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2A22D10">
      <w:pPr>
        <w:ind w:left="0" w:leftChars="0"/>
        <w:jc w:val="left"/>
      </w:pPr>
      <w:bookmarkStart w:id="0" w:name="_Hlk19022471"/>
    </w:p>
    <w:p w14:paraId="19E38664">
      <w:pPr>
        <w:ind w:left="0" w:leftChars="0"/>
        <w:jc w:val="center"/>
        <w:rPr>
          <w:rFonts w:eastAsia="黑体" w:cs="Times New Roman"/>
          <w:szCs w:val="84"/>
        </w:rPr>
      </w:pPr>
    </w:p>
    <w:p w14:paraId="06E0F8CE">
      <w:pPr>
        <w:ind w:left="0" w:leftChars="0"/>
        <w:jc w:val="center"/>
        <w:rPr>
          <w:rFonts w:eastAsia="黑体" w:cs="Times New Roman"/>
          <w:szCs w:val="84"/>
        </w:rPr>
      </w:pPr>
      <w:r>
        <w:rPr>
          <w:rFonts w:ascii="黑体" w:hAnsi="黑体" w:eastAsia="黑体"/>
          <w:color w:val="000000"/>
          <w:sz w:val="52"/>
          <w:szCs w:val="52"/>
        </w:rPr>
        <w:drawing>
          <wp:inline distT="0" distB="0" distL="114300" distR="114300">
            <wp:extent cx="3232150" cy="793750"/>
            <wp:effectExtent l="0" t="0" r="0" b="0"/>
            <wp:docPr id="32" name="图片 15"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15" descr="文本&#10;&#10;描述已自动生成"/>
                    <pic:cNvPicPr>
                      <a:picLocks noChangeAspect="1"/>
                    </pic:cNvPicPr>
                  </pic:nvPicPr>
                  <pic:blipFill>
                    <a:blip r:embed="rId12"/>
                    <a:srcRect l="8917" t="14833" r="4797" b="16749"/>
                    <a:stretch>
                      <a:fillRect/>
                    </a:stretch>
                  </pic:blipFill>
                  <pic:spPr>
                    <a:xfrm>
                      <a:off x="0" y="0"/>
                      <a:ext cx="3232150" cy="793750"/>
                    </a:xfrm>
                    <a:prstGeom prst="rect">
                      <a:avLst/>
                    </a:prstGeom>
                    <a:noFill/>
                    <a:ln>
                      <a:noFill/>
                    </a:ln>
                  </pic:spPr>
                </pic:pic>
              </a:graphicData>
            </a:graphic>
          </wp:inline>
        </w:drawing>
      </w:r>
    </w:p>
    <w:p w14:paraId="4E125712">
      <w:pPr>
        <w:ind w:left="0" w:leftChars="0"/>
        <w:jc w:val="both"/>
        <w:rPr>
          <w:rFonts w:eastAsia="黑体" w:cs="Times New Roman"/>
          <w:sz w:val="30"/>
          <w:szCs w:val="30"/>
        </w:rPr>
      </w:pPr>
    </w:p>
    <w:p w14:paraId="20624B47">
      <w:pPr>
        <w:ind w:left="0" w:leftChars="0"/>
        <w:jc w:val="both"/>
        <w:rPr>
          <w:rFonts w:eastAsia="黑体" w:cs="Times New Roman"/>
          <w:sz w:val="30"/>
          <w:szCs w:val="30"/>
        </w:rPr>
      </w:pPr>
    </w:p>
    <w:p w14:paraId="603E751A">
      <w:pPr>
        <w:jc w:val="center"/>
        <w:rPr>
          <w:rFonts w:eastAsia="黑体" w:cs="Times New Roman"/>
          <w:b/>
          <w:sz w:val="52"/>
          <w:szCs w:val="52"/>
        </w:rPr>
      </w:pPr>
      <w:r>
        <w:rPr>
          <w:rFonts w:eastAsia="黑体" w:cs="Times New Roman"/>
          <w:b/>
          <w:sz w:val="52"/>
          <w:szCs w:val="52"/>
        </w:rPr>
        <w:t>本 科 毕 业 论 文（设 计）</w:t>
      </w:r>
    </w:p>
    <w:p w14:paraId="64A85787">
      <w:pPr>
        <w:jc w:val="center"/>
        <w:rPr>
          <w:rFonts w:eastAsia="黑体" w:cs="Times New Roman"/>
          <w:b/>
          <w:sz w:val="52"/>
          <w:szCs w:val="52"/>
        </w:rPr>
      </w:pPr>
    </w:p>
    <w:p w14:paraId="66AC39B7">
      <w:pPr>
        <w:jc w:val="center"/>
        <w:rPr>
          <w:rFonts w:eastAsia="黑体" w:cs="Times New Roman"/>
          <w:b/>
          <w:sz w:val="52"/>
          <w:szCs w:val="52"/>
        </w:rPr>
      </w:pPr>
    </w:p>
    <w:p w14:paraId="40E0895B">
      <w:pPr>
        <w:jc w:val="center"/>
        <w:rPr>
          <w:rFonts w:eastAsia="黑体" w:cs="Times New Roman"/>
          <w:b/>
          <w:sz w:val="52"/>
          <w:szCs w:val="52"/>
        </w:rPr>
      </w:pPr>
      <w:r>
        <w:rPr>
          <w:rFonts w:ascii="黑体" w:hAnsi="黑体" w:eastAsia="黑体" w:cs="Times New Roman"/>
          <w:sz w:val="32"/>
          <w:szCs w:val="32"/>
        </w:rPr>
        <mc:AlternateContent>
          <mc:Choice Requires="wps">
            <w:drawing>
              <wp:anchor distT="0" distB="0" distL="114300" distR="114300" simplePos="0" relativeHeight="251679744" behindDoc="0" locked="0" layoutInCell="1" allowOverlap="1">
                <wp:simplePos x="0" y="0"/>
                <wp:positionH relativeFrom="column">
                  <wp:posOffset>4410710</wp:posOffset>
                </wp:positionH>
                <wp:positionV relativeFrom="paragraph">
                  <wp:posOffset>33655</wp:posOffset>
                </wp:positionV>
                <wp:extent cx="1714500" cy="633095"/>
                <wp:effectExtent l="1026160" t="6350" r="27940" b="452755"/>
                <wp:wrapNone/>
                <wp:docPr id="33" name="对话气泡: 圆角矩形 8"/>
                <wp:cNvGraphicFramePr/>
                <a:graphic xmlns:a="http://schemas.openxmlformats.org/drawingml/2006/main">
                  <a:graphicData uri="http://schemas.microsoft.com/office/word/2010/wordprocessingShape">
                    <wps:wsp>
                      <wps:cNvSpPr>
                        <a:spLocks noChangeArrowheads="1"/>
                      </wps:cNvSpPr>
                      <wps:spPr bwMode="auto">
                        <a:xfrm rot="10800000">
                          <a:off x="0" y="0"/>
                          <a:ext cx="1714500" cy="633095"/>
                        </a:xfrm>
                        <a:prstGeom prst="wedgeRoundRectCallout">
                          <a:avLst>
                            <a:gd name="adj1" fmla="val 106925"/>
                            <a:gd name="adj2" fmla="val -116399"/>
                            <a:gd name="adj3" fmla="val 16667"/>
                          </a:avLst>
                        </a:prstGeom>
                        <a:solidFill>
                          <a:srgbClr val="FFFFFF"/>
                        </a:solidFill>
                        <a:ln w="9525">
                          <a:solidFill>
                            <a:srgbClr val="000000"/>
                          </a:solidFill>
                          <a:miter lim="800000"/>
                        </a:ln>
                      </wps:spPr>
                      <wps:txbx>
                        <w:txbxContent>
                          <w:p w14:paraId="16AB201E">
                            <w:pPr>
                              <w:rPr>
                                <w:color w:val="000000"/>
                                <w:sz w:val="18"/>
                                <w:u w:val="double"/>
                              </w:rPr>
                            </w:pPr>
                            <w:r>
                              <w:rPr>
                                <w:rFonts w:hint="eastAsia"/>
                                <w:color w:val="000000"/>
                                <w:sz w:val="18"/>
                                <w:lang w:val="en-US" w:eastAsia="zh-CN"/>
                              </w:rPr>
                              <w:t>若论文题目一行可以显示完整，请删除题目第二行</w:t>
                            </w:r>
                            <w:r>
                              <w:rPr>
                                <w:rFonts w:hint="eastAsia"/>
                                <w:color w:val="000000"/>
                                <w:sz w:val="18"/>
                              </w:rPr>
                              <w:t>。</w:t>
                            </w:r>
                            <w:r>
                              <w:rPr>
                                <w:rFonts w:hint="eastAsia"/>
                                <w:color w:val="000000"/>
                                <w:sz w:val="18"/>
                                <w:u w:val="double"/>
                              </w:rPr>
                              <w:t>阅后删除此文本框。</w:t>
                            </w:r>
                          </w:p>
                        </w:txbxContent>
                      </wps:txbx>
                      <wps:bodyPr rot="0" vert="horz" wrap="square" lIns="91440" tIns="45720" rIns="91440" bIns="45720" anchor="t" anchorCtr="0" upright="1">
                        <a:noAutofit/>
                      </wps:bodyPr>
                    </wps:wsp>
                  </a:graphicData>
                </a:graphic>
              </wp:anchor>
            </w:drawing>
          </mc:Choice>
          <mc:Fallback>
            <w:pict>
              <v:shape id="对话气泡: 圆角矩形 8" o:spid="_x0000_s1026" o:spt="62" type="#_x0000_t62" style="position:absolute;left:0pt;margin-left:347.3pt;margin-top:2.65pt;height:49.85pt;width:135pt;rotation:11796480f;z-index:251679744;mso-width-relative:page;mso-height-relative:page;" fillcolor="#FFFFFF" filled="t" stroked="t" coordsize="21600,21600" o:gfxdata="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" adj="33896,-14342,14400">
                <v:fill on="t" focussize="0,0"/>
                <v:stroke color="#000000" miterlimit="8" joinstyle="miter"/>
                <v:imagedata o:title=""/>
                <o:lock v:ext="edit" aspectratio="f"/>
                <v:textbox>
                  <w:txbxContent>
                    <w:p w14:paraId="16AB201E">
                      <w:pPr>
                        <w:rPr>
                          <w:color w:val="000000"/>
                          <w:sz w:val="18"/>
                          <w:u w:val="double"/>
                        </w:rPr>
                      </w:pPr>
                      <w:r>
                        <w:rPr>
                          <w:rFonts w:hint="eastAsia"/>
                          <w:color w:val="000000"/>
                          <w:sz w:val="18"/>
                          <w:lang w:val="en-US" w:eastAsia="zh-CN"/>
                        </w:rPr>
                        <w:t>若论文题目一行可以显示完整，请删除题目第二行</w:t>
                      </w:r>
                      <w:r>
                        <w:rPr>
                          <w:rFonts w:hint="eastAsia"/>
                          <w:color w:val="000000"/>
                          <w:sz w:val="18"/>
                        </w:rPr>
                        <w:t>。</w:t>
                      </w:r>
                      <w:r>
                        <w:rPr>
                          <w:rFonts w:hint="eastAsia"/>
                          <w:color w:val="000000"/>
                          <w:sz w:val="18"/>
                          <w:u w:val="double"/>
                        </w:rPr>
                        <w:t>阅后删除此文本框。</w:t>
                      </w:r>
                    </w:p>
                  </w:txbxContent>
                </v:textbox>
              </v:shape>
            </w:pict>
          </mc:Fallback>
        </mc:AlternateContent>
      </w:r>
    </w:p>
    <w:tbl>
      <w:tblPr>
        <w:tblStyle w:val="25"/>
        <w:tblW w:w="0" w:type="auto"/>
        <w:jc w:val="center"/>
        <w:tblLayout w:type="autofit"/>
        <w:tblCellMar>
          <w:top w:w="0" w:type="dxa"/>
          <w:left w:w="108" w:type="dxa"/>
          <w:bottom w:w="0" w:type="dxa"/>
          <w:right w:w="227" w:type="dxa"/>
        </w:tblCellMar>
      </w:tblPr>
      <w:tblGrid>
        <w:gridCol w:w="1701"/>
        <w:gridCol w:w="5535"/>
      </w:tblGrid>
      <w:tr w14:paraId="4BE38A34">
        <w:trPr>
          <w:trHeight w:val="680" w:hRule="atLeast"/>
          <w:jc w:val="center"/>
        </w:trPr>
        <w:tc>
          <w:tcPr>
            <w:tcW w:w="1701" w:type="dxa"/>
            <w:shd w:val="clear" w:color="auto" w:fill="auto"/>
            <w:vAlign w:val="center"/>
          </w:tcPr>
          <w:p w14:paraId="48D7986E">
            <w:pPr>
              <w:jc w:val="distribute"/>
              <w:rPr>
                <w:rFonts w:ascii="黑体" w:hAnsi="黑体" w:eastAsia="黑体" w:cs="黑体"/>
                <w:sz w:val="32"/>
                <w:szCs w:val="32"/>
              </w:rPr>
            </w:pPr>
            <w:r>
              <w:rPr>
                <w:rFonts w:hint="eastAsia" w:ascii="黑体" w:hAnsi="黑体" w:eastAsia="黑体" w:cs="黑体"/>
                <w:sz w:val="32"/>
                <w:szCs w:val="32"/>
              </w:rPr>
              <w:t>题    目</w:t>
            </w:r>
          </w:p>
        </w:tc>
        <w:tc>
          <w:tcPr>
            <w:tcW w:w="5535" w:type="dxa"/>
            <w:tcBorders>
              <w:bottom w:val="single" w:color="auto" w:sz="12" w:space="0"/>
            </w:tcBorders>
            <w:shd w:val="clear" w:color="auto" w:fill="auto"/>
            <w:vAlign w:val="center"/>
          </w:tcPr>
          <w:p w14:paraId="3BAE6996">
            <w:pPr>
              <w:jc w:val="center"/>
              <w:rPr>
                <w:rFonts w:ascii="黑体" w:hAnsi="黑体" w:eastAsia="黑体" w:cs="黑体"/>
                <w:sz w:val="32"/>
                <w:szCs w:val="32"/>
              </w:rPr>
            </w:pPr>
          </w:p>
        </w:tc>
      </w:tr>
      <w:tr w14:paraId="0035E7DE">
        <w:trPr>
          <w:trHeight w:val="680" w:hRule="atLeast"/>
          <w:jc w:val="center"/>
        </w:trPr>
        <w:tc>
          <w:tcPr>
            <w:tcW w:w="1701" w:type="dxa"/>
            <w:tcBorders>
              <w:right w:val="nil"/>
            </w:tcBorders>
            <w:shd w:val="clear" w:color="auto" w:fill="auto"/>
            <w:vAlign w:val="center"/>
          </w:tcPr>
          <w:p w14:paraId="44D4F957">
            <w:pPr>
              <w:jc w:val="distribute"/>
              <w:rPr>
                <w:rFonts w:ascii="黑体" w:hAnsi="黑体" w:eastAsia="黑体" w:cs="黑体"/>
                <w:sz w:val="32"/>
                <w:szCs w:val="32"/>
              </w:rPr>
            </w:pPr>
          </w:p>
        </w:tc>
        <w:tc>
          <w:tcPr>
            <w:tcW w:w="5535" w:type="dxa"/>
            <w:tcBorders>
              <w:top w:val="single" w:color="auto" w:sz="12" w:space="0"/>
              <w:left w:val="nil"/>
              <w:bottom w:val="single" w:color="auto" w:sz="12" w:space="0"/>
              <w:right w:val="nil"/>
            </w:tcBorders>
            <w:shd w:val="clear" w:color="auto" w:fill="auto"/>
            <w:vAlign w:val="center"/>
          </w:tcPr>
          <w:p w14:paraId="37039BA4">
            <w:pPr>
              <w:jc w:val="center"/>
              <w:rPr>
                <w:rFonts w:ascii="黑体" w:hAnsi="黑体" w:eastAsia="黑体" w:cs="黑体"/>
                <w:sz w:val="32"/>
                <w:szCs w:val="32"/>
              </w:rPr>
            </w:pPr>
          </w:p>
        </w:tc>
      </w:tr>
      <w:tr w14:paraId="7DB442BD">
        <w:trPr>
          <w:trHeight w:val="680" w:hRule="atLeast"/>
          <w:jc w:val="center"/>
        </w:trPr>
        <w:tc>
          <w:tcPr>
            <w:tcW w:w="1701" w:type="dxa"/>
            <w:tcBorders>
              <w:right w:val="nil"/>
            </w:tcBorders>
            <w:shd w:val="clear" w:color="auto" w:fill="auto"/>
            <w:vAlign w:val="center"/>
          </w:tcPr>
          <w:p w14:paraId="5B5ED413">
            <w:pPr>
              <w:jc w:val="distribute"/>
              <w:rPr>
                <w:rFonts w:ascii="黑体" w:hAnsi="黑体" w:eastAsia="黑体" w:cs="黑体"/>
                <w:sz w:val="32"/>
                <w:szCs w:val="32"/>
              </w:rPr>
            </w:pPr>
            <w:r>
              <w:rPr>
                <w:rFonts w:hint="eastAsia" w:ascii="黑体" w:hAnsi="黑体" w:eastAsia="黑体" w:cs="黑体"/>
                <w:sz w:val="32"/>
                <w:szCs w:val="32"/>
              </w:rPr>
              <w:t>学生姓名</w:t>
            </w:r>
          </w:p>
        </w:tc>
        <w:tc>
          <w:tcPr>
            <w:tcW w:w="5535" w:type="dxa"/>
            <w:tcBorders>
              <w:top w:val="single" w:color="auto" w:sz="12" w:space="0"/>
              <w:left w:val="nil"/>
              <w:bottom w:val="single" w:color="auto" w:sz="12" w:space="0"/>
              <w:right w:val="nil"/>
            </w:tcBorders>
            <w:shd w:val="clear" w:color="auto" w:fill="auto"/>
            <w:vAlign w:val="center"/>
          </w:tcPr>
          <w:p w14:paraId="5572F096">
            <w:pPr>
              <w:jc w:val="center"/>
              <w:rPr>
                <w:rFonts w:ascii="黑体" w:hAnsi="黑体" w:eastAsia="黑体" w:cs="黑体"/>
                <w:sz w:val="32"/>
                <w:szCs w:val="32"/>
              </w:rPr>
            </w:pPr>
          </w:p>
        </w:tc>
      </w:tr>
      <w:tr w14:paraId="138DF682">
        <w:trPr>
          <w:trHeight w:val="680" w:hRule="atLeast"/>
          <w:jc w:val="center"/>
        </w:trPr>
        <w:tc>
          <w:tcPr>
            <w:tcW w:w="1701" w:type="dxa"/>
            <w:tcBorders>
              <w:right w:val="nil"/>
            </w:tcBorders>
            <w:shd w:val="clear" w:color="auto" w:fill="auto"/>
            <w:vAlign w:val="center"/>
          </w:tcPr>
          <w:p w14:paraId="227196B1">
            <w:pPr>
              <w:jc w:val="distribute"/>
              <w:rPr>
                <w:rFonts w:ascii="黑体" w:hAnsi="黑体" w:eastAsia="黑体" w:cs="黑体"/>
                <w:sz w:val="32"/>
                <w:szCs w:val="32"/>
              </w:rPr>
            </w:pPr>
            <w:r>
              <w:rPr>
                <w:rFonts w:hint="eastAsia" w:ascii="黑体" w:hAnsi="黑体" w:eastAsia="黑体" w:cs="黑体"/>
                <w:sz w:val="32"/>
                <w:szCs w:val="32"/>
              </w:rPr>
              <w:t>学    号</w:t>
            </w:r>
          </w:p>
        </w:tc>
        <w:tc>
          <w:tcPr>
            <w:tcW w:w="5535" w:type="dxa"/>
            <w:tcBorders>
              <w:top w:val="single" w:color="auto" w:sz="12" w:space="0"/>
              <w:left w:val="nil"/>
              <w:bottom w:val="single" w:color="auto" w:sz="12" w:space="0"/>
              <w:right w:val="nil"/>
            </w:tcBorders>
            <w:shd w:val="clear" w:color="auto" w:fill="auto"/>
            <w:vAlign w:val="center"/>
          </w:tcPr>
          <w:p w14:paraId="2F355CFF">
            <w:pPr>
              <w:jc w:val="center"/>
              <w:rPr>
                <w:rFonts w:ascii="黑体" w:hAnsi="黑体" w:eastAsia="黑体" w:cs="黑体"/>
                <w:sz w:val="32"/>
                <w:szCs w:val="32"/>
              </w:rPr>
            </w:pPr>
          </w:p>
        </w:tc>
      </w:tr>
      <w:tr w14:paraId="621FB415">
        <w:trPr>
          <w:trHeight w:val="680" w:hRule="atLeast"/>
          <w:jc w:val="center"/>
        </w:trPr>
        <w:tc>
          <w:tcPr>
            <w:tcW w:w="1701" w:type="dxa"/>
            <w:tcBorders>
              <w:right w:val="nil"/>
            </w:tcBorders>
            <w:shd w:val="clear" w:color="auto" w:fill="auto"/>
            <w:vAlign w:val="center"/>
          </w:tcPr>
          <w:p w14:paraId="4DFF74AF">
            <w:pPr>
              <w:jc w:val="distribute"/>
              <w:rPr>
                <w:rFonts w:ascii="黑体" w:hAnsi="黑体" w:eastAsia="黑体" w:cs="黑体"/>
                <w:sz w:val="32"/>
                <w:szCs w:val="32"/>
              </w:rPr>
            </w:pPr>
            <w:r>
              <w:rPr>
                <w:rFonts w:hint="eastAsia" w:ascii="黑体" w:hAnsi="黑体" w:eastAsia="黑体" w:cs="黑体"/>
                <w:sz w:val="32"/>
                <w:szCs w:val="32"/>
              </w:rPr>
              <w:t>学    院</w:t>
            </w:r>
          </w:p>
        </w:tc>
        <w:tc>
          <w:tcPr>
            <w:tcW w:w="5535" w:type="dxa"/>
            <w:tcBorders>
              <w:top w:val="single" w:color="auto" w:sz="12" w:space="0"/>
              <w:left w:val="nil"/>
              <w:bottom w:val="single" w:color="auto" w:sz="12" w:space="0"/>
              <w:right w:val="nil"/>
            </w:tcBorders>
            <w:shd w:val="clear" w:color="auto" w:fill="auto"/>
            <w:vAlign w:val="center"/>
          </w:tcPr>
          <w:p w14:paraId="0B902E50">
            <w:pPr>
              <w:jc w:val="center"/>
              <w:rPr>
                <w:rFonts w:ascii="黑体" w:hAnsi="黑体" w:eastAsia="黑体" w:cs="黑体"/>
                <w:sz w:val="32"/>
                <w:szCs w:val="32"/>
              </w:rPr>
            </w:pPr>
          </w:p>
        </w:tc>
      </w:tr>
      <w:tr w14:paraId="4431B72A">
        <w:trPr>
          <w:trHeight w:val="680" w:hRule="atLeast"/>
          <w:jc w:val="center"/>
        </w:trPr>
        <w:tc>
          <w:tcPr>
            <w:tcW w:w="1701" w:type="dxa"/>
            <w:tcBorders>
              <w:right w:val="nil"/>
            </w:tcBorders>
            <w:shd w:val="clear" w:color="auto" w:fill="auto"/>
            <w:vAlign w:val="center"/>
          </w:tcPr>
          <w:p w14:paraId="65EABA23">
            <w:pPr>
              <w:jc w:val="distribute"/>
              <w:rPr>
                <w:rFonts w:ascii="黑体" w:hAnsi="黑体" w:eastAsia="黑体" w:cs="黑体"/>
                <w:sz w:val="32"/>
                <w:szCs w:val="32"/>
              </w:rPr>
            </w:pPr>
            <w:r>
              <w:rPr>
                <w:rFonts w:hint="eastAsia" w:ascii="黑体" w:hAnsi="黑体" w:eastAsia="黑体" w:cs="黑体"/>
                <w:sz w:val="32"/>
                <w:szCs w:val="32"/>
              </w:rPr>
              <w:t>专业班级</w:t>
            </w:r>
          </w:p>
        </w:tc>
        <w:tc>
          <w:tcPr>
            <w:tcW w:w="5535" w:type="dxa"/>
            <w:tcBorders>
              <w:top w:val="single" w:color="auto" w:sz="12" w:space="0"/>
              <w:left w:val="nil"/>
              <w:bottom w:val="single" w:color="auto" w:sz="12" w:space="0"/>
              <w:right w:val="nil"/>
            </w:tcBorders>
            <w:shd w:val="clear" w:color="auto" w:fill="auto"/>
            <w:vAlign w:val="center"/>
          </w:tcPr>
          <w:p w14:paraId="2F3317A6">
            <w:pPr>
              <w:jc w:val="center"/>
              <w:rPr>
                <w:rFonts w:ascii="黑体" w:hAnsi="黑体" w:eastAsia="黑体" w:cs="黑体"/>
                <w:sz w:val="32"/>
                <w:szCs w:val="32"/>
              </w:rPr>
            </w:pPr>
          </w:p>
        </w:tc>
      </w:tr>
      <w:tr w14:paraId="2AD2B303">
        <w:trPr>
          <w:trHeight w:val="680" w:hRule="atLeast"/>
          <w:jc w:val="center"/>
        </w:trPr>
        <w:tc>
          <w:tcPr>
            <w:tcW w:w="1701" w:type="dxa"/>
            <w:tcBorders>
              <w:right w:val="nil"/>
            </w:tcBorders>
            <w:shd w:val="clear" w:color="auto" w:fill="auto"/>
            <w:vAlign w:val="center"/>
          </w:tcPr>
          <w:p w14:paraId="4EF4010D">
            <w:pPr>
              <w:jc w:val="distribute"/>
              <w:rPr>
                <w:rFonts w:ascii="黑体" w:hAnsi="黑体" w:eastAsia="黑体" w:cs="黑体"/>
                <w:sz w:val="32"/>
                <w:szCs w:val="32"/>
              </w:rPr>
            </w:pPr>
            <w:r>
              <w:rPr>
                <w:rFonts w:hint="eastAsia" w:ascii="黑体" w:hAnsi="黑体" w:eastAsia="黑体" w:cs="黑体"/>
                <w:sz w:val="32"/>
                <w:szCs w:val="32"/>
              </w:rPr>
              <w:t>指导教师</w:t>
            </w:r>
          </w:p>
        </w:tc>
        <w:tc>
          <w:tcPr>
            <w:tcW w:w="5535" w:type="dxa"/>
            <w:tcBorders>
              <w:top w:val="single" w:color="auto" w:sz="12" w:space="0"/>
              <w:left w:val="nil"/>
              <w:bottom w:val="single" w:color="auto" w:sz="12" w:space="0"/>
              <w:right w:val="nil"/>
            </w:tcBorders>
            <w:shd w:val="clear" w:color="auto" w:fill="auto"/>
            <w:vAlign w:val="center"/>
          </w:tcPr>
          <w:p w14:paraId="28B57F09">
            <w:pPr>
              <w:jc w:val="center"/>
              <w:rPr>
                <w:rFonts w:ascii="黑体" w:hAnsi="黑体" w:eastAsia="黑体" w:cs="黑体"/>
                <w:sz w:val="32"/>
                <w:szCs w:val="32"/>
              </w:rPr>
            </w:pPr>
          </w:p>
        </w:tc>
      </w:tr>
      <w:tr w14:paraId="052CA16F">
        <w:trPr>
          <w:trHeight w:val="680" w:hRule="atLeast"/>
          <w:jc w:val="center"/>
        </w:trPr>
        <w:tc>
          <w:tcPr>
            <w:tcW w:w="1701" w:type="dxa"/>
            <w:tcBorders>
              <w:right w:val="nil"/>
            </w:tcBorders>
            <w:shd w:val="clear" w:color="auto" w:fill="auto"/>
            <w:vAlign w:val="center"/>
          </w:tcPr>
          <w:p w14:paraId="2884DBEC">
            <w:pPr>
              <w:jc w:val="distribute"/>
              <w:rPr>
                <w:rFonts w:ascii="黑体" w:hAnsi="黑体" w:eastAsia="黑体" w:cs="黑体"/>
                <w:sz w:val="32"/>
                <w:szCs w:val="32"/>
              </w:rPr>
            </w:pPr>
            <w:r>
              <w:rPr>
                <w:rFonts w:hint="eastAsia" w:ascii="黑体" w:hAnsi="黑体" w:eastAsia="黑体" w:cs="黑体"/>
                <w:sz w:val="32"/>
                <w:szCs w:val="32"/>
              </w:rPr>
              <w:t>交稿日期</w:t>
            </w:r>
          </w:p>
        </w:tc>
        <w:tc>
          <w:tcPr>
            <w:tcW w:w="5535" w:type="dxa"/>
            <w:tcBorders>
              <w:top w:val="single" w:color="auto" w:sz="12" w:space="0"/>
              <w:left w:val="nil"/>
              <w:bottom w:val="single" w:color="auto" w:sz="12" w:space="0"/>
              <w:right w:val="nil"/>
            </w:tcBorders>
            <w:shd w:val="clear" w:color="auto" w:fill="auto"/>
            <w:vAlign w:val="center"/>
          </w:tcPr>
          <w:p w14:paraId="4A143ED1">
            <w:pPr>
              <w:jc w:val="center"/>
              <w:rPr>
                <w:rFonts w:ascii="黑体" w:hAnsi="黑体" w:eastAsia="黑体" w:cs="黑体"/>
                <w:sz w:val="32"/>
                <w:szCs w:val="32"/>
              </w:rPr>
            </w:pPr>
          </w:p>
        </w:tc>
      </w:tr>
    </w:tbl>
    <w:p w14:paraId="4E4A1256">
      <w:pPr>
        <w:tabs>
          <w:tab w:val="left" w:pos="15"/>
        </w:tabs>
        <w:spacing w:line="360" w:lineRule="auto"/>
        <w:rPr>
          <w:rFonts w:cs="Times New Roman"/>
          <w:szCs w:val="24"/>
        </w:rPr>
      </w:pPr>
    </w:p>
    <w:p w14:paraId="46A3AC9F">
      <w:pPr>
        <w:spacing w:line="480" w:lineRule="exact"/>
        <w:jc w:val="center"/>
        <w:rPr>
          <w:rFonts w:cs="Times New Roman"/>
          <w:sz w:val="28"/>
          <w:szCs w:val="28"/>
        </w:rPr>
      </w:pPr>
    </w:p>
    <w:p w14:paraId="48F2CDAD">
      <w:pPr>
        <w:spacing w:line="480" w:lineRule="exact"/>
        <w:jc w:val="center"/>
        <w:rPr>
          <w:rFonts w:cs="Times New Roman"/>
          <w:sz w:val="28"/>
          <w:szCs w:val="28"/>
        </w:rPr>
      </w:pPr>
    </w:p>
    <w:p w14:paraId="63D902F0">
      <w:pPr>
        <w:tabs>
          <w:tab w:val="left" w:pos="15"/>
        </w:tabs>
        <w:spacing w:line="480" w:lineRule="exact"/>
        <w:jc w:val="center"/>
        <w:rPr>
          <w:rFonts w:cs="Times New Roman"/>
          <w:szCs w:val="24"/>
        </w:rPr>
        <w:sectPr>
          <w:headerReference r:id="rId4" w:type="first"/>
          <w:headerReference r:id="rId3" w:type="default"/>
          <w:pgSz w:w="11906" w:h="16838"/>
          <w:pgMar w:top="1985" w:right="1418" w:bottom="1418" w:left="1418" w:header="1418" w:footer="1134" w:gutter="0"/>
          <w:pgNumType w:fmt="upperRoman"/>
          <w:cols w:space="720" w:num="1"/>
          <w:docGrid w:linePitch="326" w:charSpace="-2048"/>
        </w:sectPr>
      </w:pPr>
      <w:r>
        <w:rPr>
          <w:rFonts w:cs="Times New Roman"/>
          <w:sz w:val="28"/>
          <w:szCs w:val="28"/>
        </w:rPr>
        <w:t>教务处制</w:t>
      </w:r>
    </w:p>
    <w:p w14:paraId="018A68AF">
      <w:pPr>
        <w:spacing w:line="360" w:lineRule="auto"/>
        <w:jc w:val="center"/>
        <w:rPr>
          <w:rFonts w:eastAsia="黑体" w:cs="Times New Roman"/>
          <w:b/>
          <w:sz w:val="36"/>
          <w:szCs w:val="36"/>
        </w:rPr>
      </w:pPr>
      <w:r>
        <w:rPr>
          <w:rFonts w:hint="eastAsia" w:eastAsia="黑体" w:cs="Times New Roman"/>
          <w:b/>
          <w:sz w:val="36"/>
          <w:szCs w:val="36"/>
        </w:rPr>
        <w:t>上海建桥学院毕业论文（设计）</w:t>
      </w:r>
      <w:r>
        <w:rPr>
          <w:rFonts w:eastAsia="黑体" w:cs="Times New Roman"/>
          <w:b/>
          <w:sz w:val="36"/>
          <w:szCs w:val="36"/>
        </w:rPr>
        <w:t>学术诚信声明</w:t>
      </w:r>
    </w:p>
    <w:p w14:paraId="245FA377">
      <w:pPr>
        <w:spacing w:after="120" w:line="360" w:lineRule="auto"/>
        <w:ind w:firstLine="480" w:firstLineChars="200"/>
        <w:rPr>
          <w:rFonts w:cs="Times New Roman"/>
          <w:sz w:val="24"/>
          <w:szCs w:val="24"/>
        </w:rPr>
      </w:pPr>
    </w:p>
    <w:p w14:paraId="344CA193">
      <w:pPr>
        <w:spacing w:after="120" w:line="360" w:lineRule="auto"/>
        <w:ind w:firstLine="480" w:firstLineChars="200"/>
        <w:rPr>
          <w:rFonts w:cs="Times New Roman"/>
          <w:sz w:val="24"/>
          <w:szCs w:val="24"/>
        </w:rPr>
      </w:pPr>
      <w:r>
        <w:rPr>
          <w:rFonts w:cs="Times New Roman"/>
          <w:sz w:val="24"/>
          <w:szCs w:val="24"/>
        </w:rPr>
        <w:t>本人郑重声明：所呈交的</w:t>
      </w:r>
      <w:r>
        <w:rPr>
          <w:rFonts w:hint="eastAsia" w:cs="Times New Roman"/>
          <w:sz w:val="24"/>
          <w:szCs w:val="24"/>
        </w:rPr>
        <w:t>毕业论文（设计）</w:t>
      </w:r>
      <w:r>
        <w:rPr>
          <w:rFonts w:cs="Times New Roman"/>
          <w:sz w:val="24"/>
          <w:szCs w:val="24"/>
        </w:rPr>
        <w:t>，是本人在导师的指导下，独立进行研究工作所取得的成果。除文中已经注明引用的内容外，本</w:t>
      </w:r>
      <w:r>
        <w:rPr>
          <w:rFonts w:hint="eastAsia" w:cs="Times New Roman"/>
          <w:sz w:val="24"/>
          <w:szCs w:val="24"/>
        </w:rPr>
        <w:t>毕业论文（设计）</w:t>
      </w:r>
      <w:r>
        <w:rPr>
          <w:rFonts w:cs="Times New Roman"/>
          <w:sz w:val="24"/>
          <w:szCs w:val="24"/>
        </w:rPr>
        <w:t>不含任何其他个人或集体已经发表或撰写过的作品或成果。对本文的研究做出重要贡献的个人和集体，均已在文中以明确方式标明。本人完全意识到本声明的法律结果由本人承担。</w:t>
      </w:r>
    </w:p>
    <w:p w14:paraId="60786D85">
      <w:pPr>
        <w:spacing w:after="120" w:line="360" w:lineRule="auto"/>
        <w:ind w:firstLine="480" w:firstLineChars="200"/>
        <w:rPr>
          <w:rFonts w:cs="Times New Roman"/>
          <w:sz w:val="24"/>
          <w:szCs w:val="24"/>
        </w:rPr>
      </w:pPr>
    </w:p>
    <w:p w14:paraId="1F51A454">
      <w:pPr>
        <w:spacing w:after="120" w:line="360" w:lineRule="auto"/>
        <w:ind w:firstLine="480" w:firstLineChars="200"/>
        <w:rPr>
          <w:rFonts w:cs="Times New Roman"/>
          <w:sz w:val="24"/>
          <w:szCs w:val="24"/>
        </w:rPr>
      </w:pPr>
    </w:p>
    <w:p w14:paraId="54AB203C">
      <w:pPr>
        <w:spacing w:after="120" w:line="360" w:lineRule="auto"/>
        <w:ind w:firstLine="480" w:firstLineChars="200"/>
        <w:rPr>
          <w:rFonts w:cs="Times New Roman"/>
          <w:sz w:val="24"/>
          <w:szCs w:val="24"/>
        </w:rPr>
      </w:pPr>
      <w:r>
        <w:rPr>
          <w:rFonts w:cs="Times New Roman"/>
          <w:sz w:val="24"/>
          <w:szCs w:val="24"/>
        </w:rPr>
        <w:t>作者签名：                            日期：     年   月   日</w:t>
      </w:r>
    </w:p>
    <w:p w14:paraId="4E16B9F7">
      <w:pPr>
        <w:spacing w:after="120" w:line="360" w:lineRule="auto"/>
        <w:ind w:firstLine="480" w:firstLineChars="200"/>
        <w:rPr>
          <w:rFonts w:cs="Times New Roman"/>
          <w:sz w:val="24"/>
          <w:szCs w:val="24"/>
        </w:rPr>
      </w:pPr>
    </w:p>
    <w:p w14:paraId="7A9E5C71">
      <w:pPr>
        <w:spacing w:after="120" w:line="360" w:lineRule="auto"/>
        <w:ind w:firstLine="480" w:firstLineChars="200"/>
        <w:rPr>
          <w:rFonts w:cs="Times New Roman"/>
          <w:sz w:val="24"/>
          <w:szCs w:val="24"/>
        </w:rPr>
      </w:pPr>
    </w:p>
    <w:p w14:paraId="74493CE6">
      <w:pPr>
        <w:spacing w:line="360" w:lineRule="auto"/>
        <w:jc w:val="center"/>
        <w:rPr>
          <w:rFonts w:eastAsia="黑体" w:cs="Times New Roman"/>
          <w:b/>
          <w:sz w:val="36"/>
          <w:szCs w:val="36"/>
        </w:rPr>
      </w:pPr>
      <w:r>
        <w:rPr>
          <w:rFonts w:hint="eastAsia" w:eastAsia="黑体" w:cs="Times New Roman"/>
          <w:b/>
          <w:sz w:val="36"/>
          <w:szCs w:val="36"/>
        </w:rPr>
        <w:t>上海建桥学院毕业论文（设计）</w:t>
      </w:r>
      <w:r>
        <w:rPr>
          <w:rFonts w:eastAsia="黑体" w:cs="Times New Roman"/>
          <w:b/>
          <w:sz w:val="36"/>
          <w:szCs w:val="36"/>
        </w:rPr>
        <w:t>版权使用授权书</w:t>
      </w:r>
    </w:p>
    <w:p w14:paraId="36E757F7">
      <w:pPr>
        <w:spacing w:after="120" w:line="360" w:lineRule="auto"/>
        <w:ind w:firstLine="480" w:firstLineChars="200"/>
        <w:rPr>
          <w:rFonts w:cs="Times New Roman"/>
          <w:sz w:val="24"/>
          <w:szCs w:val="24"/>
        </w:rPr>
      </w:pPr>
    </w:p>
    <w:p w14:paraId="5F3D5AD2">
      <w:pPr>
        <w:spacing w:after="120" w:line="360" w:lineRule="auto"/>
        <w:ind w:firstLine="480" w:firstLineChars="200"/>
        <w:rPr>
          <w:rFonts w:cs="Times New Roman"/>
          <w:sz w:val="24"/>
          <w:szCs w:val="24"/>
        </w:rPr>
      </w:pPr>
      <w:r>
        <w:rPr>
          <w:rFonts w:cs="Times New Roman"/>
          <w:sz w:val="24"/>
          <w:szCs w:val="24"/>
        </w:rPr>
        <w:t>本</w:t>
      </w:r>
      <w:r>
        <w:rPr>
          <w:rFonts w:hint="eastAsia" w:cs="Times New Roman"/>
          <w:sz w:val="24"/>
          <w:szCs w:val="24"/>
        </w:rPr>
        <w:t>毕业论文（设计）</w:t>
      </w:r>
      <w:r>
        <w:rPr>
          <w:rFonts w:cs="Times New Roman"/>
          <w:sz w:val="24"/>
          <w:szCs w:val="24"/>
        </w:rPr>
        <w:t>作者同意学校保留并向国家有关部门或机构送交论文的复印件和电子版，允许论文被查阅和借阅。本人授权上海建桥学院可以将本</w:t>
      </w:r>
      <w:r>
        <w:rPr>
          <w:rFonts w:hint="eastAsia" w:cs="Times New Roman"/>
          <w:sz w:val="24"/>
          <w:szCs w:val="24"/>
        </w:rPr>
        <w:t>毕业论文（设计）</w:t>
      </w:r>
      <w:r>
        <w:rPr>
          <w:rFonts w:cs="Times New Roman"/>
          <w:sz w:val="24"/>
          <w:szCs w:val="24"/>
        </w:rPr>
        <w:t>的全部或部分内容编入有关数据库进行检索，可以采用影印、缩印或扫描等复制手段保存和汇编本</w:t>
      </w:r>
      <w:r>
        <w:rPr>
          <w:rFonts w:hint="eastAsia" w:cs="Times New Roman"/>
          <w:sz w:val="24"/>
          <w:szCs w:val="24"/>
        </w:rPr>
        <w:t>毕业论文（设计）</w:t>
      </w:r>
      <w:r>
        <w:rPr>
          <w:rFonts w:cs="Times New Roman"/>
          <w:sz w:val="24"/>
          <w:szCs w:val="24"/>
        </w:rPr>
        <w:t>。</w:t>
      </w:r>
    </w:p>
    <w:p w14:paraId="0A8A6B8D">
      <w:pPr>
        <w:spacing w:after="120" w:line="360" w:lineRule="auto"/>
        <w:ind w:firstLine="480" w:firstLineChars="200"/>
        <w:rPr>
          <w:rFonts w:cs="Times New Roman"/>
          <w:sz w:val="24"/>
          <w:szCs w:val="24"/>
        </w:rPr>
      </w:pPr>
    </w:p>
    <w:p w14:paraId="641C272D">
      <w:pPr>
        <w:spacing w:line="360" w:lineRule="auto"/>
        <w:ind w:firstLine="420" w:firstLineChars="200"/>
        <w:rPr>
          <w:rFonts w:cs="Times New Roman"/>
          <w:sz w:val="24"/>
          <w:szCs w:val="24"/>
        </w:rPr>
      </w:pPr>
      <w:r>
        <w:rPr>
          <w:rFonts w:cs="Times New Roman"/>
          <w:szCs w:val="24"/>
        </w:rPr>
        <w:t xml:space="preserve">           </w:t>
      </w:r>
      <w:r>
        <w:rPr>
          <w:rFonts w:cs="Times New Roman"/>
          <w:sz w:val="24"/>
          <w:szCs w:val="24"/>
        </w:rPr>
        <w:t xml:space="preserve">  </w:t>
      </w:r>
      <w:r>
        <w:rPr>
          <w:rFonts w:hint="eastAsia" w:cs="Times New Roman"/>
          <w:sz w:val="24"/>
          <w:szCs w:val="24"/>
        </w:rPr>
        <w:t xml:space="preserve"> </w:t>
      </w:r>
      <w:r>
        <w:rPr>
          <w:rFonts w:cs="Times New Roman"/>
          <w:b/>
          <w:sz w:val="24"/>
          <w:szCs w:val="24"/>
        </w:rPr>
        <w:t xml:space="preserve"> 保</w:t>
      </w:r>
      <w:r>
        <w:rPr>
          <w:rFonts w:hint="eastAsia" w:cs="Times New Roman"/>
          <w:b/>
          <w:sz w:val="24"/>
          <w:szCs w:val="24"/>
        </w:rPr>
        <w:t xml:space="preserve">  </w:t>
      </w:r>
      <w:r>
        <w:rPr>
          <w:rFonts w:cs="Times New Roman"/>
          <w:b/>
          <w:sz w:val="24"/>
          <w:szCs w:val="24"/>
        </w:rPr>
        <w:t>密</w:t>
      </w:r>
      <w:r>
        <w:rPr>
          <w:rFonts w:hint="eastAsia" w:cs="Times New Roman"/>
          <w:b/>
          <w:sz w:val="24"/>
          <w:szCs w:val="24"/>
        </w:rPr>
        <w:t xml:space="preserve"> </w:t>
      </w:r>
      <w:r>
        <w:rPr>
          <w:rFonts w:ascii="宋体" w:hAnsi="宋体" w:cs="Times New Roman"/>
          <w:sz w:val="24"/>
          <w:szCs w:val="24"/>
        </w:rPr>
        <w:t>□</w:t>
      </w:r>
      <w:r>
        <w:rPr>
          <w:rFonts w:cs="Times New Roman"/>
          <w:sz w:val="24"/>
          <w:szCs w:val="24"/>
        </w:rPr>
        <w:t>，在</w:t>
      </w:r>
      <w:r>
        <w:rPr>
          <w:rFonts w:cs="Times New Roman"/>
          <w:sz w:val="24"/>
          <w:szCs w:val="24"/>
          <w:u w:val="single"/>
        </w:rPr>
        <w:t xml:space="preserve">   </w:t>
      </w:r>
      <w:r>
        <w:rPr>
          <w:rFonts w:cs="Times New Roman"/>
          <w:sz w:val="24"/>
          <w:szCs w:val="24"/>
        </w:rPr>
        <w:t>年解密后适用本授权书。</w:t>
      </w:r>
    </w:p>
    <w:p w14:paraId="13C1BAAF">
      <w:pPr>
        <w:spacing w:line="360" w:lineRule="auto"/>
        <w:ind w:firstLine="480" w:firstLineChars="200"/>
        <w:rPr>
          <w:rFonts w:cs="Times New Roman"/>
          <w:b/>
          <w:sz w:val="24"/>
          <w:szCs w:val="24"/>
        </w:rPr>
      </w:pPr>
      <w:r>
        <w:rPr>
          <w:rFonts w:cs="Times New Roman"/>
          <w:sz w:val="24"/>
          <w:szCs w:val="24"/>
        </w:rPr>
        <w:t>本论文属于</w:t>
      </w:r>
    </w:p>
    <w:p w14:paraId="705C6B48">
      <w:pPr>
        <w:spacing w:line="360" w:lineRule="auto"/>
        <w:ind w:firstLine="480" w:firstLineChars="200"/>
        <w:rPr>
          <w:rFonts w:cs="Times New Roman"/>
          <w:sz w:val="24"/>
          <w:szCs w:val="24"/>
        </w:rPr>
      </w:pPr>
      <w:r>
        <w:rPr>
          <w:rFonts w:cs="Times New Roman"/>
          <w:b/>
          <w:sz w:val="24"/>
          <w:szCs w:val="24"/>
        </w:rPr>
        <w:t xml:space="preserve">             不保密</w:t>
      </w:r>
      <w:r>
        <w:rPr>
          <w:rFonts w:hint="eastAsia" w:cs="Times New Roman"/>
          <w:b/>
          <w:sz w:val="24"/>
          <w:szCs w:val="24"/>
        </w:rPr>
        <w:t xml:space="preserve"> </w:t>
      </w:r>
      <w:r>
        <w:rPr>
          <w:rFonts w:ascii="宋体" w:hAnsi="宋体" w:cs="Times New Roman"/>
          <w:sz w:val="24"/>
          <w:szCs w:val="24"/>
        </w:rPr>
        <w:t>□</w:t>
      </w:r>
      <w:r>
        <w:rPr>
          <w:rFonts w:cs="Times New Roman"/>
          <w:sz w:val="24"/>
          <w:szCs w:val="24"/>
        </w:rPr>
        <w:t>。</w:t>
      </w:r>
    </w:p>
    <w:p w14:paraId="5610B0E5">
      <w:pPr>
        <w:spacing w:before="120" w:beforeLines="50"/>
        <w:ind w:firstLine="480" w:firstLineChars="200"/>
        <w:rPr>
          <w:rFonts w:cs="Times New Roman"/>
          <w:sz w:val="24"/>
          <w:szCs w:val="24"/>
        </w:rPr>
      </w:pPr>
      <w:r>
        <w:rPr>
          <w:rFonts w:cs="Times New Roman"/>
          <w:sz w:val="24"/>
          <w:szCs w:val="24"/>
        </w:rPr>
        <w:t>（请在以上方框内打</w:t>
      </w:r>
      <w:r>
        <w:rPr>
          <w:rFonts w:ascii="宋体" w:hAnsi="宋体" w:cs="Times New Roman"/>
          <w:sz w:val="24"/>
          <w:szCs w:val="24"/>
        </w:rPr>
        <w:t>“</w:t>
      </w:r>
      <w:r>
        <w:rPr>
          <w:rFonts w:ascii="宋体" w:hAnsi="宋体" w:cs="Times New Roman"/>
          <w:b/>
          <w:sz w:val="24"/>
          <w:szCs w:val="24"/>
        </w:rPr>
        <w:t>√</w:t>
      </w:r>
      <w:r>
        <w:rPr>
          <w:rFonts w:ascii="宋体" w:hAnsi="宋体" w:cs="Times New Roman"/>
          <w:sz w:val="24"/>
          <w:szCs w:val="24"/>
        </w:rPr>
        <w:t>”</w:t>
      </w:r>
      <w:r>
        <w:rPr>
          <w:rFonts w:hint="eastAsia" w:cs="Times New Roman"/>
          <w:sz w:val="24"/>
          <w:szCs w:val="24"/>
        </w:rPr>
        <w:t>，如作者未做出选择的情况下，按不保密处理。</w:t>
      </w:r>
      <w:r>
        <w:rPr>
          <w:rFonts w:cs="Times New Roman"/>
          <w:sz w:val="24"/>
          <w:szCs w:val="24"/>
        </w:rPr>
        <w:t>）</w:t>
      </w:r>
    </w:p>
    <w:p w14:paraId="1D78D520">
      <w:pPr>
        <w:spacing w:line="360" w:lineRule="auto"/>
        <w:ind w:firstLine="480" w:firstLineChars="200"/>
        <w:rPr>
          <w:rFonts w:cs="Times New Roman"/>
          <w:sz w:val="24"/>
          <w:szCs w:val="24"/>
        </w:rPr>
      </w:pPr>
    </w:p>
    <w:p w14:paraId="0893F5DD">
      <w:pPr>
        <w:spacing w:line="360" w:lineRule="auto"/>
        <w:ind w:firstLine="480" w:firstLineChars="200"/>
        <w:rPr>
          <w:rFonts w:cs="Times New Roman"/>
          <w:sz w:val="24"/>
          <w:szCs w:val="24"/>
        </w:rPr>
      </w:pPr>
      <w:r>
        <w:rPr>
          <w:rFonts w:cs="Times New Roman"/>
          <w:sz w:val="24"/>
          <w:szCs w:val="24"/>
        </w:rPr>
        <w:t>作者签名：                            指导教师签名：</w:t>
      </w:r>
    </w:p>
    <w:p w14:paraId="0D677251">
      <w:pPr>
        <w:spacing w:line="360" w:lineRule="auto"/>
        <w:ind w:firstLine="480" w:firstLineChars="200"/>
        <w:rPr>
          <w:rFonts w:cs="Times New Roman"/>
          <w:sz w:val="24"/>
          <w:szCs w:val="24"/>
        </w:rPr>
      </w:pPr>
      <w:r>
        <w:rPr>
          <w:rFonts w:cs="Times New Roman"/>
          <w:sz w:val="24"/>
          <w:szCs w:val="24"/>
        </w:rPr>
        <w:t>日期：    年   月   日                日期：      年    月   日</w:t>
      </w:r>
      <w:r>
        <w:rPr>
          <w:rFonts w:hint="eastAsia" w:cs="Times New Roman"/>
          <w:sz w:val="24"/>
          <w:szCs w:val="24"/>
        </w:rPr>
        <w:tab/>
      </w:r>
    </w:p>
    <w:p w14:paraId="350739DC">
      <w:pPr>
        <w:spacing w:line="360" w:lineRule="auto"/>
        <w:ind w:firstLine="480" w:firstLineChars="200"/>
        <w:rPr>
          <w:rFonts w:cs="Times New Roman"/>
          <w:sz w:val="24"/>
          <w:szCs w:val="24"/>
        </w:rPr>
      </w:pPr>
    </w:p>
    <w:p w14:paraId="12840C39">
      <w:pPr>
        <w:spacing w:line="360" w:lineRule="auto"/>
        <w:jc w:val="center"/>
        <w:rPr>
          <w:rFonts w:cs="Times New Roman"/>
          <w:szCs w:val="24"/>
        </w:rPr>
        <w:sectPr>
          <w:type w:val="oddPage"/>
          <w:pgSz w:w="11906" w:h="16838"/>
          <w:pgMar w:top="1985" w:right="1418" w:bottom="1418" w:left="1418" w:header="1418" w:footer="1134" w:gutter="0"/>
          <w:pgNumType w:fmt="upperRoman"/>
          <w:cols w:space="720" w:num="1"/>
          <w:docGrid w:linePitch="326" w:charSpace="-2048"/>
        </w:sectPr>
      </w:pPr>
    </w:p>
    <w:p w14:paraId="2BB5CCC2">
      <w:pPr>
        <w:spacing w:line="300" w:lineRule="auto"/>
        <w:rPr>
          <w:rFonts w:ascii="黑体" w:hAnsi="黑体" w:eastAsia="黑体" w:cs="Times New Roman"/>
          <w:sz w:val="32"/>
          <w:szCs w:val="32"/>
        </w:rPr>
      </w:pPr>
    </w:p>
    <w:p w14:paraId="4A43509E">
      <w:pPr>
        <w:spacing w:line="300" w:lineRule="auto"/>
        <w:jc w:val="center"/>
        <w:rPr>
          <w:rFonts w:ascii="黑体" w:hAnsi="黑体" w:eastAsia="黑体" w:cs="Times New Roman"/>
          <w:sz w:val="32"/>
          <w:szCs w:val="32"/>
        </w:rPr>
      </w:pPr>
      <w:r>
        <w:rPr>
          <w:rFonts w:ascii="黑体" w:hAnsi="黑体" w:eastAsia="黑体" w:cs="Times New Roman"/>
          <w:sz w:val="32"/>
          <w:szCs w:val="32"/>
        </w:rPr>
        <w:t>二甲醚清洁燃料均质压燃燃烧数值模拟研究</w:t>
      </w:r>
    </w:p>
    <w:p w14:paraId="6A30999B">
      <w:pPr>
        <w:spacing w:line="300" w:lineRule="auto"/>
        <w:rPr>
          <w:rFonts w:ascii="黑体" w:hAnsi="黑体" w:eastAsia="黑体" w:cs="Times New Roman"/>
          <w:sz w:val="32"/>
          <w:szCs w:val="32"/>
        </w:rPr>
      </w:pPr>
      <w:r>
        <w:rPr>
          <w:rFonts w:ascii="黑体" w:hAnsi="黑体" w:eastAsia="黑体" w:cs="Times New Roman"/>
          <w:sz w:val="32"/>
          <w:szCs w:val="32"/>
        </w:rPr>
        <mc:AlternateContent>
          <mc:Choice Requires="wps">
            <w:drawing>
              <wp:anchor distT="0" distB="0" distL="114300" distR="114300" simplePos="0" relativeHeight="251669504" behindDoc="0" locked="0" layoutInCell="1" allowOverlap="1">
                <wp:simplePos x="0" y="0"/>
                <wp:positionH relativeFrom="column">
                  <wp:posOffset>61595</wp:posOffset>
                </wp:positionH>
                <wp:positionV relativeFrom="paragraph">
                  <wp:posOffset>241935</wp:posOffset>
                </wp:positionV>
                <wp:extent cx="1714500" cy="593725"/>
                <wp:effectExtent l="0" t="0" r="628650" b="15875"/>
                <wp:wrapNone/>
                <wp:docPr id="15" name="对话气泡: 圆角矩形 8"/>
                <wp:cNvGraphicFramePr/>
                <a:graphic xmlns:a="http://schemas.openxmlformats.org/drawingml/2006/main">
                  <a:graphicData uri="http://schemas.microsoft.com/office/word/2010/wordprocessingShape">
                    <wps:wsp>
                      <wps:cNvSpPr>
                        <a:spLocks noChangeArrowheads="1"/>
                      </wps:cNvSpPr>
                      <wps:spPr bwMode="auto">
                        <a:xfrm rot="10800000">
                          <a:off x="0" y="0"/>
                          <a:ext cx="1714500" cy="593725"/>
                        </a:xfrm>
                        <a:prstGeom prst="wedgeRoundRectCallout">
                          <a:avLst>
                            <a:gd name="adj1" fmla="val -84074"/>
                            <a:gd name="adj2" fmla="val -10381"/>
                            <a:gd name="adj3" fmla="val 16667"/>
                          </a:avLst>
                        </a:prstGeom>
                        <a:solidFill>
                          <a:srgbClr val="FFFFFF"/>
                        </a:solidFill>
                        <a:ln w="9525">
                          <a:solidFill>
                            <a:srgbClr val="000000"/>
                          </a:solidFill>
                          <a:miter lim="800000"/>
                        </a:ln>
                      </wps:spPr>
                      <wps:txbx>
                        <w:txbxContent>
                          <w:p w14:paraId="7B08A9C8">
                            <w:pPr>
                              <w:rPr>
                                <w:color w:val="000000"/>
                                <w:sz w:val="18"/>
                                <w:szCs w:val="18"/>
                                <w:u w:val="double"/>
                              </w:rPr>
                            </w:pPr>
                            <w:r>
                              <w:rPr>
                                <w:rFonts w:hint="eastAsia"/>
                                <w:color w:val="000000"/>
                                <w:sz w:val="18"/>
                                <w:szCs w:val="18"/>
                              </w:rPr>
                              <w:t>摘要黑体、小三、居中，段前10磅，段后1</w:t>
                            </w:r>
                            <w:r>
                              <w:rPr>
                                <w:color w:val="000000"/>
                                <w:sz w:val="18"/>
                                <w:szCs w:val="18"/>
                              </w:rPr>
                              <w:t>0</w:t>
                            </w:r>
                            <w:r>
                              <w:rPr>
                                <w:rFonts w:hint="eastAsia"/>
                                <w:color w:val="000000"/>
                                <w:sz w:val="18"/>
                                <w:szCs w:val="18"/>
                              </w:rPr>
                              <w:t>磅，</w:t>
                            </w:r>
                            <w:r>
                              <w:rPr>
                                <w:rFonts w:hint="eastAsia"/>
                                <w:sz w:val="18"/>
                                <w:szCs w:val="18"/>
                              </w:rPr>
                              <w:t>1.25倍行距。</w:t>
                            </w:r>
                            <w:r>
                              <w:rPr>
                                <w:rFonts w:hint="eastAsia" w:ascii="Calibri" w:hAnsi="Calibri" w:cs="宋体"/>
                                <w:color w:val="000080"/>
                                <w:sz w:val="18"/>
                                <w:szCs w:val="18"/>
                                <w:u w:val="double"/>
                                <w:lang w:bidi="ar"/>
                              </w:rPr>
                              <w:t>阅后删除此文本框。</w:t>
                            </w:r>
                          </w:p>
                        </w:txbxContent>
                      </wps:txbx>
                      <wps:bodyPr rot="0" vert="horz" wrap="square" lIns="91440" tIns="45720" rIns="91440" bIns="45720" anchor="t" anchorCtr="0" upright="1">
                        <a:noAutofit/>
                      </wps:bodyPr>
                    </wps:wsp>
                  </a:graphicData>
                </a:graphic>
              </wp:anchor>
            </w:drawing>
          </mc:Choice>
          <mc:Fallback>
            <w:pict>
              <v:shape id="对话气泡: 圆角矩形 8" o:spid="_x0000_s1026" o:spt="62" type="#_x0000_t62" style="position:absolute;left:0pt;margin-left:4.85pt;margin-top:19.05pt;height:46.75pt;width:135pt;rotation:11796480f;z-index:251669504;mso-width-relative:page;mso-height-relative:page;" fillcolor="#FFFFFF" filled="t" stroked="t" coordsize="21600,21600" o:gfxdata="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" adj="-7360,8558,14400">
                <v:fill on="t" focussize="0,0"/>
                <v:stroke color="#000000" miterlimit="8" joinstyle="miter"/>
                <v:imagedata o:title=""/>
                <o:lock v:ext="edit" aspectratio="f"/>
                <v:textbox>
                  <w:txbxContent>
                    <w:p w14:paraId="7B08A9C8">
                      <w:pPr>
                        <w:rPr>
                          <w:color w:val="000000"/>
                          <w:sz w:val="18"/>
                          <w:szCs w:val="18"/>
                          <w:u w:val="double"/>
                        </w:rPr>
                      </w:pPr>
                      <w:r>
                        <w:rPr>
                          <w:rFonts w:hint="eastAsia"/>
                          <w:color w:val="000000"/>
                          <w:sz w:val="18"/>
                          <w:szCs w:val="18"/>
                        </w:rPr>
                        <w:t>摘要黑体、小三、居中，段前10磅，段后1</w:t>
                      </w:r>
                      <w:r>
                        <w:rPr>
                          <w:color w:val="000000"/>
                          <w:sz w:val="18"/>
                          <w:szCs w:val="18"/>
                        </w:rPr>
                        <w:t>0</w:t>
                      </w:r>
                      <w:r>
                        <w:rPr>
                          <w:rFonts w:hint="eastAsia"/>
                          <w:color w:val="000000"/>
                          <w:sz w:val="18"/>
                          <w:szCs w:val="18"/>
                        </w:rPr>
                        <w:t>磅，</w:t>
                      </w:r>
                      <w:r>
                        <w:rPr>
                          <w:rFonts w:hint="eastAsia"/>
                          <w:sz w:val="18"/>
                          <w:szCs w:val="18"/>
                        </w:rPr>
                        <w:t>1.25倍行距。</w:t>
                      </w:r>
                      <w:r>
                        <w:rPr>
                          <w:rFonts w:hint="eastAsia" w:ascii="Calibri" w:hAnsi="Calibri" w:cs="宋体"/>
                          <w:color w:val="000080"/>
                          <w:sz w:val="18"/>
                          <w:szCs w:val="18"/>
                          <w:u w:val="double"/>
                          <w:lang w:bidi="ar"/>
                        </w:rPr>
                        <w:t>阅后删除此文本框。</w:t>
                      </w:r>
                    </w:p>
                  </w:txbxContent>
                </v:textbox>
              </v:shape>
            </w:pict>
          </mc:Fallback>
        </mc:AlternateContent>
      </w:r>
      <w:r>
        <w:rPr>
          <w:rFonts w:ascii="黑体" w:hAnsi="黑体" w:eastAsia="黑体" w:cs="Times New Roman"/>
          <w:sz w:val="32"/>
          <w:szCs w:val="32"/>
        </w:rPr>
        <mc:AlternateContent>
          <mc:Choice Requires="wps">
            <w:drawing>
              <wp:anchor distT="0" distB="0" distL="114300" distR="114300" simplePos="0" relativeHeight="251665408" behindDoc="0" locked="0" layoutInCell="1" allowOverlap="1">
                <wp:simplePos x="0" y="0"/>
                <wp:positionH relativeFrom="column">
                  <wp:posOffset>4048760</wp:posOffset>
                </wp:positionH>
                <wp:positionV relativeFrom="paragraph">
                  <wp:posOffset>38735</wp:posOffset>
                </wp:positionV>
                <wp:extent cx="1714500" cy="633095"/>
                <wp:effectExtent l="965200" t="140335" r="12700" b="13970"/>
                <wp:wrapNone/>
                <wp:docPr id="8" name="对话气泡: 圆角矩形 8"/>
                <wp:cNvGraphicFramePr/>
                <a:graphic xmlns:a="http://schemas.openxmlformats.org/drawingml/2006/main">
                  <a:graphicData uri="http://schemas.microsoft.com/office/word/2010/wordprocessingShape">
                    <wps:wsp>
                      <wps:cNvSpPr>
                        <a:spLocks noChangeArrowheads="1"/>
                      </wps:cNvSpPr>
                      <wps:spPr bwMode="auto">
                        <a:xfrm rot="10800000">
                          <a:off x="0" y="0"/>
                          <a:ext cx="1714500" cy="633095"/>
                        </a:xfrm>
                        <a:prstGeom prst="wedgeRoundRectCallout">
                          <a:avLst>
                            <a:gd name="adj1" fmla="val 103444"/>
                            <a:gd name="adj2" fmla="val 69257"/>
                            <a:gd name="adj3" fmla="val 16667"/>
                          </a:avLst>
                        </a:prstGeom>
                        <a:solidFill>
                          <a:srgbClr val="FFFFFF"/>
                        </a:solidFill>
                        <a:ln w="9525">
                          <a:solidFill>
                            <a:srgbClr val="000000"/>
                          </a:solidFill>
                          <a:miter lim="800000"/>
                        </a:ln>
                      </wps:spPr>
                      <wps:txbx>
                        <w:txbxContent>
                          <w:p w14:paraId="41099AF2">
                            <w:pPr>
                              <w:rPr>
                                <w:color w:val="000000"/>
                                <w:sz w:val="18"/>
                                <w:u w:val="double"/>
                              </w:rPr>
                            </w:pPr>
                            <w:r>
                              <w:rPr>
                                <w:rFonts w:hint="eastAsia"/>
                                <w:color w:val="000000"/>
                                <w:sz w:val="18"/>
                              </w:rPr>
                              <w:t>摘要前需有论文题目，三号黑体居中，</w:t>
                            </w:r>
                            <w:r>
                              <w:rPr>
                                <w:rFonts w:hint="eastAsia"/>
                                <w:sz w:val="18"/>
                              </w:rPr>
                              <w:t>1.25倍行距，</w:t>
                            </w:r>
                            <w:r>
                              <w:rPr>
                                <w:rFonts w:hint="eastAsia"/>
                                <w:color w:val="000000"/>
                                <w:sz w:val="18"/>
                              </w:rPr>
                              <w:t>上下各空一行。</w:t>
                            </w:r>
                            <w:r>
                              <w:rPr>
                                <w:rFonts w:hint="eastAsia"/>
                                <w:color w:val="000000"/>
                                <w:sz w:val="18"/>
                                <w:u w:val="double"/>
                              </w:rPr>
                              <w:t>阅后删除此文本框。</w:t>
                            </w:r>
                          </w:p>
                        </w:txbxContent>
                      </wps:txbx>
                      <wps:bodyPr rot="0" vert="horz" wrap="square" lIns="91440" tIns="45720" rIns="91440" bIns="45720" anchor="t" anchorCtr="0" upright="1">
                        <a:noAutofit/>
                      </wps:bodyPr>
                    </wps:wsp>
                  </a:graphicData>
                </a:graphic>
              </wp:anchor>
            </w:drawing>
          </mc:Choice>
          <mc:Fallback>
            <w:pict>
              <v:shape id="对话气泡: 圆角矩形 8" o:spid="_x0000_s1026" o:spt="62" type="#_x0000_t62" style="position:absolute;left:0pt;margin-left:318.8pt;margin-top:3.05pt;height:49.85pt;width:135pt;rotation:11796480f;z-index:251665408;mso-width-relative:page;mso-height-relative:page;" fillcolor="#FFFFFF" filled="t" stroked="t" coordsize="21600,21600" o:gfxdata="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" adj="33144,25760,14400">
                <v:fill on="t" focussize="0,0"/>
                <v:stroke color="#000000" miterlimit="8" joinstyle="miter"/>
                <v:imagedata o:title=""/>
                <o:lock v:ext="edit" aspectratio="f"/>
                <v:textbox>
                  <w:txbxContent>
                    <w:p w14:paraId="41099AF2">
                      <w:pPr>
                        <w:rPr>
                          <w:color w:val="000000"/>
                          <w:sz w:val="18"/>
                          <w:u w:val="double"/>
                        </w:rPr>
                      </w:pPr>
                      <w:r>
                        <w:rPr>
                          <w:rFonts w:hint="eastAsia"/>
                          <w:color w:val="000000"/>
                          <w:sz w:val="18"/>
                        </w:rPr>
                        <w:t>摘要前需有论文题目，三号黑体居中，</w:t>
                      </w:r>
                      <w:r>
                        <w:rPr>
                          <w:rFonts w:hint="eastAsia"/>
                          <w:sz w:val="18"/>
                        </w:rPr>
                        <w:t>1.25倍行距，</w:t>
                      </w:r>
                      <w:r>
                        <w:rPr>
                          <w:rFonts w:hint="eastAsia"/>
                          <w:color w:val="000000"/>
                          <w:sz w:val="18"/>
                        </w:rPr>
                        <w:t>上下各空一行。</w:t>
                      </w:r>
                      <w:r>
                        <w:rPr>
                          <w:rFonts w:hint="eastAsia"/>
                          <w:color w:val="000000"/>
                          <w:sz w:val="18"/>
                          <w:u w:val="double"/>
                        </w:rPr>
                        <w:t>阅后删除此文本框。</w:t>
                      </w:r>
                    </w:p>
                  </w:txbxContent>
                </v:textbox>
              </v:shape>
            </w:pict>
          </mc:Fallback>
        </mc:AlternateContent>
      </w:r>
    </w:p>
    <w:p w14:paraId="4A8C5110">
      <w:pPr>
        <w:pStyle w:val="62"/>
        <w:keepNext/>
        <w:keepLines/>
        <w:spacing w:after="220" w:line="360" w:lineRule="auto"/>
        <w:jc w:val="center"/>
        <w:outlineLvl w:val="0"/>
      </w:pPr>
      <w:bookmarkStart w:id="1" w:name="_Toc175648925"/>
      <w:bookmarkStart w:id="2" w:name="_Toc1011190293"/>
      <w:bookmarkStart w:id="3" w:name="_Toc397346358"/>
      <w:bookmarkStart w:id="4" w:name="_Toc868457799"/>
      <w:bookmarkStart w:id="5" w:name="_Toc394577484"/>
      <w:bookmarkStart w:id="6" w:name="_Toc394577272"/>
      <w:r>
        <w:t>摘    要</w:t>
      </w:r>
      <w:bookmarkEnd w:id="1"/>
      <w:bookmarkEnd w:id="2"/>
      <w:bookmarkEnd w:id="3"/>
      <w:bookmarkEnd w:id="4"/>
      <w:bookmarkEnd w:id="5"/>
      <w:bookmarkEnd w:id="6"/>
    </w:p>
    <w:p w14:paraId="55F86259">
      <w:pPr>
        <w:pStyle w:val="3"/>
        <w:spacing w:line="300" w:lineRule="auto"/>
        <w:ind w:firstLine="480" w:firstLineChars="200"/>
      </w:pPr>
      <w:r>
        <w:rPr>
          <w:rFonts w:hint="eastAsia"/>
        </w:rPr>
        <w:t>本文给出了毕业论文（设计）的写作规范和排版格式要求。文中格式可作为编排毕业论文（设计）的格式模板，供参考使用。</w:t>
      </w:r>
    </w:p>
    <w:p w14:paraId="3D770D94">
      <w:pPr>
        <w:pStyle w:val="3"/>
        <w:spacing w:line="300" w:lineRule="auto"/>
        <w:ind w:firstLine="480" w:firstLineChars="200"/>
      </w:pPr>
      <w:r>
        <w:rPr>
          <w:rFonts w:hint="eastAsia"/>
        </w:rPr>
        <w:t>摘要部分说明：</w:t>
      </w:r>
    </w:p>
    <w:p w14:paraId="2BE46E4C">
      <w:pPr>
        <w:pStyle w:val="3"/>
        <w:spacing w:line="300" w:lineRule="auto"/>
        <w:ind w:firstLine="480" w:firstLineChars="200"/>
      </w:pPr>
      <w:r>
        <w:rPr>
          <w:rFonts w:hint="eastAsia"/>
        </w:rPr>
        <w:t>“摘要”是摘要部分的标题，不可省略。</w:t>
      </w:r>
    </w:p>
    <w:p w14:paraId="6A198824">
      <w:pPr>
        <w:pStyle w:val="3"/>
        <w:spacing w:line="300" w:lineRule="auto"/>
        <w:ind w:firstLine="480" w:firstLineChars="200"/>
      </w:pPr>
      <w:r>
        <w:rPr>
          <w:rFonts w:hint="eastAsia"/>
        </w:rPr>
        <w:t>标题“摘要”手动设置成字体：黑体，居中，字号：小三，</w:t>
      </w:r>
      <w:r>
        <w:t>1.25</w:t>
      </w:r>
      <w:r>
        <w:rPr>
          <w:rFonts w:hint="eastAsia"/>
        </w:rPr>
        <w:t>倍行距，段前、段后均为</w:t>
      </w:r>
      <w:r>
        <w:t>0</w:t>
      </w:r>
      <w:r>
        <w:rPr>
          <w:rFonts w:hint="eastAsia"/>
        </w:rPr>
        <w:t>行。</w:t>
      </w:r>
    </w:p>
    <w:p w14:paraId="5F56CCDB">
      <w:pPr>
        <w:pStyle w:val="3"/>
        <w:spacing w:line="300" w:lineRule="auto"/>
        <w:ind w:firstLine="480" w:firstLineChars="200"/>
        <w:rPr>
          <w:dstrike/>
          <w:shd w:val="clear" w:color="auto" w:fill="CCFFFF"/>
        </w:rPr>
      </w:pPr>
      <w:r>
        <w:rPr>
          <w:rFonts w:hint="eastAsia"/>
        </w:rPr>
        <w:t>摘要是毕业论文（设计）的缩影，文字要简练、明确。内容要包括目的、方法、结果和结论。单位制一律换算成国际标准计量单位制，除特别情况外，数字一律用阿拉伯数码。</w:t>
      </w:r>
    </w:p>
    <w:p w14:paraId="6E13C5E5">
      <w:pPr>
        <w:pStyle w:val="3"/>
        <w:spacing w:line="300" w:lineRule="auto"/>
        <w:ind w:firstLine="480" w:firstLineChars="200"/>
      </w:pPr>
      <w:r>
        <w:rPr>
          <w:rFonts w:hint="eastAsia"/>
        </w:rPr>
        <w:t>摘要正文选用模板中的样式所定义的“论文正文”；或者手动设置成每段落首行缩进</w:t>
      </w:r>
      <w:r>
        <w:t>2</w:t>
      </w:r>
      <w:r>
        <w:rPr>
          <w:rFonts w:hint="eastAsia"/>
        </w:rPr>
        <w:t>个汉字，字体：宋体，字号：小四，</w:t>
      </w:r>
      <w:r>
        <w:t>1.25</w:t>
      </w:r>
      <w:r>
        <w:rPr>
          <w:rFonts w:hint="eastAsia"/>
        </w:rPr>
        <w:t>倍行距，间距：段前、段后均为</w:t>
      </w:r>
      <w:r>
        <w:t>0</w:t>
      </w:r>
      <w:r>
        <w:rPr>
          <w:rFonts w:hint="eastAsia"/>
        </w:rPr>
        <w:t>行，取消网格对齐选项。</w:t>
      </w:r>
    </w:p>
    <w:p w14:paraId="44B7BDBA">
      <w:pPr>
        <w:pStyle w:val="3"/>
        <w:spacing w:line="300" w:lineRule="auto"/>
        <w:ind w:firstLine="480" w:firstLineChars="200"/>
      </w:pPr>
      <w:r>
        <w:rPr>
          <w:rFonts w:hint="eastAsia"/>
        </w:rPr>
        <w:t>篇幅一般以一页为限，字数为</w:t>
      </w:r>
      <w:r>
        <w:t>300-500</w:t>
      </w:r>
      <w:r>
        <w:rPr>
          <w:rFonts w:hint="eastAsia"/>
        </w:rPr>
        <w:t>字；部分专业在《国标》和《指南》中有特殊要求的应依据要求撰写。</w:t>
      </w:r>
    </w:p>
    <w:p w14:paraId="3BC729B7">
      <w:pPr>
        <w:pStyle w:val="3"/>
        <w:spacing w:line="300" w:lineRule="auto"/>
        <w:ind w:firstLine="480" w:firstLineChars="200"/>
      </w:pPr>
      <w:r>
        <w:rPr>
          <w:rFonts w:hint="eastAsia"/>
        </w:rPr>
        <w:t>摘要正文后，列出</w:t>
      </w:r>
      <w:r>
        <w:t>3-5</w:t>
      </w:r>
      <w:r>
        <w:rPr>
          <w:rFonts w:hint="eastAsia"/>
        </w:rPr>
        <w:t>个关键词。“关键词：”是关键词部分的引导，不可省略。关键词请尽量用《汉语主题词表》等词表提供的规范词。</w:t>
      </w:r>
    </w:p>
    <w:p w14:paraId="053EBED6">
      <w:pPr>
        <w:pStyle w:val="3"/>
        <w:spacing w:line="300" w:lineRule="auto"/>
        <w:ind w:firstLine="480" w:firstLineChars="200"/>
      </w:pPr>
      <w:r>
        <mc:AlternateContent>
          <mc:Choice Requires="wps">
            <w:drawing>
              <wp:anchor distT="0" distB="0" distL="114300" distR="114300" simplePos="0" relativeHeight="251664384" behindDoc="0" locked="0" layoutInCell="1" allowOverlap="1">
                <wp:simplePos x="0" y="0"/>
                <wp:positionH relativeFrom="column">
                  <wp:posOffset>2519045</wp:posOffset>
                </wp:positionH>
                <wp:positionV relativeFrom="paragraph">
                  <wp:posOffset>330835</wp:posOffset>
                </wp:positionV>
                <wp:extent cx="2305685" cy="297180"/>
                <wp:effectExtent l="2476500" t="0" r="18415" b="26670"/>
                <wp:wrapNone/>
                <wp:docPr id="7" name="对话气泡: 圆角矩形 7"/>
                <wp:cNvGraphicFramePr/>
                <a:graphic xmlns:a="http://schemas.openxmlformats.org/drawingml/2006/main">
                  <a:graphicData uri="http://schemas.microsoft.com/office/word/2010/wordprocessingShape">
                    <wps:wsp>
                      <wps:cNvSpPr>
                        <a:spLocks noChangeArrowheads="1"/>
                      </wps:cNvSpPr>
                      <wps:spPr bwMode="auto">
                        <a:xfrm rot="10800000">
                          <a:off x="0" y="0"/>
                          <a:ext cx="2305685" cy="297180"/>
                        </a:xfrm>
                        <a:prstGeom prst="wedgeRoundRectCallout">
                          <a:avLst>
                            <a:gd name="adj1" fmla="val 155370"/>
                            <a:gd name="adj2" fmla="val -27136"/>
                            <a:gd name="adj3" fmla="val 16667"/>
                          </a:avLst>
                        </a:prstGeom>
                        <a:solidFill>
                          <a:srgbClr val="FFFFFF"/>
                        </a:solidFill>
                        <a:ln w="9525">
                          <a:solidFill>
                            <a:srgbClr val="000000"/>
                          </a:solidFill>
                          <a:miter lim="800000"/>
                        </a:ln>
                      </wps:spPr>
                      <wps:txbx>
                        <w:txbxContent>
                          <w:p w14:paraId="4B7AD438">
                            <w:pPr>
                              <w:jc w:val="center"/>
                              <w:rPr>
                                <w:color w:val="000000"/>
                                <w:sz w:val="21"/>
                                <w:szCs w:val="21"/>
                              </w:rPr>
                            </w:pPr>
                            <w:r>
                              <w:rPr>
                                <w:rFonts w:hint="eastAsia"/>
                                <w:color w:val="000000"/>
                                <w:sz w:val="21"/>
                                <w:szCs w:val="21"/>
                              </w:rPr>
                              <w:t>空一行</w:t>
                            </w:r>
                            <w:r>
                              <w:rPr>
                                <w:rFonts w:hint="eastAsia"/>
                                <w:color w:val="000000"/>
                                <w:sz w:val="21"/>
                                <w:szCs w:val="21"/>
                              </w:rPr>
                              <w:t>；</w:t>
                            </w:r>
                            <w:r>
                              <w:rPr>
                                <w:rFonts w:hint="eastAsia" w:ascii="Calibri" w:hAnsi="Calibri" w:cs="宋体"/>
                                <w:color w:val="000080"/>
                                <w:szCs w:val="21"/>
                                <w:u w:val="double"/>
                                <w:lang w:bidi="ar"/>
                              </w:rPr>
                              <w:t>阅后删除此文本框。</w:t>
                            </w:r>
                          </w:p>
                        </w:txbxContent>
                      </wps:txbx>
                      <wps:bodyPr rot="0" vert="horz" wrap="square" lIns="91440" tIns="45720" rIns="91440" bIns="45720" anchor="t" anchorCtr="0" upright="1">
                        <a:noAutofit/>
                      </wps:bodyPr>
                    </wps:wsp>
                  </a:graphicData>
                </a:graphic>
              </wp:anchor>
            </w:drawing>
          </mc:Choice>
          <mc:Fallback>
            <w:pict>
              <v:shape id="对话气泡: 圆角矩形 7" o:spid="_x0000_s1026" o:spt="62" type="#_x0000_t62" style="position:absolute;left:0pt;margin-left:198.35pt;margin-top:26.05pt;height:23.4pt;width:181.55pt;rotation:11796480f;z-index:251664384;mso-width-relative:page;mso-height-relative:page;" fillcolor="#FFFFFF" filled="t" stroked="t" coordsize="21600,21600" o:gfxdata="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" adj="44360,4939,14400">
                <v:fill on="t" focussize="0,0"/>
                <v:stroke color="#000000" miterlimit="8" joinstyle="miter"/>
                <v:imagedata o:title=""/>
                <o:lock v:ext="edit" aspectratio="f"/>
                <v:textbox>
                  <w:txbxContent>
                    <w:p w14:paraId="4B7AD438">
                      <w:pPr>
                        <w:jc w:val="center"/>
                        <w:rPr>
                          <w:color w:val="000000"/>
                          <w:sz w:val="21"/>
                          <w:szCs w:val="21"/>
                        </w:rPr>
                      </w:pPr>
                      <w:r>
                        <w:rPr>
                          <w:rFonts w:hint="eastAsia"/>
                          <w:color w:val="000000"/>
                          <w:sz w:val="21"/>
                          <w:szCs w:val="21"/>
                        </w:rPr>
                        <w:t>空一行</w:t>
                      </w:r>
                      <w:r>
                        <w:rPr>
                          <w:rFonts w:hint="eastAsia"/>
                          <w:color w:val="000000"/>
                          <w:sz w:val="21"/>
                          <w:szCs w:val="21"/>
                        </w:rPr>
                        <w:t>；</w:t>
                      </w:r>
                      <w:r>
                        <w:rPr>
                          <w:rFonts w:hint="eastAsia" w:ascii="Calibri" w:hAnsi="Calibri" w:cs="宋体"/>
                          <w:color w:val="000080"/>
                          <w:szCs w:val="21"/>
                          <w:u w:val="double"/>
                          <w:lang w:bidi="ar"/>
                        </w:rPr>
                        <w:t>阅后删除此文本框。</w:t>
                      </w:r>
                    </w:p>
                  </w:txbxContent>
                </v:textbox>
              </v:shape>
            </w:pict>
          </mc:Fallback>
        </mc:AlternateContent>
      </w:r>
      <w:r>
        <w:rPr>
          <w:rFonts w:hint="eastAsia"/>
        </w:rPr>
        <w:t>关键词与摘要之间空一行。关键词词间用全角分号（中文分号）间隔，末尾不加标点，</w:t>
      </w:r>
      <w:r>
        <w:t>3-5</w:t>
      </w:r>
      <w:r>
        <w:rPr>
          <w:rFonts w:hint="eastAsia"/>
        </w:rPr>
        <w:t>个，黑体，小四，加粗。</w:t>
      </w:r>
    </w:p>
    <w:p w14:paraId="5446928B">
      <w:pPr>
        <w:spacing w:line="300" w:lineRule="auto"/>
        <w:rPr>
          <w:rFonts w:cs="Times New Roman"/>
          <w:sz w:val="24"/>
          <w:szCs w:val="24"/>
        </w:rPr>
      </w:pPr>
    </w:p>
    <w:p w14:paraId="38E59D8C">
      <w:pPr>
        <w:spacing w:line="300" w:lineRule="auto"/>
        <w:rPr>
          <w:rFonts w:hint="eastAsia" w:ascii="黑体" w:eastAsia="黑体" w:cs="Times New Roman"/>
          <w:b/>
          <w:sz w:val="24"/>
          <w:szCs w:val="24"/>
        </w:rPr>
      </w:pPr>
      <w:r>
        <w:rPr>
          <w:rFonts w:ascii="黑体" w:hAnsi="黑体" w:eastAsia="黑体" w:cs="Times New Roman"/>
          <w:sz w:val="32"/>
          <w:szCs w:val="32"/>
        </w:rPr>
        <mc:AlternateContent>
          <mc:Choice Requires="wps">
            <w:drawing>
              <wp:anchor distT="0" distB="0" distL="114300" distR="114300" simplePos="0" relativeHeight="251676672" behindDoc="0" locked="0" layoutInCell="1" allowOverlap="1">
                <wp:simplePos x="0" y="0"/>
                <wp:positionH relativeFrom="column">
                  <wp:posOffset>3140710</wp:posOffset>
                </wp:positionH>
                <wp:positionV relativeFrom="paragraph">
                  <wp:posOffset>1471930</wp:posOffset>
                </wp:positionV>
                <wp:extent cx="2548255" cy="634365"/>
                <wp:effectExtent l="304165" t="6350" r="17780" b="476885"/>
                <wp:wrapNone/>
                <wp:docPr id="36" name="对话气泡: 圆角矩形 8"/>
                <wp:cNvGraphicFramePr/>
                <a:graphic xmlns:a="http://schemas.openxmlformats.org/drawingml/2006/main">
                  <a:graphicData uri="http://schemas.microsoft.com/office/word/2010/wordprocessingShape">
                    <wps:wsp>
                      <wps:cNvSpPr>
                        <a:spLocks noChangeArrowheads="1"/>
                      </wps:cNvSpPr>
                      <wps:spPr bwMode="auto">
                        <a:xfrm rot="10800000">
                          <a:off x="0" y="0"/>
                          <a:ext cx="2548255" cy="634365"/>
                        </a:xfrm>
                        <a:prstGeom prst="wedgeRoundRectCallout">
                          <a:avLst>
                            <a:gd name="adj1" fmla="val 60142"/>
                            <a:gd name="adj2" fmla="val -118560"/>
                            <a:gd name="adj3" fmla="val 16667"/>
                          </a:avLst>
                        </a:prstGeom>
                        <a:solidFill>
                          <a:srgbClr val="FFFFFF"/>
                        </a:solidFill>
                        <a:ln w="9525">
                          <a:solidFill>
                            <a:srgbClr val="1331F5"/>
                          </a:solidFill>
                          <a:miter lim="800000"/>
                        </a:ln>
                      </wps:spPr>
                      <wps:txbx>
                        <w:txbxContent>
                          <w:p w14:paraId="049554DC">
                            <w:pPr>
                              <w:rPr>
                                <w:color w:val="000000"/>
                                <w:sz w:val="18"/>
                                <w:szCs w:val="18"/>
                              </w:rPr>
                            </w:pPr>
                            <w:r>
                              <w:rPr>
                                <w:rFonts w:hint="eastAsia"/>
                                <w:color w:val="000000"/>
                                <w:sz w:val="18"/>
                                <w:szCs w:val="18"/>
                              </w:rPr>
                              <w:t>中英文摘要和目录页脚的页码以“</w:t>
                            </w:r>
                            <w:r>
                              <w:rPr>
                                <w:rFonts w:hint="eastAsia" w:ascii="宋体" w:hAnsi="宋体" w:cs="宋体"/>
                                <w:color w:val="000000"/>
                                <w:sz w:val="18"/>
                                <w:szCs w:val="18"/>
                              </w:rPr>
                              <w:t>－</w:t>
                            </w:r>
                            <w:r>
                              <w:rPr>
                                <w:color w:val="000000"/>
                                <w:sz w:val="18"/>
                                <w:szCs w:val="18"/>
                              </w:rPr>
                              <w:t xml:space="preserve"> </w:t>
                            </w:r>
                            <w:r>
                              <w:rPr>
                                <w:rFonts w:hint="eastAsia"/>
                                <w:color w:val="000000"/>
                                <w:sz w:val="18"/>
                                <w:szCs w:val="18"/>
                              </w:rPr>
                              <w:fldChar w:fldCharType="begin"/>
                            </w:r>
                            <w:r>
                              <w:rPr>
                                <w:color w:val="000000"/>
                                <w:sz w:val="18"/>
                                <w:szCs w:val="18"/>
                              </w:rPr>
                              <w:instrText xml:space="preserve"> = 1 \* ROMAN \* MERGEFORMAT </w:instrText>
                            </w:r>
                            <w:r>
                              <w:rPr>
                                <w:rFonts w:hint="eastAsia"/>
                                <w:color w:val="000000"/>
                                <w:sz w:val="18"/>
                                <w:szCs w:val="18"/>
                              </w:rPr>
                              <w:fldChar w:fldCharType="separate"/>
                            </w:r>
                            <w:r>
                              <w:rPr>
                                <w:sz w:val="18"/>
                                <w:szCs w:val="18"/>
                              </w:rPr>
                              <w:t>I</w:t>
                            </w:r>
                            <w:r>
                              <w:rPr>
                                <w:rFonts w:hint="eastAsia"/>
                                <w:color w:val="000000"/>
                                <w:sz w:val="18"/>
                                <w:szCs w:val="18"/>
                              </w:rPr>
                              <w:fldChar w:fldCharType="end"/>
                            </w:r>
                            <w:r>
                              <w:rPr>
                                <w:color w:val="000000"/>
                                <w:sz w:val="18"/>
                                <w:szCs w:val="18"/>
                              </w:rPr>
                              <w:t xml:space="preserve"> </w:t>
                            </w:r>
                            <w:r>
                              <w:rPr>
                                <w:rFonts w:hint="eastAsia" w:ascii="宋体" w:hAnsi="宋体" w:cs="宋体"/>
                                <w:color w:val="000000"/>
                                <w:sz w:val="18"/>
                                <w:szCs w:val="18"/>
                              </w:rPr>
                              <w:t>－</w:t>
                            </w:r>
                            <w:r>
                              <w:rPr>
                                <w:rFonts w:hint="eastAsia"/>
                                <w:color w:val="000000"/>
                                <w:sz w:val="18"/>
                                <w:szCs w:val="18"/>
                              </w:rPr>
                              <w:t>”格式插入，起始页码为“</w:t>
                            </w:r>
                            <w:r>
                              <w:rPr>
                                <w:rFonts w:hint="eastAsia"/>
                                <w:color w:val="000000"/>
                                <w:sz w:val="18"/>
                                <w:szCs w:val="18"/>
                              </w:rPr>
                              <w:fldChar w:fldCharType="begin"/>
                            </w:r>
                            <w:r>
                              <w:rPr>
                                <w:color w:val="000000"/>
                                <w:sz w:val="18"/>
                                <w:szCs w:val="18"/>
                              </w:rPr>
                              <w:instrText xml:space="preserve"> = 1 \* ROMAN \* MERGEFORMAT </w:instrText>
                            </w:r>
                            <w:r>
                              <w:rPr>
                                <w:rFonts w:hint="eastAsia"/>
                                <w:color w:val="000000"/>
                                <w:sz w:val="18"/>
                                <w:szCs w:val="18"/>
                              </w:rPr>
                              <w:fldChar w:fldCharType="separate"/>
                            </w:r>
                            <w:r>
                              <w:rPr>
                                <w:sz w:val="18"/>
                                <w:szCs w:val="18"/>
                              </w:rPr>
                              <w:t>I</w:t>
                            </w:r>
                            <w:r>
                              <w:rPr>
                                <w:rFonts w:hint="eastAsia"/>
                                <w:color w:val="000000"/>
                                <w:sz w:val="18"/>
                                <w:szCs w:val="18"/>
                              </w:rPr>
                              <w:fldChar w:fldCharType="end"/>
                            </w:r>
                            <w:r>
                              <w:rPr>
                                <w:rFonts w:hint="eastAsia"/>
                                <w:color w:val="000000"/>
                                <w:sz w:val="18"/>
                                <w:szCs w:val="18"/>
                              </w:rPr>
                              <w:t>”，</w:t>
                            </w:r>
                            <w:r>
                              <w:rPr>
                                <w:color w:val="000000"/>
                                <w:sz w:val="18"/>
                                <w:szCs w:val="18"/>
                              </w:rPr>
                              <w:t>Times New Roman</w:t>
                            </w:r>
                            <w:r>
                              <w:rPr>
                                <w:rFonts w:hint="eastAsia"/>
                                <w:color w:val="000000"/>
                                <w:sz w:val="18"/>
                                <w:szCs w:val="18"/>
                              </w:rPr>
                              <w:t>、五号。</w:t>
                            </w:r>
                            <w:r>
                              <w:rPr>
                                <w:rFonts w:hint="eastAsia" w:ascii="Calibri" w:hAnsi="Calibri" w:cs="宋体"/>
                                <w:color w:val="000080"/>
                                <w:sz w:val="18"/>
                                <w:szCs w:val="18"/>
                                <w:u w:val="double"/>
                                <w:lang w:bidi="ar"/>
                              </w:rPr>
                              <w:t>阅后删除此文本框。</w:t>
                            </w:r>
                          </w:p>
                        </w:txbxContent>
                      </wps:txbx>
                      <wps:bodyPr rot="0" vert="horz" wrap="square" lIns="91440" tIns="45720" rIns="91440" bIns="45720" anchor="t" anchorCtr="0" upright="1">
                        <a:noAutofit/>
                      </wps:bodyPr>
                    </wps:wsp>
                  </a:graphicData>
                </a:graphic>
              </wp:anchor>
            </w:drawing>
          </mc:Choice>
          <mc:Fallback>
            <w:pict>
              <v:shape id="对话气泡: 圆角矩形 8" o:spid="_x0000_s1026" o:spt="62" type="#_x0000_t62" style="position:absolute;left:0pt;margin-left:247.3pt;margin-top:115.9pt;height:49.95pt;width:200.65pt;rotation:11796480f;z-index:251676672;mso-width-relative:page;mso-height-relative:page;" fillcolor="#FFFFFF" filled="t" stroked="t" coordsize="21600,21600" o:gfxdata="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" adj="23791,-14809,14400">
                <v:fill on="t" focussize="0,0"/>
                <v:stroke color="#1331F5" miterlimit="8" joinstyle="miter"/>
                <v:imagedata o:title=""/>
                <o:lock v:ext="edit" aspectratio="f"/>
                <v:textbox>
                  <w:txbxContent>
                    <w:p w14:paraId="049554DC">
                      <w:pPr>
                        <w:rPr>
                          <w:color w:val="000000"/>
                          <w:sz w:val="18"/>
                          <w:szCs w:val="18"/>
                        </w:rPr>
                      </w:pPr>
                      <w:r>
                        <w:rPr>
                          <w:rFonts w:hint="eastAsia"/>
                          <w:color w:val="000000"/>
                          <w:sz w:val="18"/>
                          <w:szCs w:val="18"/>
                        </w:rPr>
                        <w:t>中英文摘要和目录页脚的页码以“</w:t>
                      </w:r>
                      <w:r>
                        <w:rPr>
                          <w:rFonts w:hint="eastAsia" w:ascii="宋体" w:hAnsi="宋体" w:cs="宋体"/>
                          <w:color w:val="000000"/>
                          <w:sz w:val="18"/>
                          <w:szCs w:val="18"/>
                        </w:rPr>
                        <w:t>－</w:t>
                      </w:r>
                      <w:r>
                        <w:rPr>
                          <w:color w:val="000000"/>
                          <w:sz w:val="18"/>
                          <w:szCs w:val="18"/>
                        </w:rPr>
                        <w:t xml:space="preserve"> </w:t>
                      </w:r>
                      <w:r>
                        <w:rPr>
                          <w:rFonts w:hint="eastAsia"/>
                          <w:color w:val="000000"/>
                          <w:sz w:val="18"/>
                          <w:szCs w:val="18"/>
                        </w:rPr>
                        <w:fldChar w:fldCharType="begin"/>
                      </w:r>
                      <w:r>
                        <w:rPr>
                          <w:color w:val="000000"/>
                          <w:sz w:val="18"/>
                          <w:szCs w:val="18"/>
                        </w:rPr>
                        <w:instrText xml:space="preserve"> = 1 \* ROMAN \* MERGEFORMAT </w:instrText>
                      </w:r>
                      <w:r>
                        <w:rPr>
                          <w:rFonts w:hint="eastAsia"/>
                          <w:color w:val="000000"/>
                          <w:sz w:val="18"/>
                          <w:szCs w:val="18"/>
                        </w:rPr>
                        <w:fldChar w:fldCharType="separate"/>
                      </w:r>
                      <w:r>
                        <w:rPr>
                          <w:sz w:val="18"/>
                          <w:szCs w:val="18"/>
                        </w:rPr>
                        <w:t>I</w:t>
                      </w:r>
                      <w:r>
                        <w:rPr>
                          <w:rFonts w:hint="eastAsia"/>
                          <w:color w:val="000000"/>
                          <w:sz w:val="18"/>
                          <w:szCs w:val="18"/>
                        </w:rPr>
                        <w:fldChar w:fldCharType="end"/>
                      </w:r>
                      <w:r>
                        <w:rPr>
                          <w:color w:val="000000"/>
                          <w:sz w:val="18"/>
                          <w:szCs w:val="18"/>
                        </w:rPr>
                        <w:t xml:space="preserve"> </w:t>
                      </w:r>
                      <w:r>
                        <w:rPr>
                          <w:rFonts w:hint="eastAsia" w:ascii="宋体" w:hAnsi="宋体" w:cs="宋体"/>
                          <w:color w:val="000000"/>
                          <w:sz w:val="18"/>
                          <w:szCs w:val="18"/>
                        </w:rPr>
                        <w:t>－</w:t>
                      </w:r>
                      <w:r>
                        <w:rPr>
                          <w:rFonts w:hint="eastAsia"/>
                          <w:color w:val="000000"/>
                          <w:sz w:val="18"/>
                          <w:szCs w:val="18"/>
                        </w:rPr>
                        <w:t>”格式插入，起始页码为“</w:t>
                      </w:r>
                      <w:r>
                        <w:rPr>
                          <w:rFonts w:hint="eastAsia"/>
                          <w:color w:val="000000"/>
                          <w:sz w:val="18"/>
                          <w:szCs w:val="18"/>
                        </w:rPr>
                        <w:fldChar w:fldCharType="begin"/>
                      </w:r>
                      <w:r>
                        <w:rPr>
                          <w:color w:val="000000"/>
                          <w:sz w:val="18"/>
                          <w:szCs w:val="18"/>
                        </w:rPr>
                        <w:instrText xml:space="preserve"> = 1 \* ROMAN \* MERGEFORMAT </w:instrText>
                      </w:r>
                      <w:r>
                        <w:rPr>
                          <w:rFonts w:hint="eastAsia"/>
                          <w:color w:val="000000"/>
                          <w:sz w:val="18"/>
                          <w:szCs w:val="18"/>
                        </w:rPr>
                        <w:fldChar w:fldCharType="separate"/>
                      </w:r>
                      <w:r>
                        <w:rPr>
                          <w:sz w:val="18"/>
                          <w:szCs w:val="18"/>
                        </w:rPr>
                        <w:t>I</w:t>
                      </w:r>
                      <w:r>
                        <w:rPr>
                          <w:rFonts w:hint="eastAsia"/>
                          <w:color w:val="000000"/>
                          <w:sz w:val="18"/>
                          <w:szCs w:val="18"/>
                        </w:rPr>
                        <w:fldChar w:fldCharType="end"/>
                      </w:r>
                      <w:r>
                        <w:rPr>
                          <w:rFonts w:hint="eastAsia"/>
                          <w:color w:val="000000"/>
                          <w:sz w:val="18"/>
                          <w:szCs w:val="18"/>
                        </w:rPr>
                        <w:t>”，</w:t>
                      </w:r>
                      <w:r>
                        <w:rPr>
                          <w:color w:val="000000"/>
                          <w:sz w:val="18"/>
                          <w:szCs w:val="18"/>
                        </w:rPr>
                        <w:t>Times New Roman</w:t>
                      </w:r>
                      <w:r>
                        <w:rPr>
                          <w:rFonts w:hint="eastAsia"/>
                          <w:color w:val="000000"/>
                          <w:sz w:val="18"/>
                          <w:szCs w:val="18"/>
                        </w:rPr>
                        <w:t>、五号。</w:t>
                      </w:r>
                      <w:r>
                        <w:rPr>
                          <w:rFonts w:hint="eastAsia" w:ascii="Calibri" w:hAnsi="Calibri" w:cs="宋体"/>
                          <w:color w:val="000080"/>
                          <w:sz w:val="18"/>
                          <w:szCs w:val="18"/>
                          <w:u w:val="double"/>
                          <w:lang w:bidi="ar"/>
                        </w:rPr>
                        <w:t>阅后删除此文本框。</w:t>
                      </w:r>
                    </w:p>
                  </w:txbxContent>
                </v:textbox>
              </v:shape>
            </w:pict>
          </mc:Fallback>
        </mc:AlternateContent>
      </w:r>
      <w:r>
        <w:rPr>
          <w:rFonts w:ascii="宋体" w:hAnsi="宋体" w:cs="Times New Roman"/>
          <w:sz w:val="24"/>
          <w:szCs w:val="24"/>
        </w:rPr>
        <mc:AlternateContent>
          <mc:Choice Requires="wps">
            <w:drawing>
              <wp:anchor distT="0" distB="0" distL="114300" distR="114300" simplePos="0" relativeHeight="251666432" behindDoc="0" locked="0" layoutInCell="1" allowOverlap="1">
                <wp:simplePos x="0" y="0"/>
                <wp:positionH relativeFrom="column">
                  <wp:posOffset>2374900</wp:posOffset>
                </wp:positionH>
                <wp:positionV relativeFrom="paragraph">
                  <wp:posOffset>527685</wp:posOffset>
                </wp:positionV>
                <wp:extent cx="2653030" cy="297180"/>
                <wp:effectExtent l="609600" t="369570" r="13970" b="19050"/>
                <wp:wrapNone/>
                <wp:docPr id="11" name="对话气泡: 圆角矩形 7"/>
                <wp:cNvGraphicFramePr/>
                <a:graphic xmlns:a="http://schemas.openxmlformats.org/drawingml/2006/main">
                  <a:graphicData uri="http://schemas.microsoft.com/office/word/2010/wordprocessingShape">
                    <wps:wsp>
                      <wps:cNvSpPr>
                        <a:spLocks noChangeArrowheads="1"/>
                      </wps:cNvSpPr>
                      <wps:spPr bwMode="auto">
                        <a:xfrm rot="10800000">
                          <a:off x="0" y="0"/>
                          <a:ext cx="2653030" cy="297180"/>
                        </a:xfrm>
                        <a:prstGeom prst="wedgeRoundRectCallout">
                          <a:avLst>
                            <a:gd name="adj1" fmla="val 71101"/>
                            <a:gd name="adj2" fmla="val 168803"/>
                            <a:gd name="adj3" fmla="val 16667"/>
                          </a:avLst>
                        </a:prstGeom>
                        <a:solidFill>
                          <a:srgbClr val="FFFFFF"/>
                        </a:solidFill>
                        <a:ln w="9525">
                          <a:solidFill>
                            <a:srgbClr val="000000"/>
                          </a:solidFill>
                          <a:miter lim="800000"/>
                        </a:ln>
                      </wps:spPr>
                      <wps:txbx>
                        <w:txbxContent>
                          <w:p w14:paraId="2335F745">
                            <w:pPr>
                              <w:jc w:val="center"/>
                              <w:rPr>
                                <w:color w:val="000000"/>
                                <w:sz w:val="18"/>
                                <w:szCs w:val="18"/>
                              </w:rPr>
                            </w:pPr>
                            <w:r>
                              <w:rPr>
                                <w:rFonts w:hint="eastAsia"/>
                                <w:color w:val="000000"/>
                                <w:sz w:val="18"/>
                                <w:szCs w:val="18"/>
                              </w:rPr>
                              <w:t>全角分号（中文分号）；</w:t>
                            </w:r>
                            <w:r>
                              <w:rPr>
                                <w:rFonts w:hint="eastAsia" w:ascii="Calibri" w:hAnsi="Calibri" w:cs="宋体"/>
                                <w:color w:val="000080"/>
                                <w:sz w:val="18"/>
                                <w:szCs w:val="18"/>
                                <w:u w:val="double"/>
                                <w:lang w:bidi="ar"/>
                              </w:rPr>
                              <w:t>阅后删除此文本框。</w:t>
                            </w:r>
                          </w:p>
                        </w:txbxContent>
                      </wps:txbx>
                      <wps:bodyPr rot="0" vert="horz" wrap="square" lIns="91440" tIns="45720" rIns="91440" bIns="45720" anchor="t" anchorCtr="0" upright="1">
                        <a:noAutofit/>
                      </wps:bodyPr>
                    </wps:wsp>
                  </a:graphicData>
                </a:graphic>
              </wp:anchor>
            </w:drawing>
          </mc:Choice>
          <mc:Fallback>
            <w:pict>
              <v:shape id="对话气泡: 圆角矩形 7" o:spid="_x0000_s1026" o:spt="62" type="#_x0000_t62" style="position:absolute;left:0pt;margin-left:187pt;margin-top:41.55pt;height:23.4pt;width:208.9pt;rotation:11796480f;z-index:251666432;mso-width-relative:page;mso-height-relative:page;" fillcolor="#FFFFFF" filled="t" stroked="t" coordsize="21600,21600" o:gfxdata="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" adj="26158,47261,14400">
                <v:fill on="t" focussize="0,0"/>
                <v:stroke color="#000000" miterlimit="8" joinstyle="miter"/>
                <v:imagedata o:title=""/>
                <o:lock v:ext="edit" aspectratio="f"/>
                <v:textbox>
                  <w:txbxContent>
                    <w:p w14:paraId="2335F745">
                      <w:pPr>
                        <w:jc w:val="center"/>
                        <w:rPr>
                          <w:color w:val="000000"/>
                          <w:sz w:val="18"/>
                          <w:szCs w:val="18"/>
                        </w:rPr>
                      </w:pPr>
                      <w:r>
                        <w:rPr>
                          <w:rFonts w:hint="eastAsia"/>
                          <w:color w:val="000000"/>
                          <w:sz w:val="18"/>
                          <w:szCs w:val="18"/>
                        </w:rPr>
                        <w:t>全角分号（中文分号）；</w:t>
                      </w:r>
                      <w:r>
                        <w:rPr>
                          <w:rFonts w:hint="eastAsia" w:ascii="Calibri" w:hAnsi="Calibri" w:cs="宋体"/>
                          <w:color w:val="000080"/>
                          <w:sz w:val="18"/>
                          <w:szCs w:val="18"/>
                          <w:u w:val="double"/>
                          <w:lang w:bidi="ar"/>
                        </w:rPr>
                        <w:t>阅后删除此文本框。</w:t>
                      </w:r>
                    </w:p>
                  </w:txbxContent>
                </v:textbox>
              </v:shape>
            </w:pict>
          </mc:Fallback>
        </mc:AlternateContent>
      </w:r>
      <w:r>
        <w:rPr>
          <w:rFonts w:hint="eastAsia" w:ascii="黑体" w:eastAsia="黑体" w:cs="Times New Roman"/>
          <w:b/>
          <w:sz w:val="24"/>
          <w:szCs w:val="24"/>
        </w:rPr>
        <w:t>关键词：写作规范；排版格式；毕业论文（设计）</w:t>
      </w:r>
    </w:p>
    <w:p w14:paraId="2EA84D42">
      <w:pPr>
        <w:spacing w:line="300" w:lineRule="auto"/>
        <w:jc w:val="left"/>
        <w:rPr>
          <w:rFonts w:ascii="黑体" w:hAnsi="黑体" w:eastAsia="黑体" w:cs="Times New Roman"/>
          <w:sz w:val="32"/>
          <w:szCs w:val="32"/>
        </w:rPr>
        <w:sectPr>
          <w:headerReference r:id="rId5" w:type="default"/>
          <w:footerReference r:id="rId6" w:type="default"/>
          <w:type w:val="oddPage"/>
          <w:pgSz w:w="11906" w:h="16838"/>
          <w:pgMar w:top="1985" w:right="1418" w:bottom="1418" w:left="1418" w:header="1418" w:footer="1134" w:gutter="0"/>
          <w:pgNumType w:fmt="upperRoman" w:start="1"/>
          <w:cols w:space="720" w:num="1"/>
          <w:docGrid w:linePitch="326" w:charSpace="-2048"/>
        </w:sectPr>
      </w:pPr>
    </w:p>
    <w:p w14:paraId="63439D60">
      <w:pPr>
        <w:spacing w:line="300" w:lineRule="auto"/>
        <w:jc w:val="center"/>
        <w:rPr>
          <w:rFonts w:cs="Times New Roman"/>
          <w:sz w:val="32"/>
          <w:szCs w:val="32"/>
        </w:rPr>
      </w:pPr>
    </w:p>
    <w:p w14:paraId="02B08BCE">
      <w:pPr>
        <w:spacing w:line="300" w:lineRule="auto"/>
        <w:jc w:val="center"/>
        <w:rPr>
          <w:rFonts w:cs="Times New Roman"/>
          <w:sz w:val="32"/>
          <w:szCs w:val="32"/>
        </w:rPr>
      </w:pPr>
      <w:r>
        <w:rPr>
          <w:rFonts w:cs="Times New Roman"/>
          <w:sz w:val="32"/>
          <w:szCs w:val="32"/>
        </w:rPr>
        <w:t>T</w:t>
      </w:r>
      <w:r>
        <w:rPr>
          <w:rFonts w:hint="eastAsia" w:cs="Times New Roman"/>
          <w:sz w:val="32"/>
          <w:szCs w:val="32"/>
        </w:rPr>
        <w:t>he Format Criterion</w:t>
      </w:r>
      <w:r>
        <w:rPr>
          <w:rFonts w:cs="Times New Roman"/>
          <w:sz w:val="32"/>
          <w:szCs w:val="32"/>
        </w:rPr>
        <w:t xml:space="preserve"> </w:t>
      </w:r>
      <w:r>
        <w:rPr>
          <w:rFonts w:hint="eastAsia" w:cs="Times New Roman"/>
          <w:sz w:val="32"/>
          <w:szCs w:val="32"/>
        </w:rPr>
        <w:t>of Master</w:t>
      </w:r>
      <w:r>
        <w:rPr>
          <w:rFonts w:cs="Times New Roman"/>
          <w:sz w:val="32"/>
          <w:szCs w:val="32"/>
        </w:rPr>
        <w:t>’</w:t>
      </w:r>
      <w:r>
        <w:rPr>
          <w:rFonts w:hint="eastAsia" w:cs="Times New Roman"/>
          <w:sz w:val="32"/>
          <w:szCs w:val="32"/>
        </w:rPr>
        <w:t>s Degree Paper of DUT</w:t>
      </w:r>
    </w:p>
    <w:p w14:paraId="471CF31B">
      <w:pPr>
        <w:spacing w:line="300" w:lineRule="auto"/>
        <w:jc w:val="center"/>
        <w:rPr>
          <w:rFonts w:cs="Times New Roman"/>
          <w:sz w:val="30"/>
          <w:szCs w:val="30"/>
        </w:rPr>
      </w:pPr>
      <w:r>
        <w:rPr>
          <w:rFonts w:cs="Times New Roman"/>
          <w:sz w:val="30"/>
          <w:szCs w:val="30"/>
        </w:rPr>
        <mc:AlternateContent>
          <mc:Choice Requires="wps">
            <w:drawing>
              <wp:anchor distT="0" distB="0" distL="114300" distR="114300" simplePos="0" relativeHeight="251663360" behindDoc="0" locked="0" layoutInCell="1" allowOverlap="1">
                <wp:simplePos x="0" y="0"/>
                <wp:positionH relativeFrom="column">
                  <wp:posOffset>3938270</wp:posOffset>
                </wp:positionH>
                <wp:positionV relativeFrom="paragraph">
                  <wp:posOffset>60960</wp:posOffset>
                </wp:positionV>
                <wp:extent cx="1990725" cy="752475"/>
                <wp:effectExtent l="628650" t="152400" r="28575" b="28575"/>
                <wp:wrapNone/>
                <wp:docPr id="6" name="对话气泡: 圆角矩形 6"/>
                <wp:cNvGraphicFramePr/>
                <a:graphic xmlns:a="http://schemas.openxmlformats.org/drawingml/2006/main">
                  <a:graphicData uri="http://schemas.microsoft.com/office/word/2010/wordprocessingShape">
                    <wps:wsp>
                      <wps:cNvSpPr>
                        <a:spLocks noChangeArrowheads="1"/>
                      </wps:cNvSpPr>
                      <wps:spPr bwMode="auto">
                        <a:xfrm flipV="1">
                          <a:off x="0" y="0"/>
                          <a:ext cx="1990725" cy="752475"/>
                        </a:xfrm>
                        <a:prstGeom prst="wedgeRoundRectCallout">
                          <a:avLst>
                            <a:gd name="adj1" fmla="val -79171"/>
                            <a:gd name="adj2" fmla="val 64736"/>
                            <a:gd name="adj3" fmla="val 16667"/>
                          </a:avLst>
                        </a:prstGeom>
                        <a:noFill/>
                        <a:ln w="9525">
                          <a:solidFill>
                            <a:srgbClr val="0000FF"/>
                          </a:solidFill>
                          <a:miter lim="800000"/>
                        </a:ln>
                      </wps:spPr>
                      <wps:txbx>
                        <w:txbxContent>
                          <w:p w14:paraId="01780C5C">
                            <w:pPr>
                              <w:spacing w:line="240" w:lineRule="exact"/>
                              <w:rPr>
                                <w:color w:val="000000"/>
                                <w:sz w:val="18"/>
                              </w:rPr>
                            </w:pPr>
                            <w:r>
                              <w:rPr>
                                <w:rFonts w:hint="eastAsia"/>
                                <w:color w:val="auto"/>
                                <w:sz w:val="18"/>
                                <w:szCs w:val="18"/>
                              </w:rPr>
                              <w:t>英文再要前应用</w:t>
                            </w:r>
                            <w:r>
                              <w:rPr>
                                <w:rFonts w:hint="eastAsia"/>
                                <w:color w:val="auto"/>
                                <w:sz w:val="18"/>
                                <w:szCs w:val="18"/>
                              </w:rPr>
                              <w:t>英文题目</w:t>
                            </w:r>
                            <w:r>
                              <w:rPr>
                                <w:rFonts w:hint="eastAsia"/>
                                <w:color w:val="auto"/>
                                <w:sz w:val="18"/>
                                <w:szCs w:val="18"/>
                              </w:rPr>
                              <w:t>，</w:t>
                            </w:r>
                            <w:r>
                              <w:rPr>
                                <w:rFonts w:hint="eastAsia"/>
                                <w:color w:val="000000"/>
                                <w:sz w:val="18"/>
                              </w:rPr>
                              <w:t>Times New Roman、</w:t>
                            </w:r>
                            <w:r>
                              <w:rPr>
                                <w:rFonts w:hint="eastAsia"/>
                                <w:color w:val="auto"/>
                                <w:sz w:val="18"/>
                                <w:szCs w:val="18"/>
                              </w:rPr>
                              <w:t>三号、居中，</w:t>
                            </w:r>
                            <w:r>
                              <w:rPr>
                                <w:sz w:val="18"/>
                                <w:szCs w:val="18"/>
                              </w:rPr>
                              <w:t>1.25</w:t>
                            </w:r>
                            <w:r>
                              <w:rPr>
                                <w:rFonts w:hint="eastAsia"/>
                                <w:sz w:val="18"/>
                                <w:szCs w:val="18"/>
                              </w:rPr>
                              <w:t>倍行距，</w:t>
                            </w:r>
                            <w:r>
                              <w:rPr>
                                <w:rFonts w:hint="eastAsia"/>
                                <w:color w:val="auto"/>
                                <w:sz w:val="18"/>
                                <w:szCs w:val="18"/>
                              </w:rPr>
                              <w:t>上下各空一行。</w:t>
                            </w:r>
                            <w:r>
                              <w:rPr>
                                <w:rFonts w:hint="eastAsia"/>
                                <w:sz w:val="18"/>
                                <w:u w:val="double"/>
                              </w:rPr>
                              <w:t>阅后删除此文本框。</w:t>
                            </w:r>
                          </w:p>
                          <w:p w14:paraId="34EB6AB3">
                            <w:pPr>
                              <w:rPr>
                                <w:color w:val="auto"/>
                                <w:sz w:val="18"/>
                                <w:szCs w:val="18"/>
                              </w:rPr>
                            </w:pPr>
                          </w:p>
                          <w:p w14:paraId="657D192F">
                            <w:pPr>
                              <w:rPr>
                                <w:color w:val="auto"/>
                                <w:sz w:val="18"/>
                                <w:szCs w:val="18"/>
                                <w:u w:val="double"/>
                              </w:rPr>
                            </w:pPr>
                            <w:r>
                              <w:rPr>
                                <w:rFonts w:hint="eastAsia"/>
                                <w:color w:val="auto"/>
                                <w:sz w:val="18"/>
                                <w:szCs w:val="18"/>
                                <w:u w:val="double"/>
                              </w:rPr>
                              <w:t>阅后删除此文本框。</w:t>
                            </w:r>
                          </w:p>
                          <w:p w14:paraId="448A808B">
                            <w:pPr>
                              <w:rPr>
                                <w:sz w:val="18"/>
                                <w:szCs w:val="18"/>
                              </w:rPr>
                            </w:pPr>
                          </w:p>
                          <w:p w14:paraId="4F5017F1">
                            <w:pPr>
                              <w:rPr>
                                <w:sz w:val="18"/>
                                <w:szCs w:val="18"/>
                              </w:rPr>
                            </w:pPr>
                          </w:p>
                          <w:p w14:paraId="2B58C687"/>
                        </w:txbxContent>
                      </wps:txbx>
                      <wps:bodyPr rot="0" vert="horz" wrap="square" lIns="91440" tIns="45720" rIns="91440" bIns="45720" anchor="t" anchorCtr="0" upright="1">
                        <a:noAutofit/>
                      </wps:bodyPr>
                    </wps:wsp>
                  </a:graphicData>
                </a:graphic>
              </wp:anchor>
            </w:drawing>
          </mc:Choice>
          <mc:Fallback>
            <w:pict>
              <v:shape id="对话气泡: 圆角矩形 6" o:spid="_x0000_s1026" o:spt="62" type="#_x0000_t62" style="position:absolute;left:0pt;flip:y;margin-left:310.1pt;margin-top:4.8pt;height:59.25pt;width:156.75pt;z-index:251663360;mso-width-relative:page;mso-height-relative:page;" filled="f" stroked="t" coordsize="21600,21600" o:gfxdata="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" adj="-6301,24783,14400">
                <v:fill on="f" focussize="0,0"/>
                <v:stroke color="#0000FF" miterlimit="8" joinstyle="miter"/>
                <v:imagedata o:title=""/>
                <o:lock v:ext="edit" aspectratio="f"/>
                <v:textbox>
                  <w:txbxContent>
                    <w:p w14:paraId="01780C5C">
                      <w:pPr>
                        <w:spacing w:line="240" w:lineRule="exact"/>
                        <w:rPr>
                          <w:color w:val="000000"/>
                          <w:sz w:val="18"/>
                        </w:rPr>
                      </w:pPr>
                      <w:r>
                        <w:rPr>
                          <w:rFonts w:hint="eastAsia"/>
                          <w:color w:val="auto"/>
                          <w:sz w:val="18"/>
                          <w:szCs w:val="18"/>
                        </w:rPr>
                        <w:t>英文再要前应用</w:t>
                      </w:r>
                      <w:r>
                        <w:rPr>
                          <w:rFonts w:hint="eastAsia"/>
                          <w:color w:val="auto"/>
                          <w:sz w:val="18"/>
                          <w:szCs w:val="18"/>
                        </w:rPr>
                        <w:t>英文题目</w:t>
                      </w:r>
                      <w:r>
                        <w:rPr>
                          <w:rFonts w:hint="eastAsia"/>
                          <w:color w:val="auto"/>
                          <w:sz w:val="18"/>
                          <w:szCs w:val="18"/>
                        </w:rPr>
                        <w:t>，</w:t>
                      </w:r>
                      <w:r>
                        <w:rPr>
                          <w:rFonts w:hint="eastAsia"/>
                          <w:color w:val="000000"/>
                          <w:sz w:val="18"/>
                        </w:rPr>
                        <w:t>Times New Roman、</w:t>
                      </w:r>
                      <w:r>
                        <w:rPr>
                          <w:rFonts w:hint="eastAsia"/>
                          <w:color w:val="auto"/>
                          <w:sz w:val="18"/>
                          <w:szCs w:val="18"/>
                        </w:rPr>
                        <w:t>三号、居中，</w:t>
                      </w:r>
                      <w:r>
                        <w:rPr>
                          <w:sz w:val="18"/>
                          <w:szCs w:val="18"/>
                        </w:rPr>
                        <w:t>1.25</w:t>
                      </w:r>
                      <w:r>
                        <w:rPr>
                          <w:rFonts w:hint="eastAsia"/>
                          <w:sz w:val="18"/>
                          <w:szCs w:val="18"/>
                        </w:rPr>
                        <w:t>倍行距，</w:t>
                      </w:r>
                      <w:r>
                        <w:rPr>
                          <w:rFonts w:hint="eastAsia"/>
                          <w:color w:val="auto"/>
                          <w:sz w:val="18"/>
                          <w:szCs w:val="18"/>
                        </w:rPr>
                        <w:t>上下各空一行。</w:t>
                      </w:r>
                      <w:r>
                        <w:rPr>
                          <w:rFonts w:hint="eastAsia"/>
                          <w:sz w:val="18"/>
                          <w:u w:val="double"/>
                        </w:rPr>
                        <w:t>阅后删除此文本框。</w:t>
                      </w:r>
                    </w:p>
                    <w:p w14:paraId="34EB6AB3">
                      <w:pPr>
                        <w:rPr>
                          <w:color w:val="auto"/>
                          <w:sz w:val="18"/>
                          <w:szCs w:val="18"/>
                        </w:rPr>
                      </w:pPr>
                    </w:p>
                    <w:p w14:paraId="657D192F">
                      <w:pPr>
                        <w:rPr>
                          <w:color w:val="auto"/>
                          <w:sz w:val="18"/>
                          <w:szCs w:val="18"/>
                          <w:u w:val="double"/>
                        </w:rPr>
                      </w:pPr>
                      <w:r>
                        <w:rPr>
                          <w:rFonts w:hint="eastAsia"/>
                          <w:color w:val="auto"/>
                          <w:sz w:val="18"/>
                          <w:szCs w:val="18"/>
                          <w:u w:val="double"/>
                        </w:rPr>
                        <w:t>阅后删除此文本框。</w:t>
                      </w:r>
                    </w:p>
                    <w:p w14:paraId="448A808B">
                      <w:pPr>
                        <w:rPr>
                          <w:sz w:val="18"/>
                          <w:szCs w:val="18"/>
                        </w:rPr>
                      </w:pPr>
                    </w:p>
                    <w:p w14:paraId="4F5017F1">
                      <w:pPr>
                        <w:rPr>
                          <w:sz w:val="18"/>
                          <w:szCs w:val="18"/>
                        </w:rPr>
                      </w:pPr>
                    </w:p>
                    <w:p w14:paraId="2B58C687"/>
                  </w:txbxContent>
                </v:textbox>
              </v:shape>
            </w:pict>
          </mc:Fallback>
        </mc:AlternateContent>
      </w:r>
      <w:r>
        <w:rPr>
          <w:rFonts w:ascii="黑体" w:hAnsi="黑体" w:eastAsia="黑体" w:cs="Times New Roman"/>
          <w:sz w:val="32"/>
          <w:szCs w:val="32"/>
        </w:rPr>
        <mc:AlternateContent>
          <mc:Choice Requires="wps">
            <w:drawing>
              <wp:anchor distT="0" distB="0" distL="114300" distR="114300" simplePos="0" relativeHeight="251670528" behindDoc="0" locked="0" layoutInCell="1" allowOverlap="1">
                <wp:simplePos x="0" y="0"/>
                <wp:positionH relativeFrom="column">
                  <wp:posOffset>151765</wp:posOffset>
                </wp:positionH>
                <wp:positionV relativeFrom="paragraph">
                  <wp:posOffset>213995</wp:posOffset>
                </wp:positionV>
                <wp:extent cx="1824990" cy="775970"/>
                <wp:effectExtent l="6350" t="6350" r="607060" b="30480"/>
                <wp:wrapNone/>
                <wp:docPr id="16" name="对话气泡: 圆角矩形 8"/>
                <wp:cNvGraphicFramePr/>
                <a:graphic xmlns:a="http://schemas.openxmlformats.org/drawingml/2006/main">
                  <a:graphicData uri="http://schemas.microsoft.com/office/word/2010/wordprocessingShape">
                    <wps:wsp>
                      <wps:cNvSpPr>
                        <a:spLocks noChangeArrowheads="1"/>
                      </wps:cNvSpPr>
                      <wps:spPr bwMode="auto">
                        <a:xfrm rot="10800000">
                          <a:off x="0" y="0"/>
                          <a:ext cx="1824990" cy="775970"/>
                        </a:xfrm>
                        <a:prstGeom prst="wedgeRoundRectCallout">
                          <a:avLst>
                            <a:gd name="adj1" fmla="val -80097"/>
                            <a:gd name="adj2" fmla="val -12765"/>
                            <a:gd name="adj3" fmla="val 16667"/>
                          </a:avLst>
                        </a:prstGeom>
                        <a:solidFill>
                          <a:srgbClr val="FFFFFF"/>
                        </a:solidFill>
                        <a:ln w="9525">
                          <a:solidFill>
                            <a:srgbClr val="000000"/>
                          </a:solidFill>
                          <a:miter lim="800000"/>
                        </a:ln>
                      </wps:spPr>
                      <wps:txbx>
                        <w:txbxContent>
                          <w:p w14:paraId="0B7EA9DE">
                            <w:pPr>
                              <w:spacing w:line="240" w:lineRule="exact"/>
                              <w:rPr>
                                <w:color w:val="000000"/>
                                <w:sz w:val="18"/>
                              </w:rPr>
                            </w:pPr>
                            <w:r>
                              <w:rPr>
                                <w:rFonts w:hint="eastAsia"/>
                                <w:color w:val="000000"/>
                                <w:sz w:val="18"/>
                              </w:rPr>
                              <w:t>英文摘要Times New Roman、小三、居中，段前10磅，段后10磅，</w:t>
                            </w:r>
                            <w:r>
                              <w:rPr>
                                <w:rFonts w:hint="eastAsia"/>
                                <w:sz w:val="18"/>
                              </w:rPr>
                              <w:t>1.25倍行距。</w:t>
                            </w:r>
                            <w:r>
                              <w:rPr>
                                <w:rFonts w:hint="eastAsia"/>
                                <w:sz w:val="18"/>
                                <w:u w:val="double"/>
                              </w:rPr>
                              <w:t>阅后删除此文本框。</w:t>
                            </w:r>
                          </w:p>
                          <w:p w14:paraId="3E13ED35">
                            <w:pPr>
                              <w:spacing w:line="240" w:lineRule="exact"/>
                              <w:rPr>
                                <w:color w:val="000000"/>
                                <w:sz w:val="18"/>
                              </w:rPr>
                            </w:pPr>
                          </w:p>
                        </w:txbxContent>
                      </wps:txbx>
                      <wps:bodyPr rot="0" vert="horz" wrap="square" lIns="91440" tIns="45720" rIns="91440" bIns="45720" anchor="t" anchorCtr="0" upright="1">
                        <a:noAutofit/>
                      </wps:bodyPr>
                    </wps:wsp>
                  </a:graphicData>
                </a:graphic>
              </wp:anchor>
            </w:drawing>
          </mc:Choice>
          <mc:Fallback>
            <w:pict>
              <v:shape id="对话气泡: 圆角矩形 8" o:spid="_x0000_s1026" o:spt="62" type="#_x0000_t62" style="position:absolute;left:0pt;margin-left:11.95pt;margin-top:16.85pt;height:61.1pt;width:143.7pt;rotation:11796480f;z-index:251670528;mso-width-relative:page;mso-height-relative:page;" fillcolor="#FFFFFF" filled="t" stroked="t" coordsize="21600,21600" o:gfxdata="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" adj="-6501,8043,14400">
                <v:fill on="t" focussize="0,0"/>
                <v:stroke color="#000000" miterlimit="8" joinstyle="miter"/>
                <v:imagedata o:title=""/>
                <o:lock v:ext="edit" aspectratio="f"/>
                <v:textbox>
                  <w:txbxContent>
                    <w:p w14:paraId="0B7EA9DE">
                      <w:pPr>
                        <w:spacing w:line="240" w:lineRule="exact"/>
                        <w:rPr>
                          <w:color w:val="000000"/>
                          <w:sz w:val="18"/>
                        </w:rPr>
                      </w:pPr>
                      <w:r>
                        <w:rPr>
                          <w:rFonts w:hint="eastAsia"/>
                          <w:color w:val="000000"/>
                          <w:sz w:val="18"/>
                        </w:rPr>
                        <w:t>英文摘要Times New Roman、小三、居中，段前10磅，段后10磅，</w:t>
                      </w:r>
                      <w:r>
                        <w:rPr>
                          <w:rFonts w:hint="eastAsia"/>
                          <w:sz w:val="18"/>
                        </w:rPr>
                        <w:t>1.25倍行距。</w:t>
                      </w:r>
                      <w:r>
                        <w:rPr>
                          <w:rFonts w:hint="eastAsia"/>
                          <w:sz w:val="18"/>
                          <w:u w:val="double"/>
                        </w:rPr>
                        <w:t>阅后删除此文本框。</w:t>
                      </w:r>
                    </w:p>
                    <w:p w14:paraId="3E13ED35">
                      <w:pPr>
                        <w:spacing w:line="240" w:lineRule="exact"/>
                        <w:rPr>
                          <w:color w:val="000000"/>
                          <w:sz w:val="18"/>
                        </w:rPr>
                      </w:pPr>
                    </w:p>
                  </w:txbxContent>
                </v:textbox>
              </v:shape>
            </w:pict>
          </mc:Fallback>
        </mc:AlternateContent>
      </w:r>
    </w:p>
    <w:p w14:paraId="79EF476F">
      <w:pPr>
        <w:pStyle w:val="62"/>
        <w:keepNext/>
        <w:keepLines/>
        <w:spacing w:after="220" w:line="360" w:lineRule="auto"/>
        <w:jc w:val="center"/>
        <w:outlineLvl w:val="9"/>
      </w:pPr>
      <w:bookmarkStart w:id="7" w:name="_Toc394577273"/>
      <w:bookmarkStart w:id="8" w:name="_Toc397346359"/>
      <w:bookmarkStart w:id="9" w:name="_Toc1871362781"/>
      <w:bookmarkStart w:id="10" w:name="_Toc2037155740"/>
      <w:bookmarkStart w:id="11" w:name="_Toc175648926"/>
      <w:bookmarkStart w:id="12" w:name="_Toc394577485"/>
      <w:r>
        <w:t>Abstract</w:t>
      </w:r>
      <w:bookmarkEnd w:id="7"/>
      <w:bookmarkEnd w:id="8"/>
      <w:bookmarkEnd w:id="9"/>
      <w:bookmarkEnd w:id="10"/>
      <w:bookmarkEnd w:id="11"/>
      <w:bookmarkEnd w:id="12"/>
    </w:p>
    <w:p w14:paraId="4840661E">
      <w:pPr>
        <w:pStyle w:val="3"/>
        <w:spacing w:line="300" w:lineRule="auto"/>
        <w:ind w:firstLine="480" w:firstLineChars="200"/>
      </w:pPr>
      <w:r>
        <w:rPr>
          <w:rFonts w:hint="eastAsia"/>
        </w:rPr>
        <w:t>内容应与“中文摘要”对应。使用第三人称，最好采用现在时态编写。</w:t>
      </w:r>
    </w:p>
    <w:p w14:paraId="7748F590">
      <w:pPr>
        <w:pStyle w:val="3"/>
        <w:spacing w:line="300" w:lineRule="auto"/>
        <w:ind w:firstLine="480" w:firstLineChars="200"/>
      </w:pPr>
      <w:r>
        <w:rPr>
          <w:rFonts w:hint="eastAsia"/>
        </w:rPr>
        <w:t>“</w:t>
      </w:r>
      <w:r>
        <w:t>Abstract</w:t>
      </w:r>
      <w:r>
        <w:rPr>
          <w:rFonts w:hint="eastAsia"/>
        </w:rPr>
        <w:t>”不可省略。标题“</w:t>
      </w:r>
      <w:r>
        <w:t>Abstract</w:t>
      </w:r>
      <w:r>
        <w:rPr>
          <w:rFonts w:hint="eastAsia"/>
        </w:rPr>
        <w:t>”手动设置成字体：黑体，居中，字号：小三，多倍行距</w:t>
      </w:r>
      <w:r>
        <w:t>1.5</w:t>
      </w:r>
      <w:r>
        <w:rPr>
          <w:rFonts w:hint="eastAsia"/>
        </w:rPr>
        <w:t>倍行距，段后</w:t>
      </w:r>
      <w:r>
        <w:t>11</w:t>
      </w:r>
      <w:r>
        <w:rPr>
          <w:rFonts w:hint="eastAsia"/>
        </w:rPr>
        <w:t>磅，段前为</w:t>
      </w:r>
      <w:r>
        <w:t>0</w:t>
      </w:r>
      <w:r>
        <w:rPr>
          <w:rFonts w:hint="eastAsia"/>
        </w:rPr>
        <w:t>。</w:t>
      </w:r>
    </w:p>
    <w:p w14:paraId="09EC08E7">
      <w:pPr>
        <w:pStyle w:val="3"/>
        <w:spacing w:line="300" w:lineRule="auto"/>
        <w:ind w:firstLine="480" w:firstLineChars="200"/>
      </w:pPr>
      <w:r>
        <w:rPr>
          <w:rFonts w:hint="eastAsia"/>
        </w:rPr>
        <w:t>标题“</w:t>
      </w:r>
      <w:r>
        <w:t>Abstract</w:t>
      </w:r>
      <w:r>
        <w:rPr>
          <w:rFonts w:hint="eastAsia"/>
        </w:rPr>
        <w:t>”上方是</w:t>
      </w:r>
      <w:r>
        <w:rPr>
          <w:rFonts w:hint="eastAsia" w:ascii="宋体" w:hAnsi="宋体" w:cs="宋体"/>
        </w:rPr>
        <w:t>毕业论文（设计）</w:t>
      </w:r>
      <w:r>
        <w:rPr>
          <w:rFonts w:hint="eastAsia"/>
        </w:rPr>
        <w:t>的英文题目，字体：</w:t>
      </w:r>
      <w:r>
        <w:t>Times New Roman</w:t>
      </w:r>
      <w:r>
        <w:rPr>
          <w:rFonts w:hint="eastAsia"/>
        </w:rPr>
        <w:t>，居中，字号：三号，行距：</w:t>
      </w:r>
      <w:r>
        <w:t>1.25</w:t>
      </w:r>
      <w:r>
        <w:rPr>
          <w:rFonts w:hint="eastAsia"/>
        </w:rPr>
        <w:t>倍行距，间距：段前、段后均为</w:t>
      </w:r>
      <w:r>
        <w:t>10</w:t>
      </w:r>
      <w:r>
        <w:rPr>
          <w:rFonts w:hint="eastAsia"/>
        </w:rPr>
        <w:t>磅，取消网格对齐选项。</w:t>
      </w:r>
    </w:p>
    <w:p w14:paraId="2F60D66D">
      <w:pPr>
        <w:pStyle w:val="3"/>
        <w:spacing w:line="300" w:lineRule="auto"/>
        <w:ind w:firstLine="480" w:firstLineChars="200"/>
      </w:pPr>
      <w:r>
        <w:t>Abstract</w:t>
      </w:r>
      <w:r>
        <w:rPr>
          <w:rFonts w:hint="eastAsia"/>
        </w:rPr>
        <w:t>正文选用模板中的样式所定义的“论文正文”；或者手动设置成每段落首行缩进</w:t>
      </w:r>
      <w:r>
        <w:t>2</w:t>
      </w:r>
      <w:r>
        <w:rPr>
          <w:rFonts w:hint="eastAsia"/>
        </w:rPr>
        <w:t>个汉字，字体：宋体，字号：小四，</w:t>
      </w:r>
      <w:r>
        <w:t>1.25</w:t>
      </w:r>
      <w:r>
        <w:rPr>
          <w:rFonts w:hint="eastAsia"/>
        </w:rPr>
        <w:t>倍行距，间距：段前、段后均为</w:t>
      </w:r>
      <w:r>
        <w:t>0</w:t>
      </w:r>
      <w:r>
        <w:rPr>
          <w:rFonts w:hint="eastAsia"/>
        </w:rPr>
        <w:t>行，取消网格对齐选项。</w:t>
      </w:r>
    </w:p>
    <w:p w14:paraId="0C8EBD0B">
      <w:pPr>
        <w:pStyle w:val="3"/>
        <w:spacing w:line="300" w:lineRule="auto"/>
        <w:ind w:firstLine="480" w:firstLineChars="200"/>
      </w:pPr>
      <w:r>
        <w:rPr>
          <w:rFonts w:ascii="宋体" w:hAnsi="宋体"/>
        </w:rPr>
        <mc:AlternateContent>
          <mc:Choice Requires="wps">
            <w:drawing>
              <wp:anchor distT="0" distB="0" distL="114300" distR="114300" simplePos="0" relativeHeight="251668480" behindDoc="0" locked="0" layoutInCell="1" allowOverlap="1">
                <wp:simplePos x="0" y="0"/>
                <wp:positionH relativeFrom="column">
                  <wp:posOffset>1553210</wp:posOffset>
                </wp:positionH>
                <wp:positionV relativeFrom="paragraph">
                  <wp:posOffset>430530</wp:posOffset>
                </wp:positionV>
                <wp:extent cx="1683385" cy="297180"/>
                <wp:effectExtent l="1506855" t="6350" r="10160" b="26670"/>
                <wp:wrapNone/>
                <wp:docPr id="3" name="对话气泡: 圆角矩形 7"/>
                <wp:cNvGraphicFramePr/>
                <a:graphic xmlns:a="http://schemas.openxmlformats.org/drawingml/2006/main">
                  <a:graphicData uri="http://schemas.microsoft.com/office/word/2010/wordprocessingShape">
                    <wps:wsp>
                      <wps:cNvSpPr>
                        <a:spLocks noChangeArrowheads="1"/>
                      </wps:cNvSpPr>
                      <wps:spPr bwMode="auto">
                        <a:xfrm rot="10800000">
                          <a:off x="0" y="0"/>
                          <a:ext cx="1683385" cy="297180"/>
                        </a:xfrm>
                        <a:prstGeom prst="wedgeRoundRectCallout">
                          <a:avLst>
                            <a:gd name="adj1" fmla="val 136495"/>
                            <a:gd name="adj2" fmla="val -20940"/>
                            <a:gd name="adj3" fmla="val 16667"/>
                          </a:avLst>
                        </a:prstGeom>
                        <a:solidFill>
                          <a:srgbClr val="FFFFFF"/>
                        </a:solidFill>
                        <a:ln w="9525">
                          <a:solidFill>
                            <a:srgbClr val="000000"/>
                          </a:solidFill>
                          <a:miter lim="800000"/>
                        </a:ln>
                      </wps:spPr>
                      <wps:txbx>
                        <w:txbxContent>
                          <w:p w14:paraId="2A47B3B7">
                            <w:pPr>
                              <w:rPr>
                                <w:color w:val="000000"/>
                                <w:sz w:val="18"/>
                                <w:u w:val="double"/>
                              </w:rPr>
                            </w:pPr>
                            <w:r>
                              <w:rPr>
                                <w:rFonts w:hint="eastAsia"/>
                                <w:color w:val="000000"/>
                                <w:sz w:val="18"/>
                              </w:rPr>
                              <w:t>空一行；</w:t>
                            </w:r>
                            <w:r>
                              <w:rPr>
                                <w:rFonts w:hint="eastAsia"/>
                                <w:color w:val="000000"/>
                                <w:sz w:val="18"/>
                                <w:u w:val="double"/>
                              </w:rPr>
                              <w:t>阅后删除此文本框。</w:t>
                            </w:r>
                          </w:p>
                          <w:p w14:paraId="6238CC40">
                            <w:pPr>
                              <w:jc w:val="center"/>
                              <w:rPr>
                                <w:color w:val="000000"/>
                                <w:sz w:val="18"/>
                              </w:rPr>
                            </w:pPr>
                          </w:p>
                        </w:txbxContent>
                      </wps:txbx>
                      <wps:bodyPr rot="0" vert="horz" wrap="square" lIns="91440" tIns="45720" rIns="91440" bIns="45720" anchor="t" anchorCtr="0" upright="1">
                        <a:noAutofit/>
                      </wps:bodyPr>
                    </wps:wsp>
                  </a:graphicData>
                </a:graphic>
              </wp:anchor>
            </w:drawing>
          </mc:Choice>
          <mc:Fallback>
            <w:pict>
              <v:shape id="对话气泡: 圆角矩形 7" o:spid="_x0000_s1026" o:spt="62" type="#_x0000_t62" style="position:absolute;left:0pt;margin-left:122.3pt;margin-top:33.9pt;height:23.4pt;width:132.55pt;rotation:11796480f;z-index:251668480;mso-width-relative:page;mso-height-relative:page;" fillcolor="#FFFFFF" filled="t" stroked="t" coordsize="21600,21600" o:gfxdata="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" adj="40283,6277,14400">
                <v:fill on="t" focussize="0,0"/>
                <v:stroke color="#000000" miterlimit="8" joinstyle="miter"/>
                <v:imagedata o:title=""/>
                <o:lock v:ext="edit" aspectratio="f"/>
                <v:textbox>
                  <w:txbxContent>
                    <w:p w14:paraId="2A47B3B7">
                      <w:pPr>
                        <w:rPr>
                          <w:color w:val="000000"/>
                          <w:sz w:val="18"/>
                          <w:u w:val="double"/>
                        </w:rPr>
                      </w:pPr>
                      <w:r>
                        <w:rPr>
                          <w:rFonts w:hint="eastAsia"/>
                          <w:color w:val="000000"/>
                          <w:sz w:val="18"/>
                        </w:rPr>
                        <w:t>空一行；</w:t>
                      </w:r>
                      <w:r>
                        <w:rPr>
                          <w:rFonts w:hint="eastAsia"/>
                          <w:color w:val="000000"/>
                          <w:sz w:val="18"/>
                          <w:u w:val="double"/>
                        </w:rPr>
                        <w:t>阅后删除此文本框。</w:t>
                      </w:r>
                    </w:p>
                    <w:p w14:paraId="6238CC40">
                      <w:pPr>
                        <w:jc w:val="center"/>
                        <w:rPr>
                          <w:color w:val="000000"/>
                          <w:sz w:val="18"/>
                        </w:rPr>
                      </w:pPr>
                    </w:p>
                  </w:txbxContent>
                </v:textbox>
              </v:shape>
            </w:pict>
          </mc:Fallback>
        </mc:AlternateContent>
      </w:r>
      <w:r>
        <w:t>Key words</w:t>
      </w:r>
      <w:r>
        <w:rPr>
          <w:rFonts w:hint="eastAsia"/>
        </w:rPr>
        <w:t>与</w:t>
      </w:r>
      <w:r>
        <w:t>Abstract</w:t>
      </w:r>
      <w:r>
        <w:rPr>
          <w:rFonts w:hint="eastAsia"/>
        </w:rPr>
        <w:t>之间空一行。</w:t>
      </w:r>
      <w:r>
        <w:t>Key words</w:t>
      </w:r>
      <w:r>
        <w:rPr>
          <w:rFonts w:hint="eastAsia"/>
        </w:rPr>
        <w:t>与中文“关键词”一致。词间用英文分号（半角分号）间隔，末尾不加标点，3-5个，</w:t>
      </w:r>
      <w:r>
        <w:t>Times New Roman</w:t>
      </w:r>
      <w:r>
        <w:rPr>
          <w:rFonts w:hint="eastAsia"/>
        </w:rPr>
        <w:t>，小四，加粗。</w:t>
      </w:r>
    </w:p>
    <w:p w14:paraId="76DE5403">
      <w:pPr>
        <w:spacing w:line="300" w:lineRule="auto"/>
        <w:rPr>
          <w:rFonts w:cs="Times New Roman"/>
          <w:sz w:val="24"/>
          <w:szCs w:val="24"/>
        </w:rPr>
      </w:pPr>
    </w:p>
    <w:p w14:paraId="7A38F4C5">
      <w:pPr>
        <w:spacing w:line="300" w:lineRule="auto"/>
        <w:rPr>
          <w:rFonts w:hint="eastAsia" w:cs="Times New Roman"/>
          <w:b/>
          <w:sz w:val="24"/>
          <w:szCs w:val="24"/>
        </w:rPr>
      </w:pPr>
      <w:r>
        <w:rPr>
          <w:rFonts w:ascii="宋体" w:hAnsi="宋体" w:cs="Times New Roman"/>
          <w:sz w:val="24"/>
          <w:szCs w:val="24"/>
        </w:rPr>
        <mc:AlternateContent>
          <mc:Choice Requires="wps">
            <w:drawing>
              <wp:anchor distT="0" distB="0" distL="114300" distR="114300" simplePos="0" relativeHeight="251667456" behindDoc="0" locked="0" layoutInCell="1" allowOverlap="1">
                <wp:simplePos x="0" y="0"/>
                <wp:positionH relativeFrom="column">
                  <wp:posOffset>2011680</wp:posOffset>
                </wp:positionH>
                <wp:positionV relativeFrom="paragraph">
                  <wp:posOffset>749935</wp:posOffset>
                </wp:positionV>
                <wp:extent cx="2204720" cy="525145"/>
                <wp:effectExtent l="53975" t="562610" r="27305" b="29845"/>
                <wp:wrapNone/>
                <wp:docPr id="12" name="对话气泡: 圆角矩形 7"/>
                <wp:cNvGraphicFramePr/>
                <a:graphic xmlns:a="http://schemas.openxmlformats.org/drawingml/2006/main">
                  <a:graphicData uri="http://schemas.microsoft.com/office/word/2010/wordprocessingShape">
                    <wps:wsp>
                      <wps:cNvSpPr>
                        <a:spLocks noChangeArrowheads="1"/>
                      </wps:cNvSpPr>
                      <wps:spPr bwMode="auto">
                        <a:xfrm rot="10800000">
                          <a:off x="0" y="0"/>
                          <a:ext cx="2204720" cy="525145"/>
                        </a:xfrm>
                        <a:prstGeom prst="wedgeRoundRectCallout">
                          <a:avLst>
                            <a:gd name="adj1" fmla="val 51411"/>
                            <a:gd name="adj2" fmla="val 153205"/>
                            <a:gd name="adj3" fmla="val 16667"/>
                          </a:avLst>
                        </a:prstGeom>
                        <a:solidFill>
                          <a:srgbClr val="FFFFFF"/>
                        </a:solidFill>
                        <a:ln w="9525">
                          <a:solidFill>
                            <a:srgbClr val="000000"/>
                          </a:solidFill>
                          <a:miter lim="800000"/>
                        </a:ln>
                      </wps:spPr>
                      <wps:txbx>
                        <w:txbxContent>
                          <w:p w14:paraId="58B9CB55">
                            <w:pPr>
                              <w:rPr>
                                <w:color w:val="000000"/>
                                <w:sz w:val="18"/>
                                <w:u w:val="double"/>
                              </w:rPr>
                            </w:pPr>
                            <w:r>
                              <w:rPr>
                                <w:rFonts w:hint="eastAsia"/>
                                <w:color w:val="000000"/>
                                <w:sz w:val="18"/>
                              </w:rPr>
                              <w:t>半角分号（英文分号）+空格；</w:t>
                            </w:r>
                            <w:r>
                              <w:rPr>
                                <w:rFonts w:hint="eastAsia"/>
                                <w:color w:val="000000"/>
                                <w:sz w:val="18"/>
                                <w:u w:val="double"/>
                              </w:rPr>
                              <w:t>阅后删除此文本框。</w:t>
                            </w:r>
                          </w:p>
                          <w:p w14:paraId="070FEDB6">
                            <w:pPr>
                              <w:jc w:val="center"/>
                              <w:rPr>
                                <w:color w:val="000000"/>
                                <w:sz w:val="18"/>
                              </w:rPr>
                            </w:pPr>
                          </w:p>
                        </w:txbxContent>
                      </wps:txbx>
                      <wps:bodyPr rot="0" vert="horz" wrap="square" lIns="91440" tIns="45720" rIns="91440" bIns="45720" anchor="t" anchorCtr="0" upright="1">
                        <a:noAutofit/>
                      </wps:bodyPr>
                    </wps:wsp>
                  </a:graphicData>
                </a:graphic>
              </wp:anchor>
            </w:drawing>
          </mc:Choice>
          <mc:Fallback>
            <w:pict>
              <v:shape id="对话气泡: 圆角矩形 7" o:spid="_x0000_s1026" o:spt="62" type="#_x0000_t62" style="position:absolute;left:0pt;margin-left:158.4pt;margin-top:59.05pt;height:41.35pt;width:173.6pt;rotation:11796480f;z-index:251667456;mso-width-relative:page;mso-height-relative:page;" fillcolor="#FFFFFF" filled="t" stroked="t" coordsize="21600,21600" o:gfxdata="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" adj="21905,43892,14400">
                <v:fill on="t" focussize="0,0"/>
                <v:stroke color="#000000" miterlimit="8" joinstyle="miter"/>
                <v:imagedata o:title=""/>
                <o:lock v:ext="edit" aspectratio="f"/>
                <v:textbox>
                  <w:txbxContent>
                    <w:p w14:paraId="58B9CB55">
                      <w:pPr>
                        <w:rPr>
                          <w:color w:val="000000"/>
                          <w:sz w:val="18"/>
                          <w:u w:val="double"/>
                        </w:rPr>
                      </w:pPr>
                      <w:r>
                        <w:rPr>
                          <w:rFonts w:hint="eastAsia"/>
                          <w:color w:val="000000"/>
                          <w:sz w:val="18"/>
                        </w:rPr>
                        <w:t>半角分号（英文分号）+空格；</w:t>
                      </w:r>
                      <w:r>
                        <w:rPr>
                          <w:rFonts w:hint="eastAsia"/>
                          <w:color w:val="000000"/>
                          <w:sz w:val="18"/>
                          <w:u w:val="double"/>
                        </w:rPr>
                        <w:t>阅后删除此文本框。</w:t>
                      </w:r>
                    </w:p>
                    <w:p w14:paraId="070FEDB6">
                      <w:pPr>
                        <w:jc w:val="center"/>
                        <w:rPr>
                          <w:color w:val="000000"/>
                          <w:sz w:val="18"/>
                        </w:rPr>
                      </w:pPr>
                    </w:p>
                  </w:txbxContent>
                </v:textbox>
              </v:shape>
            </w:pict>
          </mc:Fallback>
        </mc:AlternateContent>
      </w:r>
      <w:r>
        <w:rPr>
          <w:rFonts w:cs="Times New Roman"/>
          <w:b/>
          <w:sz w:val="24"/>
          <w:szCs w:val="24"/>
        </w:rPr>
        <w:t>Key Words：Write Criterion</w:t>
      </w:r>
      <w:r>
        <w:rPr>
          <w:rFonts w:hint="eastAsia" w:cs="Times New Roman"/>
          <w:b/>
          <w:sz w:val="24"/>
          <w:szCs w:val="24"/>
        </w:rPr>
        <w:t xml:space="preserve">; </w:t>
      </w:r>
      <w:r>
        <w:rPr>
          <w:rFonts w:cs="Times New Roman"/>
          <w:b/>
          <w:sz w:val="24"/>
          <w:szCs w:val="24"/>
        </w:rPr>
        <w:t>Typeset Format</w:t>
      </w:r>
      <w:r>
        <w:rPr>
          <w:rFonts w:hint="eastAsia" w:cs="Times New Roman"/>
          <w:b/>
          <w:sz w:val="24"/>
          <w:szCs w:val="24"/>
        </w:rPr>
        <w:t xml:space="preserve">; </w:t>
      </w:r>
      <w:r>
        <w:rPr>
          <w:rFonts w:cs="Times New Roman"/>
          <w:b/>
          <w:sz w:val="24"/>
          <w:szCs w:val="24"/>
        </w:rPr>
        <w:t>Master’s Degree Paper</w:t>
      </w:r>
    </w:p>
    <w:p w14:paraId="68E9FFD1">
      <w:pPr>
        <w:spacing w:line="300" w:lineRule="auto"/>
        <w:rPr>
          <w:rFonts w:hint="eastAsia" w:cs="Times New Roman"/>
          <w:sz w:val="24"/>
          <w:szCs w:val="24"/>
        </w:rPr>
        <w:sectPr>
          <w:pgSz w:w="11906" w:h="16838"/>
          <w:pgMar w:top="1985" w:right="1418" w:bottom="1418" w:left="1418" w:header="1418" w:footer="1134" w:gutter="0"/>
          <w:pgNumType w:fmt="upperRoman"/>
          <w:cols w:space="720" w:num="1"/>
          <w:docGrid w:type="lines" w:linePitch="312" w:charSpace="0"/>
        </w:sectPr>
      </w:pPr>
    </w:p>
    <w:p w14:paraId="523D1D54">
      <w:pPr>
        <w:pStyle w:val="62"/>
        <w:jc w:val="center"/>
      </w:pPr>
      <w:bookmarkStart w:id="13" w:name="_Toc175648927"/>
      <w:bookmarkStart w:id="14" w:name="_Toc175646860"/>
      <w:r>
        <w:rPr>
          <w:rFonts w:hint="eastAsia"/>
        </w:rPr>
        <mc:AlternateContent>
          <mc:Choice Requires="wps">
            <w:drawing>
              <wp:anchor distT="0" distB="0" distL="114300" distR="114300" simplePos="0" relativeHeight="251671552" behindDoc="0" locked="0" layoutInCell="1" allowOverlap="1">
                <wp:simplePos x="0" y="0"/>
                <wp:positionH relativeFrom="column">
                  <wp:posOffset>3917950</wp:posOffset>
                </wp:positionH>
                <wp:positionV relativeFrom="paragraph">
                  <wp:posOffset>52705</wp:posOffset>
                </wp:positionV>
                <wp:extent cx="1824990" cy="611505"/>
                <wp:effectExtent l="609600" t="0" r="16510" b="10795"/>
                <wp:wrapNone/>
                <wp:docPr id="17" name="对话气泡: 圆角矩形 8"/>
                <wp:cNvGraphicFramePr/>
                <a:graphic xmlns:a="http://schemas.openxmlformats.org/drawingml/2006/main">
                  <a:graphicData uri="http://schemas.microsoft.com/office/word/2010/wordprocessingShape">
                    <wps:wsp>
                      <wps:cNvSpPr>
                        <a:spLocks noChangeArrowheads="1"/>
                      </wps:cNvSpPr>
                      <wps:spPr bwMode="auto">
                        <a:xfrm rot="10800000">
                          <a:off x="0" y="0"/>
                          <a:ext cx="1824990" cy="611505"/>
                        </a:xfrm>
                        <a:prstGeom prst="wedgeRoundRectCallout">
                          <a:avLst>
                            <a:gd name="adj1" fmla="val 80406"/>
                            <a:gd name="adj2" fmla="val 7001"/>
                            <a:gd name="adj3" fmla="val 16667"/>
                          </a:avLst>
                        </a:prstGeom>
                        <a:solidFill>
                          <a:srgbClr val="FFFFFF"/>
                        </a:solidFill>
                        <a:ln w="9525">
                          <a:solidFill>
                            <a:srgbClr val="000000"/>
                          </a:solidFill>
                          <a:miter lim="800000"/>
                        </a:ln>
                      </wps:spPr>
                      <wps:txbx>
                        <w:txbxContent>
                          <w:p w14:paraId="156CB8DD">
                            <w:pPr>
                              <w:spacing w:line="240" w:lineRule="exact"/>
                              <w:rPr>
                                <w:color w:val="000000"/>
                                <w:sz w:val="18"/>
                                <w:u w:val="double"/>
                              </w:rPr>
                            </w:pPr>
                            <w:r>
                              <w:rPr>
                                <w:rFonts w:hint="eastAsia"/>
                                <w:color w:val="000000"/>
                                <w:sz w:val="18"/>
                              </w:rPr>
                              <w:t>黑体、小三、居中，段前10磅，段后10磅，</w:t>
                            </w:r>
                            <w:r>
                              <w:rPr>
                                <w:rFonts w:hint="eastAsia"/>
                                <w:sz w:val="18"/>
                              </w:rPr>
                              <w:t>1.25倍行距。</w:t>
                            </w:r>
                            <w:r>
                              <w:rPr>
                                <w:rFonts w:hint="eastAsia"/>
                                <w:color w:val="000000"/>
                                <w:sz w:val="18"/>
                                <w:u w:val="double"/>
                              </w:rPr>
                              <w:t>阅后删除此文本框。</w:t>
                            </w:r>
                          </w:p>
                          <w:p w14:paraId="24D7D44C">
                            <w:pPr>
                              <w:rPr>
                                <w:color w:val="000000"/>
                                <w:sz w:val="18"/>
                              </w:rPr>
                            </w:pPr>
                          </w:p>
                          <w:p w14:paraId="6F0F11BC">
                            <w:pPr>
                              <w:rPr>
                                <w:rFonts w:hint="eastAsia"/>
                                <w:color w:val="000000"/>
                                <w:sz w:val="18"/>
                              </w:rPr>
                            </w:pPr>
                          </w:p>
                        </w:txbxContent>
                      </wps:txbx>
                      <wps:bodyPr rot="0" vert="horz" wrap="square" lIns="91440" tIns="45720" rIns="91440" bIns="45720" anchor="t" anchorCtr="0" upright="1">
                        <a:noAutofit/>
                      </wps:bodyPr>
                    </wps:wsp>
                  </a:graphicData>
                </a:graphic>
              </wp:anchor>
            </w:drawing>
          </mc:Choice>
          <mc:Fallback>
            <w:pict>
              <v:shape id="对话气泡: 圆角矩形 8" o:spid="_x0000_s1026" o:spt="62" type="#_x0000_t62" style="position:absolute;left:0pt;margin-left:308.5pt;margin-top:4.15pt;height:48.15pt;width:143.7pt;rotation:11796480f;z-index:251671552;mso-width-relative:page;mso-height-relative:page;" fillcolor="#FFFFFF" filled="t" stroked="t" coordsize="21600,21600" o:gfxdata="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" adj="28168,12312,14400">
                <v:fill on="t" focussize="0,0"/>
                <v:stroke color="#000000" miterlimit="8" joinstyle="miter"/>
                <v:imagedata o:title=""/>
                <o:lock v:ext="edit" aspectratio="f"/>
                <v:textbox>
                  <w:txbxContent>
                    <w:p w14:paraId="156CB8DD">
                      <w:pPr>
                        <w:spacing w:line="240" w:lineRule="exact"/>
                        <w:rPr>
                          <w:color w:val="000000"/>
                          <w:sz w:val="18"/>
                          <w:u w:val="double"/>
                        </w:rPr>
                      </w:pPr>
                      <w:r>
                        <w:rPr>
                          <w:rFonts w:hint="eastAsia"/>
                          <w:color w:val="000000"/>
                          <w:sz w:val="18"/>
                        </w:rPr>
                        <w:t>黑体、小三、居中，段前10磅，段后10磅，</w:t>
                      </w:r>
                      <w:r>
                        <w:rPr>
                          <w:rFonts w:hint="eastAsia"/>
                          <w:sz w:val="18"/>
                        </w:rPr>
                        <w:t>1.25倍行距。</w:t>
                      </w:r>
                      <w:r>
                        <w:rPr>
                          <w:rFonts w:hint="eastAsia"/>
                          <w:color w:val="000000"/>
                          <w:sz w:val="18"/>
                          <w:u w:val="double"/>
                        </w:rPr>
                        <w:t>阅后删除此文本框。</w:t>
                      </w:r>
                    </w:p>
                    <w:p w14:paraId="24D7D44C">
                      <w:pPr>
                        <w:rPr>
                          <w:color w:val="000000"/>
                          <w:sz w:val="18"/>
                        </w:rPr>
                      </w:pPr>
                    </w:p>
                    <w:p w14:paraId="6F0F11BC">
                      <w:pPr>
                        <w:rPr>
                          <w:rFonts w:hint="eastAsia"/>
                          <w:color w:val="000000"/>
                          <w:sz w:val="18"/>
                        </w:rPr>
                      </w:pPr>
                    </w:p>
                  </w:txbxContent>
                </v:textbox>
              </v:shape>
            </w:pict>
          </mc:Fallback>
        </mc:AlternateContent>
      </w:r>
      <w:bookmarkEnd w:id="13"/>
      <w:bookmarkEnd w:id="14"/>
      <w:bookmarkStart w:id="15" w:name="_Toc175648928"/>
      <w:r>
        <w:t>目    录</w:t>
      </w:r>
      <w:bookmarkEnd w:id="15"/>
    </w:p>
    <w:p w14:paraId="5E06A82B">
      <w:pPr>
        <w:pStyle w:val="21"/>
        <w:tabs>
          <w:tab w:val="right" w:leader="dot" w:pos="9060"/>
        </w:tabs>
        <w:rPr>
          <w:rFonts w:asciiTheme="minorHAnsi" w:hAnsiTheme="minorHAnsi" w:eastAsiaTheme="minorEastAsia"/>
          <w:sz w:val="21"/>
          <w:szCs w:val="24"/>
          <w14:ligatures w14:val="standardContextual"/>
        </w:rPr>
      </w:pPr>
      <w:r>
        <w:rPr>
          <w:rFonts w:ascii="宋体" w:hAnsi="宋体" w:cs="宋体"/>
          <w:kern w:val="0"/>
          <w:szCs w:val="24"/>
        </w:rPr>
        <w:fldChar w:fldCharType="begin"/>
      </w:r>
      <w:r>
        <w:rPr>
          <w:rFonts w:ascii="宋体" w:hAnsi="宋体" w:cs="宋体"/>
          <w:kern w:val="0"/>
          <w:szCs w:val="24"/>
        </w:rPr>
        <w:instrText xml:space="preserve"> TOC \o "1-3" \h \z \u </w:instrText>
      </w:r>
      <w:r>
        <w:rPr>
          <w:rFonts w:ascii="宋体" w:hAnsi="宋体" w:cs="宋体"/>
          <w:kern w:val="0"/>
          <w:sz w:val="24"/>
          <w:szCs w:val="24"/>
        </w:rPr>
        <w:fldChar w:fldCharType="separate"/>
      </w:r>
      <w:r>
        <w:rPr>
          <w:rStyle w:val="29"/>
        </w:rPr>
        <w:fldChar w:fldCharType="begin"/>
      </w:r>
      <w:r>
        <w:rPr>
          <w:rStyle w:val="29"/>
        </w:rPr>
        <w:instrText xml:space="preserve"> </w:instrText>
      </w:r>
      <w:r>
        <w:instrText xml:space="preserve">HYPERLINK \l "_Toc175648925"</w:instrText>
      </w:r>
      <w:r>
        <w:rPr>
          <w:rStyle w:val="29"/>
        </w:rPr>
        <w:instrText xml:space="preserve"> </w:instrText>
      </w:r>
      <w:r>
        <w:rPr>
          <w:rStyle w:val="29"/>
        </w:rPr>
        <w:fldChar w:fldCharType="separate"/>
      </w:r>
      <w:r>
        <w:rPr>
          <w:rStyle w:val="29"/>
        </w:rPr>
        <w:t>摘    要</w:t>
      </w:r>
      <w:r>
        <w:tab/>
      </w:r>
      <w:r>
        <w:fldChar w:fldCharType="begin"/>
      </w:r>
      <w:r>
        <w:instrText xml:space="preserve"> PAGEREF _Toc175648925 \h </w:instrText>
      </w:r>
      <w:r>
        <w:fldChar w:fldCharType="separate"/>
      </w:r>
      <w:r>
        <w:t>I</w:t>
      </w:r>
      <w:r>
        <w:fldChar w:fldCharType="end"/>
      </w:r>
      <w:r>
        <w:rPr>
          <w:rStyle w:val="29"/>
        </w:rPr>
        <w:fldChar w:fldCharType="end"/>
      </w:r>
    </w:p>
    <w:p w14:paraId="3E318E03">
      <w:pPr>
        <w:pStyle w:val="21"/>
        <w:tabs>
          <w:tab w:val="right" w:leader="dot" w:pos="9060"/>
        </w:tabs>
        <w:rPr>
          <w:rFonts w:asciiTheme="minorHAnsi" w:hAnsiTheme="minorHAnsi" w:eastAsiaTheme="minorEastAsia"/>
          <w:sz w:val="21"/>
          <w:szCs w:val="24"/>
          <w14:ligatures w14:val="standardContextual"/>
        </w:rPr>
      </w:pPr>
      <w:r>
        <w:rPr>
          <w:rStyle w:val="29"/>
        </w:rPr>
        <w:fldChar w:fldCharType="begin"/>
      </w:r>
      <w:r>
        <w:rPr>
          <w:rStyle w:val="29"/>
        </w:rPr>
        <w:instrText xml:space="preserve"> </w:instrText>
      </w:r>
      <w:r>
        <w:instrText xml:space="preserve">HYPERLINK \l "_Toc175648926"</w:instrText>
      </w:r>
      <w:r>
        <w:rPr>
          <w:rStyle w:val="29"/>
        </w:rPr>
        <w:instrText xml:space="preserve"> </w:instrText>
      </w:r>
      <w:r>
        <w:rPr>
          <w:rStyle w:val="29"/>
        </w:rPr>
        <w:fldChar w:fldCharType="separate"/>
      </w:r>
      <w:r>
        <w:rPr>
          <w:rStyle w:val="29"/>
        </w:rPr>
        <w:t>Abstract</w:t>
      </w:r>
      <w:r>
        <w:tab/>
      </w:r>
      <w:r>
        <w:fldChar w:fldCharType="begin"/>
      </w:r>
      <w:r>
        <w:instrText xml:space="preserve"> PAGEREF _Toc175648926 \h </w:instrText>
      </w:r>
      <w:r>
        <w:fldChar w:fldCharType="separate"/>
      </w:r>
      <w:r>
        <w:t>II</w:t>
      </w:r>
      <w:r>
        <w:fldChar w:fldCharType="end"/>
      </w:r>
      <w:r>
        <w:rPr>
          <w:rStyle w:val="29"/>
        </w:rPr>
        <w:fldChar w:fldCharType="end"/>
      </w:r>
    </w:p>
    <w:p w14:paraId="4C851E4B">
      <w:pPr>
        <w:pStyle w:val="21"/>
        <w:tabs>
          <w:tab w:val="right" w:leader="dot" w:pos="9060"/>
        </w:tabs>
        <w:rPr>
          <w:rFonts w:asciiTheme="minorHAnsi" w:hAnsiTheme="minorHAnsi" w:eastAsiaTheme="minorEastAsia"/>
          <w:sz w:val="21"/>
          <w:szCs w:val="24"/>
          <w14:ligatures w14:val="standardContextual"/>
        </w:rPr>
      </w:pPr>
      <w:r>
        <w:rPr>
          <w:rStyle w:val="29"/>
        </w:rPr>
        <w:fldChar w:fldCharType="begin"/>
      </w:r>
      <w:r>
        <w:rPr>
          <w:rStyle w:val="29"/>
        </w:rPr>
        <w:instrText xml:space="preserve"> </w:instrText>
      </w:r>
      <w:r>
        <w:instrText xml:space="preserve">HYPERLINK \l "_Toc175648928"</w:instrText>
      </w:r>
      <w:r>
        <w:rPr>
          <w:rStyle w:val="29"/>
        </w:rPr>
        <w:instrText xml:space="preserve"> </w:instrText>
      </w:r>
      <w:r>
        <w:rPr>
          <w:rStyle w:val="29"/>
        </w:rPr>
        <w:fldChar w:fldCharType="separate"/>
      </w:r>
      <w:r>
        <w:rPr>
          <w:rStyle w:val="29"/>
        </w:rPr>
        <w:t>目    录</w:t>
      </w:r>
      <w:r>
        <w:tab/>
      </w:r>
      <w:r>
        <w:fldChar w:fldCharType="begin"/>
      </w:r>
      <w:r>
        <w:instrText xml:space="preserve"> PAGEREF _Toc175648928 \h </w:instrText>
      </w:r>
      <w:r>
        <w:fldChar w:fldCharType="separate"/>
      </w:r>
      <w:r>
        <w:t>III</w:t>
      </w:r>
      <w:r>
        <w:fldChar w:fldCharType="end"/>
      </w:r>
      <w:r>
        <w:rPr>
          <w:rStyle w:val="29"/>
        </w:rPr>
        <w:fldChar w:fldCharType="end"/>
      </w:r>
    </w:p>
    <w:p w14:paraId="42660396">
      <w:pPr>
        <w:pStyle w:val="21"/>
        <w:tabs>
          <w:tab w:val="right" w:leader="dot" w:pos="9060"/>
        </w:tabs>
        <w:rPr>
          <w:rFonts w:asciiTheme="minorHAnsi" w:hAnsiTheme="minorHAnsi" w:eastAsiaTheme="minorEastAsia"/>
          <w:sz w:val="21"/>
          <w:szCs w:val="24"/>
          <w14:ligatures w14:val="standardContextual"/>
        </w:rPr>
      </w:pPr>
      <w:r>
        <w:rPr>
          <w:rStyle w:val="29"/>
        </w:rPr>
        <w:fldChar w:fldCharType="begin"/>
      </w:r>
      <w:r>
        <w:rPr>
          <w:rStyle w:val="29"/>
        </w:rPr>
        <w:instrText xml:space="preserve"> </w:instrText>
      </w:r>
      <w:r>
        <w:instrText xml:space="preserve">HYPERLINK \l "_Toc175648930"</w:instrText>
      </w:r>
      <w:r>
        <w:rPr>
          <w:rStyle w:val="29"/>
        </w:rPr>
        <w:instrText xml:space="preserve"> </w:instrText>
      </w:r>
      <w:r>
        <w:rPr>
          <w:rStyle w:val="29"/>
        </w:rPr>
        <w:fldChar w:fldCharType="separate"/>
      </w:r>
      <w:r>
        <w:rPr>
          <w:rStyle w:val="29"/>
        </w:rPr>
        <w:t>引    言</w:t>
      </w:r>
      <w:r>
        <w:tab/>
      </w:r>
      <w:r>
        <w:fldChar w:fldCharType="begin"/>
      </w:r>
      <w:r>
        <w:instrText xml:space="preserve"> PAGEREF _Toc175648930 \h </w:instrText>
      </w:r>
      <w:r>
        <w:fldChar w:fldCharType="separate"/>
      </w:r>
      <w:r>
        <w:t>1</w:t>
      </w:r>
      <w:r>
        <w:fldChar w:fldCharType="end"/>
      </w:r>
      <w:r>
        <w:rPr>
          <w:rStyle w:val="29"/>
        </w:rPr>
        <w:fldChar w:fldCharType="end"/>
      </w:r>
    </w:p>
    <w:p w14:paraId="1BE25137">
      <w:pPr>
        <w:pStyle w:val="21"/>
        <w:tabs>
          <w:tab w:val="left" w:pos="420"/>
          <w:tab w:val="right" w:leader="dot" w:pos="9060"/>
        </w:tabs>
        <w:rPr>
          <w:rFonts w:asciiTheme="minorHAnsi" w:hAnsiTheme="minorHAnsi" w:eastAsiaTheme="minorEastAsia"/>
          <w:sz w:val="21"/>
          <w:szCs w:val="24"/>
          <w14:ligatures w14:val="standardContextual"/>
        </w:rPr>
      </w:pPr>
      <w:r>
        <w:rPr>
          <w:rStyle w:val="29"/>
        </w:rPr>
        <w:fldChar w:fldCharType="begin"/>
      </w:r>
      <w:r>
        <w:rPr>
          <w:rStyle w:val="29"/>
        </w:rPr>
        <w:instrText xml:space="preserve"> </w:instrText>
      </w:r>
      <w:r>
        <w:instrText xml:space="preserve">HYPERLINK \l "_Toc175648932"</w:instrText>
      </w:r>
      <w:r>
        <w:rPr>
          <w:rStyle w:val="29"/>
        </w:rPr>
        <w:instrText xml:space="preserve"> </w:instrText>
      </w:r>
      <w:r>
        <w:rPr>
          <w:rStyle w:val="29"/>
        </w:rPr>
        <w:fldChar w:fldCharType="separate"/>
      </w:r>
      <w:r>
        <w:rPr>
          <w:rStyle w:val="29"/>
        </w:rPr>
        <w:t>1</w:t>
      </w:r>
      <w:r>
        <w:rPr>
          <w:rFonts w:asciiTheme="minorHAnsi" w:hAnsiTheme="minorHAnsi" w:eastAsiaTheme="minorEastAsia"/>
          <w:sz w:val="21"/>
          <w:szCs w:val="24"/>
          <w14:ligatures w14:val="standardContextual"/>
        </w:rPr>
        <w:tab/>
      </w:r>
      <w:r>
        <w:rPr>
          <w:rStyle w:val="29"/>
        </w:rPr>
        <w:t>正文格式说明</w:t>
      </w:r>
      <w:r>
        <w:tab/>
      </w:r>
      <w:r>
        <w:fldChar w:fldCharType="begin"/>
      </w:r>
      <w:r>
        <w:instrText xml:space="preserve"> PAGEREF _Toc175648932 \h </w:instrText>
      </w:r>
      <w:r>
        <w:fldChar w:fldCharType="separate"/>
      </w:r>
      <w:r>
        <w:t>2</w:t>
      </w:r>
      <w:r>
        <w:fldChar w:fldCharType="end"/>
      </w:r>
      <w:r>
        <w:rPr>
          <w:rStyle w:val="29"/>
        </w:rPr>
        <w:fldChar w:fldCharType="end"/>
      </w:r>
    </w:p>
    <w:p w14:paraId="36C4D707">
      <w:pPr>
        <w:pStyle w:val="22"/>
        <w:tabs>
          <w:tab w:val="left" w:pos="1050"/>
          <w:tab w:val="right" w:leader="dot" w:pos="9060"/>
        </w:tabs>
        <w:rPr>
          <w:rFonts w:eastAsiaTheme="minorEastAsia"/>
          <w:sz w:val="21"/>
          <w:szCs w:val="24"/>
          <w14:ligatures w14:val="standardContextual"/>
        </w:rPr>
      </w:pPr>
      <w:r>
        <w:rPr>
          <w:rStyle w:val="29"/>
        </w:rPr>
        <w:fldChar w:fldCharType="begin"/>
      </w:r>
      <w:r>
        <w:rPr>
          <w:rStyle w:val="29"/>
        </w:rPr>
        <w:instrText xml:space="preserve"> </w:instrText>
      </w:r>
      <w:r>
        <w:instrText xml:space="preserve">HYPERLINK \l "_Toc175648933"</w:instrText>
      </w:r>
      <w:r>
        <w:rPr>
          <w:rStyle w:val="29"/>
        </w:rPr>
        <w:instrText xml:space="preserve"> </w:instrText>
      </w:r>
      <w:r>
        <w:rPr>
          <w:rStyle w:val="29"/>
        </w:rPr>
        <w:fldChar w:fldCharType="separate"/>
      </w:r>
      <w:r>
        <w:rPr>
          <w:rStyle w:val="29"/>
        </w:rPr>
        <w:t>1.1</w:t>
      </w:r>
      <w:r>
        <w:rPr>
          <w:rFonts w:eastAsiaTheme="minorEastAsia"/>
          <w:sz w:val="21"/>
          <w:szCs w:val="24"/>
          <w14:ligatures w14:val="standardContextual"/>
        </w:rPr>
        <w:tab/>
      </w:r>
      <w:r>
        <w:rPr>
          <w:rStyle w:val="29"/>
        </w:rPr>
        <w:t>毕业论文（设计）格式基本要求</w:t>
      </w:r>
      <w:r>
        <w:tab/>
      </w:r>
      <w:r>
        <w:fldChar w:fldCharType="begin"/>
      </w:r>
      <w:r>
        <w:instrText xml:space="preserve"> PAGEREF _Toc175648933 \h </w:instrText>
      </w:r>
      <w:r>
        <w:fldChar w:fldCharType="separate"/>
      </w:r>
      <w:r>
        <w:t>2</w:t>
      </w:r>
      <w:r>
        <w:fldChar w:fldCharType="end"/>
      </w:r>
      <w:r>
        <w:rPr>
          <w:rStyle w:val="29"/>
        </w:rPr>
        <w:fldChar w:fldCharType="end"/>
      </w:r>
    </w:p>
    <w:p w14:paraId="314B1A8C">
      <w:pPr>
        <w:pStyle w:val="22"/>
        <w:tabs>
          <w:tab w:val="left" w:pos="1050"/>
          <w:tab w:val="right" w:leader="dot" w:pos="9060"/>
        </w:tabs>
        <w:rPr>
          <w:rFonts w:eastAsiaTheme="minorEastAsia"/>
          <w:sz w:val="21"/>
          <w:szCs w:val="24"/>
          <w14:ligatures w14:val="standardContextual"/>
        </w:rPr>
      </w:pPr>
      <w:r>
        <w:rPr>
          <w:rStyle w:val="29"/>
        </w:rPr>
        <w:fldChar w:fldCharType="begin"/>
      </w:r>
      <w:r>
        <w:rPr>
          <w:rStyle w:val="29"/>
        </w:rPr>
        <w:instrText xml:space="preserve"> </w:instrText>
      </w:r>
      <w:r>
        <w:instrText xml:space="preserve">HYPERLINK \l "_Toc175648934"</w:instrText>
      </w:r>
      <w:r>
        <w:rPr>
          <w:rStyle w:val="29"/>
        </w:rPr>
        <w:instrText xml:space="preserve"> </w:instrText>
      </w:r>
      <w:r>
        <w:rPr>
          <w:rStyle w:val="29"/>
        </w:rPr>
        <w:fldChar w:fldCharType="separate"/>
      </w:r>
      <w:r>
        <w:rPr>
          <w:rStyle w:val="29"/>
        </w:rPr>
        <w:t>1.2</w:t>
      </w:r>
      <w:r>
        <w:rPr>
          <w:rFonts w:eastAsiaTheme="minorEastAsia"/>
          <w:sz w:val="21"/>
          <w:szCs w:val="24"/>
          <w14:ligatures w14:val="standardContextual"/>
        </w:rPr>
        <w:tab/>
      </w:r>
      <w:r>
        <w:rPr>
          <w:rStyle w:val="29"/>
        </w:rPr>
        <w:t>毕业论文（设计）页眉页脚的编排</w:t>
      </w:r>
      <w:r>
        <w:tab/>
      </w:r>
      <w:r>
        <w:fldChar w:fldCharType="begin"/>
      </w:r>
      <w:r>
        <w:instrText xml:space="preserve"> PAGEREF _Toc175648934 \h </w:instrText>
      </w:r>
      <w:r>
        <w:fldChar w:fldCharType="separate"/>
      </w:r>
      <w:r>
        <w:t>2</w:t>
      </w:r>
      <w:r>
        <w:fldChar w:fldCharType="end"/>
      </w:r>
      <w:r>
        <w:rPr>
          <w:rStyle w:val="29"/>
        </w:rPr>
        <w:fldChar w:fldCharType="end"/>
      </w:r>
    </w:p>
    <w:p w14:paraId="2451B7FA">
      <w:pPr>
        <w:pStyle w:val="22"/>
        <w:tabs>
          <w:tab w:val="left" w:pos="1050"/>
          <w:tab w:val="right" w:leader="dot" w:pos="9060"/>
        </w:tabs>
        <w:rPr>
          <w:rFonts w:eastAsiaTheme="minorEastAsia"/>
          <w:sz w:val="21"/>
          <w:szCs w:val="24"/>
          <w14:ligatures w14:val="standardContextual"/>
        </w:rPr>
      </w:pPr>
      <w:r>
        <w:rPr>
          <w:rStyle w:val="29"/>
        </w:rPr>
        <w:fldChar w:fldCharType="begin"/>
      </w:r>
      <w:r>
        <w:rPr>
          <w:rStyle w:val="29"/>
        </w:rPr>
        <w:instrText xml:space="preserve"> </w:instrText>
      </w:r>
      <w:r>
        <w:instrText xml:space="preserve">HYPERLINK \l "_Toc175648935"</w:instrText>
      </w:r>
      <w:r>
        <w:rPr>
          <w:rStyle w:val="29"/>
        </w:rPr>
        <w:instrText xml:space="preserve"> </w:instrText>
      </w:r>
      <w:r>
        <w:rPr>
          <w:rStyle w:val="29"/>
        </w:rPr>
        <w:fldChar w:fldCharType="separate"/>
      </w:r>
      <w:r>
        <w:rPr>
          <w:rStyle w:val="29"/>
        </w:rPr>
        <w:t>1.3</w:t>
      </w:r>
      <w:r>
        <w:rPr>
          <w:rFonts w:eastAsiaTheme="minorEastAsia"/>
          <w:sz w:val="21"/>
          <w:szCs w:val="24"/>
          <w14:ligatures w14:val="standardContextual"/>
        </w:rPr>
        <w:tab/>
      </w:r>
      <w:r>
        <w:rPr>
          <w:rStyle w:val="29"/>
        </w:rPr>
        <w:t>毕业论文（设计）正文格式</w:t>
      </w:r>
      <w:r>
        <w:tab/>
      </w:r>
      <w:r>
        <w:fldChar w:fldCharType="begin"/>
      </w:r>
      <w:r>
        <w:instrText xml:space="preserve"> PAGEREF _Toc175648935 \h </w:instrText>
      </w:r>
      <w:r>
        <w:fldChar w:fldCharType="separate"/>
      </w:r>
      <w:r>
        <w:t>3</w:t>
      </w:r>
      <w:r>
        <w:fldChar w:fldCharType="end"/>
      </w:r>
      <w:r>
        <w:rPr>
          <w:rStyle w:val="29"/>
        </w:rPr>
        <w:fldChar w:fldCharType="end"/>
      </w:r>
    </w:p>
    <w:p w14:paraId="6F541A1B">
      <w:pPr>
        <w:pStyle w:val="22"/>
        <w:tabs>
          <w:tab w:val="left" w:pos="1050"/>
          <w:tab w:val="right" w:leader="dot" w:pos="9060"/>
        </w:tabs>
        <w:rPr>
          <w:rFonts w:eastAsiaTheme="minorEastAsia"/>
          <w:sz w:val="21"/>
          <w:szCs w:val="24"/>
          <w14:ligatures w14:val="standardContextual"/>
        </w:rPr>
      </w:pPr>
      <w:r>
        <w:rPr>
          <w:rStyle w:val="29"/>
        </w:rPr>
        <w:fldChar w:fldCharType="begin"/>
      </w:r>
      <w:r>
        <w:rPr>
          <w:rStyle w:val="29"/>
        </w:rPr>
        <w:instrText xml:space="preserve"> </w:instrText>
      </w:r>
      <w:r>
        <w:instrText xml:space="preserve">HYPERLINK \l "_Toc175648936"</w:instrText>
      </w:r>
      <w:r>
        <w:rPr>
          <w:rStyle w:val="29"/>
        </w:rPr>
        <w:instrText xml:space="preserve"> </w:instrText>
      </w:r>
      <w:r>
        <w:rPr>
          <w:rStyle w:val="29"/>
        </w:rPr>
        <w:fldChar w:fldCharType="separate"/>
      </w:r>
      <w:r>
        <w:rPr>
          <w:rStyle w:val="29"/>
        </w:rPr>
        <w:t>1.4</w:t>
      </w:r>
      <w:r>
        <w:rPr>
          <w:rFonts w:eastAsiaTheme="minorEastAsia"/>
          <w:sz w:val="21"/>
          <w:szCs w:val="24"/>
          <w14:ligatures w14:val="standardContextual"/>
        </w:rPr>
        <w:tab/>
      </w:r>
      <w:r>
        <w:rPr>
          <w:rStyle w:val="29"/>
        </w:rPr>
        <w:t>章节标题格式</w:t>
      </w:r>
      <w:r>
        <w:tab/>
      </w:r>
      <w:r>
        <w:fldChar w:fldCharType="begin"/>
      </w:r>
      <w:r>
        <w:instrText xml:space="preserve"> PAGEREF _Toc175648936 \h </w:instrText>
      </w:r>
      <w:r>
        <w:fldChar w:fldCharType="separate"/>
      </w:r>
      <w:r>
        <w:t>3</w:t>
      </w:r>
      <w:r>
        <w:fldChar w:fldCharType="end"/>
      </w:r>
      <w:r>
        <w:rPr>
          <w:rStyle w:val="29"/>
        </w:rPr>
        <w:fldChar w:fldCharType="end"/>
      </w:r>
    </w:p>
    <w:p w14:paraId="68CE03A9">
      <w:pPr>
        <w:pStyle w:val="22"/>
        <w:tabs>
          <w:tab w:val="left" w:pos="1050"/>
          <w:tab w:val="right" w:leader="dot" w:pos="9060"/>
        </w:tabs>
        <w:rPr>
          <w:rFonts w:eastAsiaTheme="minorEastAsia"/>
          <w:sz w:val="21"/>
          <w:szCs w:val="24"/>
          <w14:ligatures w14:val="standardContextual"/>
        </w:rPr>
      </w:pPr>
      <w:r>
        <w:rPr>
          <w:rStyle w:val="29"/>
        </w:rPr>
        <w:fldChar w:fldCharType="begin"/>
      </w:r>
      <w:r>
        <w:rPr>
          <w:rStyle w:val="29"/>
        </w:rPr>
        <w:instrText xml:space="preserve"> </w:instrText>
      </w:r>
      <w:r>
        <w:instrText xml:space="preserve">HYPERLINK \l "_Toc175648937"</w:instrText>
      </w:r>
      <w:r>
        <w:rPr>
          <w:rStyle w:val="29"/>
        </w:rPr>
        <w:instrText xml:space="preserve"> </w:instrText>
      </w:r>
      <w:r>
        <w:rPr>
          <w:rStyle w:val="29"/>
        </w:rPr>
        <w:fldChar w:fldCharType="separate"/>
      </w:r>
      <w:r>
        <w:rPr>
          <w:rStyle w:val="29"/>
        </w:rPr>
        <w:t>1.5</w:t>
      </w:r>
      <w:r>
        <w:rPr>
          <w:rFonts w:eastAsiaTheme="minorEastAsia"/>
          <w:sz w:val="21"/>
          <w:szCs w:val="24"/>
          <w14:ligatures w14:val="standardContextual"/>
        </w:rPr>
        <w:tab/>
      </w:r>
      <w:r>
        <w:rPr>
          <w:rStyle w:val="29"/>
        </w:rPr>
        <w:t>各章之间的分隔符设置</w:t>
      </w:r>
      <w:r>
        <w:tab/>
      </w:r>
      <w:r>
        <w:fldChar w:fldCharType="begin"/>
      </w:r>
      <w:r>
        <w:instrText xml:space="preserve"> PAGEREF _Toc175648937 \h </w:instrText>
      </w:r>
      <w:r>
        <w:fldChar w:fldCharType="separate"/>
      </w:r>
      <w:r>
        <w:t>5</w:t>
      </w:r>
      <w:r>
        <w:fldChar w:fldCharType="end"/>
      </w:r>
      <w:r>
        <w:rPr>
          <w:rStyle w:val="29"/>
        </w:rPr>
        <w:fldChar w:fldCharType="end"/>
      </w:r>
    </w:p>
    <w:p w14:paraId="7CAA742A">
      <w:pPr>
        <w:pStyle w:val="22"/>
        <w:tabs>
          <w:tab w:val="left" w:pos="1050"/>
          <w:tab w:val="right" w:leader="dot" w:pos="9060"/>
        </w:tabs>
        <w:rPr>
          <w:rFonts w:eastAsiaTheme="minorEastAsia"/>
          <w:sz w:val="21"/>
          <w:szCs w:val="24"/>
          <w14:ligatures w14:val="standardContextual"/>
        </w:rPr>
      </w:pPr>
      <w:r>
        <w:rPr>
          <w:rStyle w:val="29"/>
        </w:rPr>
        <w:fldChar w:fldCharType="begin"/>
      </w:r>
      <w:r>
        <w:rPr>
          <w:rStyle w:val="29"/>
        </w:rPr>
        <w:instrText xml:space="preserve"> </w:instrText>
      </w:r>
      <w:r>
        <w:instrText xml:space="preserve">HYPERLINK \l "_Toc175648938"</w:instrText>
      </w:r>
      <w:r>
        <w:rPr>
          <w:rStyle w:val="29"/>
        </w:rPr>
        <w:instrText xml:space="preserve"> </w:instrText>
      </w:r>
      <w:r>
        <w:rPr>
          <w:rStyle w:val="29"/>
        </w:rPr>
        <w:fldChar w:fldCharType="separate"/>
      </w:r>
      <w:r>
        <w:rPr>
          <w:rStyle w:val="29"/>
        </w:rPr>
        <w:t>1.6</w:t>
      </w:r>
      <w:r>
        <w:rPr>
          <w:rFonts w:eastAsiaTheme="minorEastAsia"/>
          <w:sz w:val="21"/>
          <w:szCs w:val="24"/>
          <w14:ligatures w14:val="standardContextual"/>
        </w:rPr>
        <w:tab/>
      </w:r>
      <w:r>
        <w:rPr>
          <w:rStyle w:val="29"/>
        </w:rPr>
        <w:t>正文中的编号</w:t>
      </w:r>
      <w:r>
        <w:tab/>
      </w:r>
      <w:r>
        <w:fldChar w:fldCharType="begin"/>
      </w:r>
      <w:r>
        <w:instrText xml:space="preserve"> PAGEREF _Toc175648938 \h </w:instrText>
      </w:r>
      <w:r>
        <w:fldChar w:fldCharType="separate"/>
      </w:r>
      <w:r>
        <w:t>5</w:t>
      </w:r>
      <w:r>
        <w:fldChar w:fldCharType="end"/>
      </w:r>
      <w:r>
        <w:rPr>
          <w:rStyle w:val="29"/>
        </w:rPr>
        <w:fldChar w:fldCharType="end"/>
      </w:r>
    </w:p>
    <w:p w14:paraId="1A9BC6A6">
      <w:pPr>
        <w:pStyle w:val="21"/>
        <w:tabs>
          <w:tab w:val="left" w:pos="420"/>
          <w:tab w:val="right" w:leader="dot" w:pos="9060"/>
        </w:tabs>
        <w:rPr>
          <w:rFonts w:asciiTheme="minorHAnsi" w:hAnsiTheme="minorHAnsi" w:eastAsiaTheme="minorEastAsia"/>
          <w:sz w:val="21"/>
          <w:szCs w:val="24"/>
          <w14:ligatures w14:val="standardContextual"/>
        </w:rPr>
      </w:pPr>
      <w:r>
        <w:rPr>
          <w:rStyle w:val="29"/>
        </w:rPr>
        <w:fldChar w:fldCharType="begin"/>
      </w:r>
      <w:r>
        <w:rPr>
          <w:rStyle w:val="29"/>
        </w:rPr>
        <w:instrText xml:space="preserve"> </w:instrText>
      </w:r>
      <w:r>
        <w:instrText xml:space="preserve">HYPERLINK \l "_Toc175648940"</w:instrText>
      </w:r>
      <w:r>
        <w:rPr>
          <w:rStyle w:val="29"/>
        </w:rPr>
        <w:instrText xml:space="preserve"> </w:instrText>
      </w:r>
      <w:r>
        <w:rPr>
          <w:rStyle w:val="29"/>
        </w:rPr>
        <w:fldChar w:fldCharType="separate"/>
      </w:r>
      <w:r>
        <w:rPr>
          <w:rStyle w:val="29"/>
        </w:rPr>
        <w:t>2</w:t>
      </w:r>
      <w:r>
        <w:rPr>
          <w:rFonts w:asciiTheme="minorHAnsi" w:hAnsiTheme="minorHAnsi" w:eastAsiaTheme="minorEastAsia"/>
          <w:sz w:val="21"/>
          <w:szCs w:val="24"/>
          <w14:ligatures w14:val="standardContextual"/>
        </w:rPr>
        <w:tab/>
      </w:r>
      <w:r>
        <w:rPr>
          <w:rStyle w:val="29"/>
        </w:rPr>
        <w:t>图表及公式的格式说明</w:t>
      </w:r>
      <w:r>
        <w:tab/>
      </w:r>
      <w:r>
        <w:fldChar w:fldCharType="begin"/>
      </w:r>
      <w:r>
        <w:instrText xml:space="preserve"> PAGEREF _Toc175648940 \h </w:instrText>
      </w:r>
      <w:r>
        <w:fldChar w:fldCharType="separate"/>
      </w:r>
      <w:r>
        <w:t>6</w:t>
      </w:r>
      <w:r>
        <w:fldChar w:fldCharType="end"/>
      </w:r>
      <w:r>
        <w:rPr>
          <w:rStyle w:val="29"/>
        </w:rPr>
        <w:fldChar w:fldCharType="end"/>
      </w:r>
    </w:p>
    <w:p w14:paraId="7553D3A8">
      <w:pPr>
        <w:pStyle w:val="22"/>
        <w:tabs>
          <w:tab w:val="left" w:pos="1050"/>
          <w:tab w:val="right" w:leader="dot" w:pos="9060"/>
        </w:tabs>
        <w:rPr>
          <w:rFonts w:eastAsiaTheme="minorEastAsia"/>
          <w:sz w:val="21"/>
          <w:szCs w:val="24"/>
          <w14:ligatures w14:val="standardContextual"/>
        </w:rPr>
      </w:pPr>
      <w:r>
        <w:rPr>
          <w:rStyle w:val="29"/>
        </w:rPr>
        <w:fldChar w:fldCharType="begin"/>
      </w:r>
      <w:r>
        <w:rPr>
          <w:rStyle w:val="29"/>
        </w:rPr>
        <w:instrText xml:space="preserve"> </w:instrText>
      </w:r>
      <w:r>
        <w:instrText xml:space="preserve">HYPERLINK \l "_Toc175648941"</w:instrText>
      </w:r>
      <w:r>
        <w:rPr>
          <w:rStyle w:val="29"/>
        </w:rPr>
        <w:instrText xml:space="preserve"> </w:instrText>
      </w:r>
      <w:r>
        <w:rPr>
          <w:rStyle w:val="29"/>
        </w:rPr>
        <w:fldChar w:fldCharType="separate"/>
      </w:r>
      <w:r>
        <w:rPr>
          <w:rStyle w:val="29"/>
        </w:rPr>
        <w:t>2.1</w:t>
      </w:r>
      <w:r>
        <w:rPr>
          <w:rFonts w:eastAsiaTheme="minorEastAsia"/>
          <w:sz w:val="21"/>
          <w:szCs w:val="24"/>
          <w14:ligatures w14:val="standardContextual"/>
        </w:rPr>
        <w:tab/>
      </w:r>
      <w:r>
        <w:rPr>
          <w:rStyle w:val="29"/>
        </w:rPr>
        <w:t>图的格式说明</w:t>
      </w:r>
      <w:r>
        <w:tab/>
      </w:r>
      <w:r>
        <w:fldChar w:fldCharType="begin"/>
      </w:r>
      <w:r>
        <w:instrText xml:space="preserve"> PAGEREF _Toc175648941 \h </w:instrText>
      </w:r>
      <w:r>
        <w:fldChar w:fldCharType="separate"/>
      </w:r>
      <w:r>
        <w:t>6</w:t>
      </w:r>
      <w:r>
        <w:fldChar w:fldCharType="end"/>
      </w:r>
      <w:r>
        <w:rPr>
          <w:rStyle w:val="29"/>
        </w:rPr>
        <w:fldChar w:fldCharType="end"/>
      </w:r>
    </w:p>
    <w:p w14:paraId="10102D35">
      <w:pPr>
        <w:pStyle w:val="16"/>
        <w:tabs>
          <w:tab w:val="left" w:pos="1680"/>
          <w:tab w:val="right" w:leader="dot" w:pos="9060"/>
        </w:tabs>
        <w:rPr>
          <w:rFonts w:eastAsiaTheme="minorEastAsia"/>
          <w:sz w:val="21"/>
          <w:szCs w:val="24"/>
          <w14:ligatures w14:val="standardContextual"/>
        </w:rPr>
      </w:pPr>
      <w:r>
        <w:rPr>
          <w:rStyle w:val="29"/>
        </w:rPr>
        <w:fldChar w:fldCharType="begin"/>
      </w:r>
      <w:r>
        <w:rPr>
          <w:rStyle w:val="29"/>
        </w:rPr>
        <w:instrText xml:space="preserve"> </w:instrText>
      </w:r>
      <w:r>
        <w:instrText xml:space="preserve">HYPERLINK \l "_Toc175648942"</w:instrText>
      </w:r>
      <w:r>
        <w:rPr>
          <w:rStyle w:val="29"/>
        </w:rPr>
        <w:instrText xml:space="preserve"> </w:instrText>
      </w:r>
      <w:r>
        <w:rPr>
          <w:rStyle w:val="29"/>
        </w:rPr>
        <w:fldChar w:fldCharType="separate"/>
      </w:r>
      <w:r>
        <w:rPr>
          <w:rStyle w:val="29"/>
        </w:rPr>
        <w:t>2.1.1</w:t>
      </w:r>
      <w:r>
        <w:rPr>
          <w:rFonts w:eastAsiaTheme="minorEastAsia"/>
          <w:sz w:val="21"/>
          <w:szCs w:val="24"/>
          <w14:ligatures w14:val="standardContextual"/>
        </w:rPr>
        <w:tab/>
      </w:r>
      <w:r>
        <w:rPr>
          <w:rStyle w:val="29"/>
        </w:rPr>
        <w:t>图的格式示例</w:t>
      </w:r>
      <w:r>
        <w:tab/>
      </w:r>
      <w:r>
        <w:fldChar w:fldCharType="begin"/>
      </w:r>
      <w:r>
        <w:instrText xml:space="preserve"> PAGEREF _Toc175648942 \h </w:instrText>
      </w:r>
      <w:r>
        <w:fldChar w:fldCharType="separate"/>
      </w:r>
      <w:r>
        <w:t>6</w:t>
      </w:r>
      <w:r>
        <w:fldChar w:fldCharType="end"/>
      </w:r>
      <w:r>
        <w:rPr>
          <w:rStyle w:val="29"/>
        </w:rPr>
        <w:fldChar w:fldCharType="end"/>
      </w:r>
    </w:p>
    <w:p w14:paraId="6A126AEA">
      <w:pPr>
        <w:pStyle w:val="16"/>
        <w:tabs>
          <w:tab w:val="left" w:pos="1680"/>
          <w:tab w:val="right" w:leader="dot" w:pos="9060"/>
        </w:tabs>
        <w:rPr>
          <w:rFonts w:eastAsiaTheme="minorEastAsia"/>
          <w:sz w:val="21"/>
          <w:szCs w:val="24"/>
          <w14:ligatures w14:val="standardContextual"/>
        </w:rPr>
      </w:pPr>
      <w:r>
        <w:rPr>
          <w:rStyle w:val="29"/>
        </w:rPr>
        <w:fldChar w:fldCharType="begin"/>
      </w:r>
      <w:r>
        <w:rPr>
          <w:rStyle w:val="29"/>
        </w:rPr>
        <w:instrText xml:space="preserve"> </w:instrText>
      </w:r>
      <w:r>
        <w:instrText xml:space="preserve">HYPERLINK \l "_Toc175648943"</w:instrText>
      </w:r>
      <w:r>
        <w:rPr>
          <w:rStyle w:val="29"/>
        </w:rPr>
        <w:instrText xml:space="preserve"> </w:instrText>
      </w:r>
      <w:r>
        <w:rPr>
          <w:rStyle w:val="29"/>
        </w:rPr>
        <w:fldChar w:fldCharType="separate"/>
      </w:r>
      <w:r>
        <w:rPr>
          <w:rStyle w:val="29"/>
        </w:rPr>
        <w:t>2.1.2</w:t>
      </w:r>
      <w:r>
        <w:rPr>
          <w:rFonts w:eastAsiaTheme="minorEastAsia"/>
          <w:sz w:val="21"/>
          <w:szCs w:val="24"/>
          <w14:ligatures w14:val="standardContextual"/>
        </w:rPr>
        <w:tab/>
      </w:r>
      <w:r>
        <w:rPr>
          <w:rStyle w:val="29"/>
        </w:rPr>
        <w:t>图的格式描述</w:t>
      </w:r>
      <w:r>
        <w:tab/>
      </w:r>
      <w:r>
        <w:fldChar w:fldCharType="begin"/>
      </w:r>
      <w:r>
        <w:instrText xml:space="preserve"> PAGEREF _Toc175648943 \h </w:instrText>
      </w:r>
      <w:r>
        <w:fldChar w:fldCharType="separate"/>
      </w:r>
      <w:r>
        <w:t>6</w:t>
      </w:r>
      <w:r>
        <w:fldChar w:fldCharType="end"/>
      </w:r>
      <w:r>
        <w:rPr>
          <w:rStyle w:val="29"/>
        </w:rPr>
        <w:fldChar w:fldCharType="end"/>
      </w:r>
    </w:p>
    <w:p w14:paraId="5DC37CA3">
      <w:pPr>
        <w:pStyle w:val="22"/>
        <w:tabs>
          <w:tab w:val="left" w:pos="1050"/>
          <w:tab w:val="right" w:leader="dot" w:pos="9060"/>
        </w:tabs>
        <w:rPr>
          <w:rFonts w:eastAsiaTheme="minorEastAsia"/>
          <w:sz w:val="21"/>
          <w:szCs w:val="24"/>
          <w14:ligatures w14:val="standardContextual"/>
        </w:rPr>
      </w:pPr>
      <w:r>
        <w:rPr>
          <w:rStyle w:val="29"/>
        </w:rPr>
        <w:fldChar w:fldCharType="begin"/>
      </w:r>
      <w:r>
        <w:rPr>
          <w:rStyle w:val="29"/>
        </w:rPr>
        <w:instrText xml:space="preserve"> </w:instrText>
      </w:r>
      <w:r>
        <w:instrText xml:space="preserve">HYPERLINK \l "_Toc175648944"</w:instrText>
      </w:r>
      <w:r>
        <w:rPr>
          <w:rStyle w:val="29"/>
        </w:rPr>
        <w:instrText xml:space="preserve"> </w:instrText>
      </w:r>
      <w:r>
        <w:rPr>
          <w:rStyle w:val="29"/>
        </w:rPr>
        <w:fldChar w:fldCharType="separate"/>
      </w:r>
      <w:r>
        <w:rPr>
          <w:rStyle w:val="29"/>
        </w:rPr>
        <w:t>2.2</w:t>
      </w:r>
      <w:r>
        <w:rPr>
          <w:rFonts w:eastAsiaTheme="minorEastAsia"/>
          <w:sz w:val="21"/>
          <w:szCs w:val="24"/>
          <w14:ligatures w14:val="standardContextual"/>
        </w:rPr>
        <w:tab/>
      </w:r>
      <w:r>
        <w:rPr>
          <w:rStyle w:val="29"/>
        </w:rPr>
        <w:t>表的格式说明</w:t>
      </w:r>
      <w:r>
        <w:tab/>
      </w:r>
      <w:r>
        <w:fldChar w:fldCharType="begin"/>
      </w:r>
      <w:r>
        <w:instrText xml:space="preserve"> PAGEREF _Toc175648944 \h </w:instrText>
      </w:r>
      <w:r>
        <w:fldChar w:fldCharType="separate"/>
      </w:r>
      <w:r>
        <w:t>7</w:t>
      </w:r>
      <w:r>
        <w:fldChar w:fldCharType="end"/>
      </w:r>
      <w:r>
        <w:rPr>
          <w:rStyle w:val="29"/>
        </w:rPr>
        <w:fldChar w:fldCharType="end"/>
      </w:r>
    </w:p>
    <w:p w14:paraId="75A2A00B">
      <w:pPr>
        <w:pStyle w:val="16"/>
        <w:tabs>
          <w:tab w:val="left" w:pos="1680"/>
          <w:tab w:val="right" w:leader="dot" w:pos="9060"/>
        </w:tabs>
        <w:rPr>
          <w:rFonts w:eastAsiaTheme="minorEastAsia"/>
          <w:sz w:val="21"/>
          <w:szCs w:val="24"/>
          <w14:ligatures w14:val="standardContextual"/>
        </w:rPr>
      </w:pPr>
      <w:r>
        <w:rPr>
          <w:rStyle w:val="29"/>
        </w:rPr>
        <w:fldChar w:fldCharType="begin"/>
      </w:r>
      <w:r>
        <w:rPr>
          <w:rStyle w:val="29"/>
        </w:rPr>
        <w:instrText xml:space="preserve"> </w:instrText>
      </w:r>
      <w:r>
        <w:instrText xml:space="preserve">HYPERLINK \l "_Toc175648945"</w:instrText>
      </w:r>
      <w:r>
        <w:rPr>
          <w:rStyle w:val="29"/>
        </w:rPr>
        <w:instrText xml:space="preserve"> </w:instrText>
      </w:r>
      <w:r>
        <w:rPr>
          <w:rStyle w:val="29"/>
        </w:rPr>
        <w:fldChar w:fldCharType="separate"/>
      </w:r>
      <w:r>
        <w:rPr>
          <w:rStyle w:val="29"/>
        </w:rPr>
        <w:t>2.2.1</w:t>
      </w:r>
      <w:r>
        <w:rPr>
          <w:rFonts w:eastAsiaTheme="minorEastAsia"/>
          <w:sz w:val="21"/>
          <w:szCs w:val="24"/>
          <w14:ligatures w14:val="standardContextual"/>
        </w:rPr>
        <w:tab/>
      </w:r>
      <w:r>
        <w:rPr>
          <w:rStyle w:val="29"/>
        </w:rPr>
        <w:t>表的格式示例</w:t>
      </w:r>
      <w:r>
        <w:tab/>
      </w:r>
      <w:r>
        <w:fldChar w:fldCharType="begin"/>
      </w:r>
      <w:r>
        <w:instrText xml:space="preserve"> PAGEREF _Toc175648945 \h </w:instrText>
      </w:r>
      <w:r>
        <w:fldChar w:fldCharType="separate"/>
      </w:r>
      <w:r>
        <w:t>7</w:t>
      </w:r>
      <w:r>
        <w:fldChar w:fldCharType="end"/>
      </w:r>
      <w:r>
        <w:rPr>
          <w:rStyle w:val="29"/>
        </w:rPr>
        <w:fldChar w:fldCharType="end"/>
      </w:r>
    </w:p>
    <w:p w14:paraId="698E6C5F">
      <w:pPr>
        <w:pStyle w:val="16"/>
        <w:tabs>
          <w:tab w:val="left" w:pos="1680"/>
          <w:tab w:val="right" w:leader="dot" w:pos="9060"/>
        </w:tabs>
        <w:rPr>
          <w:rFonts w:eastAsiaTheme="minorEastAsia"/>
          <w:sz w:val="21"/>
          <w:szCs w:val="24"/>
          <w14:ligatures w14:val="standardContextual"/>
        </w:rPr>
      </w:pPr>
      <w:r>
        <w:rPr>
          <w:rStyle w:val="29"/>
        </w:rPr>
        <w:fldChar w:fldCharType="begin"/>
      </w:r>
      <w:r>
        <w:rPr>
          <w:rStyle w:val="29"/>
        </w:rPr>
        <w:instrText xml:space="preserve"> </w:instrText>
      </w:r>
      <w:r>
        <w:instrText xml:space="preserve">HYPERLINK \l "_Toc175648946"</w:instrText>
      </w:r>
      <w:r>
        <w:rPr>
          <w:rStyle w:val="29"/>
        </w:rPr>
        <w:instrText xml:space="preserve"> </w:instrText>
      </w:r>
      <w:r>
        <w:rPr>
          <w:rStyle w:val="29"/>
        </w:rPr>
        <w:fldChar w:fldCharType="separate"/>
      </w:r>
      <w:r>
        <w:rPr>
          <w:rStyle w:val="29"/>
        </w:rPr>
        <w:t>2.2.2</w:t>
      </w:r>
      <w:r>
        <w:rPr>
          <w:rFonts w:eastAsiaTheme="minorEastAsia"/>
          <w:sz w:val="21"/>
          <w:szCs w:val="24"/>
          <w14:ligatures w14:val="standardContextual"/>
        </w:rPr>
        <w:tab/>
      </w:r>
      <w:r>
        <w:rPr>
          <w:rStyle w:val="29"/>
        </w:rPr>
        <w:t>表的格式描述</w:t>
      </w:r>
      <w:r>
        <w:tab/>
      </w:r>
      <w:r>
        <w:fldChar w:fldCharType="begin"/>
      </w:r>
      <w:r>
        <w:instrText xml:space="preserve"> PAGEREF _Toc175648946 \h </w:instrText>
      </w:r>
      <w:r>
        <w:fldChar w:fldCharType="separate"/>
      </w:r>
      <w:r>
        <w:t>8</w:t>
      </w:r>
      <w:r>
        <w:fldChar w:fldCharType="end"/>
      </w:r>
      <w:r>
        <w:rPr>
          <w:rStyle w:val="29"/>
        </w:rPr>
        <w:fldChar w:fldCharType="end"/>
      </w:r>
    </w:p>
    <w:p w14:paraId="67BC4B51">
      <w:pPr>
        <w:pStyle w:val="22"/>
        <w:tabs>
          <w:tab w:val="left" w:pos="1050"/>
          <w:tab w:val="right" w:leader="dot" w:pos="9060"/>
        </w:tabs>
        <w:rPr>
          <w:rFonts w:eastAsiaTheme="minorEastAsia"/>
          <w:sz w:val="21"/>
          <w:szCs w:val="24"/>
          <w14:ligatures w14:val="standardContextual"/>
        </w:rPr>
      </w:pPr>
      <w:r>
        <w:rPr>
          <w:rStyle w:val="29"/>
        </w:rPr>
        <w:fldChar w:fldCharType="begin"/>
      </w:r>
      <w:r>
        <w:rPr>
          <w:rStyle w:val="29"/>
        </w:rPr>
        <w:instrText xml:space="preserve"> </w:instrText>
      </w:r>
      <w:r>
        <w:instrText xml:space="preserve">HYPERLINK \l "_Toc175648947"</w:instrText>
      </w:r>
      <w:r>
        <w:rPr>
          <w:rStyle w:val="29"/>
        </w:rPr>
        <w:instrText xml:space="preserve"> </w:instrText>
      </w:r>
      <w:r>
        <w:rPr>
          <w:rStyle w:val="29"/>
        </w:rPr>
        <w:fldChar w:fldCharType="separate"/>
      </w:r>
      <w:r>
        <w:rPr>
          <w:rStyle w:val="29"/>
        </w:rPr>
        <w:t>2.3</w:t>
      </w:r>
      <w:r>
        <w:rPr>
          <w:rFonts w:eastAsiaTheme="minorEastAsia"/>
          <w:sz w:val="21"/>
          <w:szCs w:val="24"/>
          <w14:ligatures w14:val="standardContextual"/>
        </w:rPr>
        <w:tab/>
      </w:r>
      <w:r>
        <w:rPr>
          <w:rStyle w:val="29"/>
        </w:rPr>
        <w:t>公式的格式说明</w:t>
      </w:r>
      <w:r>
        <w:tab/>
      </w:r>
      <w:r>
        <w:fldChar w:fldCharType="begin"/>
      </w:r>
      <w:r>
        <w:instrText xml:space="preserve"> PAGEREF _Toc175648947 \h </w:instrText>
      </w:r>
      <w:r>
        <w:fldChar w:fldCharType="separate"/>
      </w:r>
      <w:r>
        <w:t>8</w:t>
      </w:r>
      <w:r>
        <w:fldChar w:fldCharType="end"/>
      </w:r>
      <w:r>
        <w:rPr>
          <w:rStyle w:val="29"/>
        </w:rPr>
        <w:fldChar w:fldCharType="end"/>
      </w:r>
    </w:p>
    <w:p w14:paraId="5819680A">
      <w:pPr>
        <w:pStyle w:val="16"/>
        <w:tabs>
          <w:tab w:val="left" w:pos="1680"/>
          <w:tab w:val="right" w:leader="dot" w:pos="9060"/>
        </w:tabs>
        <w:rPr>
          <w:rFonts w:eastAsiaTheme="minorEastAsia"/>
          <w:sz w:val="21"/>
          <w:szCs w:val="24"/>
          <w14:ligatures w14:val="standardContextual"/>
        </w:rPr>
      </w:pPr>
      <w:r>
        <w:rPr>
          <w:rStyle w:val="29"/>
        </w:rPr>
        <w:fldChar w:fldCharType="begin"/>
      </w:r>
      <w:r>
        <w:rPr>
          <w:rStyle w:val="29"/>
        </w:rPr>
        <w:instrText xml:space="preserve"> </w:instrText>
      </w:r>
      <w:r>
        <w:instrText xml:space="preserve">HYPERLINK \l "_Toc175648948"</w:instrText>
      </w:r>
      <w:r>
        <w:rPr>
          <w:rStyle w:val="29"/>
        </w:rPr>
        <w:instrText xml:space="preserve"> </w:instrText>
      </w:r>
      <w:r>
        <w:rPr>
          <w:rStyle w:val="29"/>
        </w:rPr>
        <w:fldChar w:fldCharType="separate"/>
      </w:r>
      <w:r>
        <w:rPr>
          <w:rStyle w:val="29"/>
        </w:rPr>
        <w:t>2.3.1</w:t>
      </w:r>
      <w:r>
        <w:rPr>
          <w:rFonts w:eastAsiaTheme="minorEastAsia"/>
          <w:sz w:val="21"/>
          <w:szCs w:val="24"/>
          <w14:ligatures w14:val="standardContextual"/>
        </w:rPr>
        <w:tab/>
      </w:r>
      <w:r>
        <w:rPr>
          <w:rStyle w:val="29"/>
        </w:rPr>
        <w:t>公式的格式示例</w:t>
      </w:r>
      <w:r>
        <w:tab/>
      </w:r>
      <w:r>
        <w:fldChar w:fldCharType="begin"/>
      </w:r>
      <w:r>
        <w:instrText xml:space="preserve"> PAGEREF _Toc175648948 \h </w:instrText>
      </w:r>
      <w:r>
        <w:fldChar w:fldCharType="separate"/>
      </w:r>
      <w:r>
        <w:t>8</w:t>
      </w:r>
      <w:r>
        <w:fldChar w:fldCharType="end"/>
      </w:r>
      <w:r>
        <w:rPr>
          <w:rStyle w:val="29"/>
        </w:rPr>
        <w:fldChar w:fldCharType="end"/>
      </w:r>
    </w:p>
    <w:p w14:paraId="673790F0">
      <w:pPr>
        <w:pStyle w:val="16"/>
        <w:tabs>
          <w:tab w:val="left" w:pos="1680"/>
          <w:tab w:val="right" w:leader="dot" w:pos="9060"/>
        </w:tabs>
        <w:rPr>
          <w:rFonts w:eastAsiaTheme="minorEastAsia"/>
          <w:sz w:val="21"/>
          <w:szCs w:val="24"/>
          <w14:ligatures w14:val="standardContextual"/>
        </w:rPr>
      </w:pPr>
      <w:r>
        <w:rPr>
          <w:rStyle w:val="29"/>
        </w:rPr>
        <w:fldChar w:fldCharType="begin"/>
      </w:r>
      <w:r>
        <w:rPr>
          <w:rStyle w:val="29"/>
        </w:rPr>
        <w:instrText xml:space="preserve"> </w:instrText>
      </w:r>
      <w:r>
        <w:instrText xml:space="preserve">HYPERLINK \l "_Toc175648949"</w:instrText>
      </w:r>
      <w:r>
        <w:rPr>
          <w:rStyle w:val="29"/>
        </w:rPr>
        <w:instrText xml:space="preserve"> </w:instrText>
      </w:r>
      <w:r>
        <w:rPr>
          <w:rStyle w:val="29"/>
        </w:rPr>
        <w:fldChar w:fldCharType="separate"/>
      </w:r>
      <w:r>
        <w:rPr>
          <w:rStyle w:val="29"/>
        </w:rPr>
        <w:t>2.3.2</w:t>
      </w:r>
      <w:r>
        <w:rPr>
          <w:rFonts w:eastAsiaTheme="minorEastAsia"/>
          <w:sz w:val="21"/>
          <w:szCs w:val="24"/>
          <w14:ligatures w14:val="standardContextual"/>
        </w:rPr>
        <w:tab/>
      </w:r>
      <w:r>
        <w:rPr>
          <w:rStyle w:val="29"/>
        </w:rPr>
        <w:t>公式的格式描述</w:t>
      </w:r>
      <w:r>
        <w:tab/>
      </w:r>
      <w:r>
        <w:fldChar w:fldCharType="begin"/>
      </w:r>
      <w:r>
        <w:instrText xml:space="preserve"> PAGEREF _Toc175648949 \h </w:instrText>
      </w:r>
      <w:r>
        <w:fldChar w:fldCharType="separate"/>
      </w:r>
      <w:r>
        <w:t>9</w:t>
      </w:r>
      <w:r>
        <w:fldChar w:fldCharType="end"/>
      </w:r>
      <w:r>
        <w:rPr>
          <w:rStyle w:val="29"/>
        </w:rPr>
        <w:fldChar w:fldCharType="end"/>
      </w:r>
    </w:p>
    <w:p w14:paraId="68653427">
      <w:pPr>
        <w:pStyle w:val="22"/>
        <w:tabs>
          <w:tab w:val="left" w:pos="1050"/>
          <w:tab w:val="right" w:leader="dot" w:pos="9060"/>
        </w:tabs>
        <w:rPr>
          <w:rFonts w:eastAsiaTheme="minorEastAsia"/>
          <w:sz w:val="21"/>
          <w:szCs w:val="24"/>
          <w14:ligatures w14:val="standardContextual"/>
        </w:rPr>
      </w:pPr>
      <w:r>
        <w:rPr>
          <w:rStyle w:val="29"/>
        </w:rPr>
        <w:fldChar w:fldCharType="begin"/>
      </w:r>
      <w:r>
        <w:rPr>
          <w:rStyle w:val="29"/>
        </w:rPr>
        <w:instrText xml:space="preserve"> </w:instrText>
      </w:r>
      <w:r>
        <w:instrText xml:space="preserve">HYPERLINK \l "_Toc175648950"</w:instrText>
      </w:r>
      <w:r>
        <w:rPr>
          <w:rStyle w:val="29"/>
        </w:rPr>
        <w:instrText xml:space="preserve"> </w:instrText>
      </w:r>
      <w:r>
        <w:rPr>
          <w:rStyle w:val="29"/>
        </w:rPr>
        <w:fldChar w:fldCharType="separate"/>
      </w:r>
      <w:r>
        <w:rPr>
          <w:rStyle w:val="29"/>
        </w:rPr>
        <w:t>2.4</w:t>
      </w:r>
      <w:r>
        <w:rPr>
          <w:rFonts w:eastAsiaTheme="minorEastAsia"/>
          <w:sz w:val="21"/>
          <w:szCs w:val="24"/>
          <w14:ligatures w14:val="standardContextual"/>
        </w:rPr>
        <w:tab/>
      </w:r>
      <w:r>
        <w:rPr>
          <w:rStyle w:val="29"/>
        </w:rPr>
        <w:t>参考文献的格式说明</w:t>
      </w:r>
      <w:r>
        <w:tab/>
      </w:r>
      <w:r>
        <w:fldChar w:fldCharType="begin"/>
      </w:r>
      <w:r>
        <w:instrText xml:space="preserve"> PAGEREF _Toc175648950 \h </w:instrText>
      </w:r>
      <w:r>
        <w:fldChar w:fldCharType="separate"/>
      </w:r>
      <w:r>
        <w:t>9</w:t>
      </w:r>
      <w:r>
        <w:fldChar w:fldCharType="end"/>
      </w:r>
      <w:r>
        <w:rPr>
          <w:rStyle w:val="29"/>
        </w:rPr>
        <w:fldChar w:fldCharType="end"/>
      </w:r>
    </w:p>
    <w:p w14:paraId="7F7E9079">
      <w:pPr>
        <w:pStyle w:val="16"/>
        <w:tabs>
          <w:tab w:val="left" w:pos="1680"/>
          <w:tab w:val="right" w:leader="dot" w:pos="9060"/>
        </w:tabs>
        <w:rPr>
          <w:rFonts w:eastAsiaTheme="minorEastAsia"/>
          <w:sz w:val="21"/>
          <w:szCs w:val="24"/>
          <w14:ligatures w14:val="standardContextual"/>
        </w:rPr>
      </w:pPr>
      <w:r>
        <w:rPr>
          <w:rStyle w:val="29"/>
        </w:rPr>
        <w:fldChar w:fldCharType="begin"/>
      </w:r>
      <w:r>
        <w:rPr>
          <w:rStyle w:val="29"/>
        </w:rPr>
        <w:instrText xml:space="preserve"> </w:instrText>
      </w:r>
      <w:r>
        <w:instrText xml:space="preserve">HYPERLINK \l "_Toc175648951"</w:instrText>
      </w:r>
      <w:r>
        <w:rPr>
          <w:rStyle w:val="29"/>
        </w:rPr>
        <w:instrText xml:space="preserve"> </w:instrText>
      </w:r>
      <w:r>
        <w:rPr>
          <w:rStyle w:val="29"/>
        </w:rPr>
        <w:fldChar w:fldCharType="separate"/>
      </w:r>
      <w:r>
        <w:rPr>
          <w:rStyle w:val="29"/>
        </w:rPr>
        <w:t>2.4.1</w:t>
      </w:r>
      <w:r>
        <w:rPr>
          <w:rFonts w:eastAsiaTheme="minorEastAsia"/>
          <w:sz w:val="21"/>
          <w:szCs w:val="24"/>
          <w14:ligatures w14:val="standardContextual"/>
        </w:rPr>
        <w:tab/>
      </w:r>
      <w:r>
        <w:rPr>
          <w:rStyle w:val="29"/>
        </w:rPr>
        <w:t>参考文献在正文中引用的示例</w:t>
      </w:r>
      <w:r>
        <w:tab/>
      </w:r>
      <w:r>
        <w:fldChar w:fldCharType="begin"/>
      </w:r>
      <w:r>
        <w:instrText xml:space="preserve"> PAGEREF _Toc175648951 \h </w:instrText>
      </w:r>
      <w:r>
        <w:fldChar w:fldCharType="separate"/>
      </w:r>
      <w:r>
        <w:t>9</w:t>
      </w:r>
      <w:r>
        <w:fldChar w:fldCharType="end"/>
      </w:r>
      <w:r>
        <w:rPr>
          <w:rStyle w:val="29"/>
        </w:rPr>
        <w:fldChar w:fldCharType="end"/>
      </w:r>
    </w:p>
    <w:p w14:paraId="268E3473">
      <w:pPr>
        <w:pStyle w:val="16"/>
        <w:tabs>
          <w:tab w:val="left" w:pos="1680"/>
          <w:tab w:val="right" w:leader="dot" w:pos="9060"/>
        </w:tabs>
        <w:rPr>
          <w:rFonts w:eastAsiaTheme="minorEastAsia"/>
          <w:sz w:val="21"/>
          <w:szCs w:val="24"/>
          <w14:ligatures w14:val="standardContextual"/>
        </w:rPr>
      </w:pPr>
      <w:r>
        <w:rPr>
          <w:rStyle w:val="29"/>
        </w:rPr>
        <w:fldChar w:fldCharType="begin"/>
      </w:r>
      <w:r>
        <w:rPr>
          <w:rStyle w:val="29"/>
        </w:rPr>
        <w:instrText xml:space="preserve"> </w:instrText>
      </w:r>
      <w:r>
        <w:instrText xml:space="preserve">HYPERLINK \l "_Toc175648952"</w:instrText>
      </w:r>
      <w:r>
        <w:rPr>
          <w:rStyle w:val="29"/>
        </w:rPr>
        <w:instrText xml:space="preserve"> </w:instrText>
      </w:r>
      <w:r>
        <w:rPr>
          <w:rStyle w:val="29"/>
        </w:rPr>
        <w:fldChar w:fldCharType="separate"/>
      </w:r>
      <w:r>
        <w:rPr>
          <w:rStyle w:val="29"/>
        </w:rPr>
        <w:t>2.4.2</w:t>
      </w:r>
      <w:r>
        <w:rPr>
          <w:rFonts w:eastAsiaTheme="minorEastAsia"/>
          <w:sz w:val="21"/>
          <w:szCs w:val="24"/>
          <w14:ligatures w14:val="standardContextual"/>
        </w:rPr>
        <w:tab/>
      </w:r>
      <w:r>
        <w:rPr>
          <w:rStyle w:val="29"/>
        </w:rPr>
        <w:t>参考文献在正文中引用的书写格式</w:t>
      </w:r>
      <w:r>
        <w:tab/>
      </w:r>
      <w:r>
        <w:fldChar w:fldCharType="begin"/>
      </w:r>
      <w:r>
        <w:instrText xml:space="preserve"> PAGEREF _Toc175648952 \h </w:instrText>
      </w:r>
      <w:r>
        <w:fldChar w:fldCharType="separate"/>
      </w:r>
      <w:r>
        <w:t>9</w:t>
      </w:r>
      <w:r>
        <w:fldChar w:fldCharType="end"/>
      </w:r>
      <w:r>
        <w:rPr>
          <w:rStyle w:val="29"/>
        </w:rPr>
        <w:fldChar w:fldCharType="end"/>
      </w:r>
    </w:p>
    <w:p w14:paraId="2DF063DA">
      <w:pPr>
        <w:pStyle w:val="16"/>
        <w:tabs>
          <w:tab w:val="left" w:pos="1680"/>
          <w:tab w:val="right" w:leader="dot" w:pos="9060"/>
        </w:tabs>
        <w:rPr>
          <w:rFonts w:eastAsiaTheme="minorEastAsia"/>
          <w:sz w:val="21"/>
          <w:szCs w:val="24"/>
          <w14:ligatures w14:val="standardContextual"/>
        </w:rPr>
      </w:pPr>
      <w:r>
        <w:rPr>
          <w:rStyle w:val="29"/>
        </w:rPr>
        <w:fldChar w:fldCharType="begin"/>
      </w:r>
      <w:r>
        <w:rPr>
          <w:rStyle w:val="29"/>
        </w:rPr>
        <w:instrText xml:space="preserve"> </w:instrText>
      </w:r>
      <w:r>
        <w:instrText xml:space="preserve">HYPERLINK \l "_Toc175648953"</w:instrText>
      </w:r>
      <w:r>
        <w:rPr>
          <w:rStyle w:val="29"/>
        </w:rPr>
        <w:instrText xml:space="preserve"> </w:instrText>
      </w:r>
      <w:r>
        <w:rPr>
          <w:rStyle w:val="29"/>
        </w:rPr>
        <w:fldChar w:fldCharType="separate"/>
      </w:r>
      <w:r>
        <w:rPr>
          <w:rStyle w:val="29"/>
        </w:rPr>
        <w:t>2.4.3</w:t>
      </w:r>
      <w:r>
        <w:rPr>
          <w:rFonts w:eastAsiaTheme="minorEastAsia"/>
          <w:sz w:val="21"/>
          <w:szCs w:val="24"/>
          <w14:ligatures w14:val="standardContextual"/>
        </w:rPr>
        <w:tab/>
      </w:r>
      <w:r>
        <w:rPr>
          <w:rStyle w:val="29"/>
        </w:rPr>
        <w:t>参考文献的书写格式</w:t>
      </w:r>
      <w:r>
        <w:tab/>
      </w:r>
      <w:r>
        <w:fldChar w:fldCharType="begin"/>
      </w:r>
      <w:r>
        <w:instrText xml:space="preserve"> PAGEREF _Toc175648953 \h </w:instrText>
      </w:r>
      <w:r>
        <w:fldChar w:fldCharType="separate"/>
      </w:r>
      <w:r>
        <w:t>9</w:t>
      </w:r>
      <w:r>
        <w:fldChar w:fldCharType="end"/>
      </w:r>
      <w:r>
        <w:rPr>
          <w:rStyle w:val="29"/>
        </w:rPr>
        <w:fldChar w:fldCharType="end"/>
      </w:r>
    </w:p>
    <w:p w14:paraId="2D275953">
      <w:pPr>
        <w:pStyle w:val="16"/>
        <w:tabs>
          <w:tab w:val="left" w:pos="1680"/>
          <w:tab w:val="right" w:leader="dot" w:pos="9060"/>
        </w:tabs>
        <w:rPr>
          <w:rFonts w:eastAsiaTheme="minorEastAsia"/>
          <w:sz w:val="21"/>
          <w:szCs w:val="24"/>
          <w14:ligatures w14:val="standardContextual"/>
        </w:rPr>
      </w:pPr>
      <w:r>
        <w:rPr>
          <w:rStyle w:val="29"/>
        </w:rPr>
        <w:fldChar w:fldCharType="begin"/>
      </w:r>
      <w:r>
        <w:rPr>
          <w:rStyle w:val="29"/>
        </w:rPr>
        <w:instrText xml:space="preserve"> </w:instrText>
      </w:r>
      <w:r>
        <w:instrText xml:space="preserve">HYPERLINK \l "_Toc175648954"</w:instrText>
      </w:r>
      <w:r>
        <w:rPr>
          <w:rStyle w:val="29"/>
        </w:rPr>
        <w:instrText xml:space="preserve"> </w:instrText>
      </w:r>
      <w:r>
        <w:rPr>
          <w:rStyle w:val="29"/>
        </w:rPr>
        <w:fldChar w:fldCharType="separate"/>
      </w:r>
      <w:r>
        <w:rPr>
          <w:rStyle w:val="29"/>
        </w:rPr>
        <w:t>2.4.4</w:t>
      </w:r>
      <w:r>
        <w:rPr>
          <w:rFonts w:eastAsiaTheme="minorEastAsia"/>
          <w:sz w:val="21"/>
          <w:szCs w:val="24"/>
          <w14:ligatures w14:val="standardContextual"/>
        </w:rPr>
        <w:tab/>
      </w:r>
      <w:r>
        <w:rPr>
          <w:rStyle w:val="29"/>
        </w:rPr>
        <w:t>参考文献的书写格式示例</w:t>
      </w:r>
      <w:r>
        <w:tab/>
      </w:r>
      <w:r>
        <w:fldChar w:fldCharType="begin"/>
      </w:r>
      <w:r>
        <w:instrText xml:space="preserve"> PAGEREF _Toc175648954 \h </w:instrText>
      </w:r>
      <w:r>
        <w:fldChar w:fldCharType="separate"/>
      </w:r>
      <w:r>
        <w:t>10</w:t>
      </w:r>
      <w:r>
        <w:fldChar w:fldCharType="end"/>
      </w:r>
      <w:r>
        <w:rPr>
          <w:rStyle w:val="29"/>
        </w:rPr>
        <w:fldChar w:fldCharType="end"/>
      </w:r>
    </w:p>
    <w:p w14:paraId="3E102586">
      <w:pPr>
        <w:pStyle w:val="22"/>
        <w:tabs>
          <w:tab w:val="left" w:pos="1260"/>
          <w:tab w:val="right" w:leader="dot" w:pos="9060"/>
        </w:tabs>
        <w:rPr>
          <w:rFonts w:eastAsiaTheme="minorEastAsia"/>
          <w:sz w:val="21"/>
          <w:szCs w:val="24"/>
          <w14:ligatures w14:val="standardContextual"/>
        </w:rPr>
      </w:pPr>
      <w:r>
        <w:rPr>
          <w:rStyle w:val="29"/>
        </w:rPr>
        <w:fldChar w:fldCharType="begin"/>
      </w:r>
      <w:r>
        <w:rPr>
          <w:rStyle w:val="29"/>
        </w:rPr>
        <w:instrText xml:space="preserve"> </w:instrText>
      </w:r>
      <w:r>
        <w:instrText xml:space="preserve">HYPERLINK \l "_Toc175648955"</w:instrText>
      </w:r>
      <w:r>
        <w:rPr>
          <w:rStyle w:val="29"/>
        </w:rPr>
        <w:instrText xml:space="preserve"> </w:instrText>
      </w:r>
      <w:r>
        <w:rPr>
          <w:rStyle w:val="29"/>
        </w:rPr>
        <w:fldChar w:fldCharType="separate"/>
      </w:r>
      <w:r>
        <w:rPr>
          <w:rStyle w:val="29"/>
          <w:rFonts w:ascii="黑体" w:hAnsi="Arial"/>
        </w:rPr>
        <w:t>2.5</w:t>
      </w:r>
      <w:r>
        <w:rPr>
          <w:rFonts w:eastAsiaTheme="minorEastAsia"/>
          <w:sz w:val="21"/>
          <w:szCs w:val="24"/>
          <w14:ligatures w14:val="standardContextual"/>
        </w:rPr>
        <w:tab/>
      </w:r>
      <w:r>
        <w:rPr>
          <w:rStyle w:val="29"/>
          <w:rFonts w:ascii="黑体" w:hAnsi="Arial"/>
        </w:rPr>
        <w:t>量和单位的使用</w:t>
      </w:r>
      <w:r>
        <w:tab/>
      </w:r>
      <w:r>
        <w:fldChar w:fldCharType="begin"/>
      </w:r>
      <w:r>
        <w:instrText xml:space="preserve"> PAGEREF _Toc175648955 \h </w:instrText>
      </w:r>
      <w:r>
        <w:fldChar w:fldCharType="separate"/>
      </w:r>
      <w:r>
        <w:t>10</w:t>
      </w:r>
      <w:r>
        <w:fldChar w:fldCharType="end"/>
      </w:r>
      <w:r>
        <w:rPr>
          <w:rStyle w:val="29"/>
        </w:rPr>
        <w:fldChar w:fldCharType="end"/>
      </w:r>
    </w:p>
    <w:p w14:paraId="067A509F">
      <w:pPr>
        <w:pStyle w:val="16"/>
        <w:tabs>
          <w:tab w:val="left" w:pos="1680"/>
          <w:tab w:val="right" w:leader="dot" w:pos="9060"/>
        </w:tabs>
        <w:rPr>
          <w:rFonts w:eastAsiaTheme="minorEastAsia"/>
          <w:sz w:val="21"/>
          <w:szCs w:val="24"/>
          <w14:ligatures w14:val="standardContextual"/>
        </w:rPr>
      </w:pPr>
      <w:r>
        <w:rPr>
          <w:rStyle w:val="29"/>
        </w:rPr>
        <w:fldChar w:fldCharType="begin"/>
      </w:r>
      <w:r>
        <w:rPr>
          <w:rStyle w:val="29"/>
        </w:rPr>
        <w:instrText xml:space="preserve"> </w:instrText>
      </w:r>
      <w:r>
        <w:instrText xml:space="preserve">HYPERLINK \l "_Toc175648956"</w:instrText>
      </w:r>
      <w:r>
        <w:rPr>
          <w:rStyle w:val="29"/>
        </w:rPr>
        <w:instrText xml:space="preserve"> </w:instrText>
      </w:r>
      <w:r>
        <w:rPr>
          <w:rStyle w:val="29"/>
        </w:rPr>
        <w:fldChar w:fldCharType="separate"/>
      </w:r>
      <w:r>
        <w:rPr>
          <w:rStyle w:val="29"/>
        </w:rPr>
        <w:t>2.5.1</w:t>
      </w:r>
      <w:r>
        <w:rPr>
          <w:rFonts w:eastAsiaTheme="minorEastAsia"/>
          <w:sz w:val="21"/>
          <w:szCs w:val="24"/>
          <w14:ligatures w14:val="standardContextual"/>
        </w:rPr>
        <w:tab/>
      </w:r>
      <w:r>
        <w:rPr>
          <w:rStyle w:val="29"/>
        </w:rPr>
        <w:t>使用方法</w:t>
      </w:r>
      <w:r>
        <w:tab/>
      </w:r>
      <w:r>
        <w:fldChar w:fldCharType="begin"/>
      </w:r>
      <w:r>
        <w:instrText xml:space="preserve"> PAGEREF _Toc175648956 \h </w:instrText>
      </w:r>
      <w:r>
        <w:fldChar w:fldCharType="separate"/>
      </w:r>
      <w:r>
        <w:t>10</w:t>
      </w:r>
      <w:r>
        <w:fldChar w:fldCharType="end"/>
      </w:r>
      <w:r>
        <w:rPr>
          <w:rStyle w:val="29"/>
        </w:rPr>
        <w:fldChar w:fldCharType="end"/>
      </w:r>
    </w:p>
    <w:p w14:paraId="17AC4959">
      <w:pPr>
        <w:pStyle w:val="16"/>
        <w:tabs>
          <w:tab w:val="left" w:pos="1680"/>
          <w:tab w:val="right" w:leader="dot" w:pos="9060"/>
        </w:tabs>
        <w:rPr>
          <w:rFonts w:eastAsiaTheme="minorEastAsia"/>
          <w:sz w:val="21"/>
          <w:szCs w:val="24"/>
          <w14:ligatures w14:val="standardContextual"/>
        </w:rPr>
      </w:pPr>
      <w:r>
        <w:rPr>
          <w:rStyle w:val="29"/>
        </w:rPr>
        <w:fldChar w:fldCharType="begin"/>
      </w:r>
      <w:r>
        <w:rPr>
          <w:rStyle w:val="29"/>
        </w:rPr>
        <w:instrText xml:space="preserve"> </w:instrText>
      </w:r>
      <w:r>
        <w:instrText xml:space="preserve">HYPERLINK \l "_Toc175648957"</w:instrText>
      </w:r>
      <w:r>
        <w:rPr>
          <w:rStyle w:val="29"/>
        </w:rPr>
        <w:instrText xml:space="preserve"> </w:instrText>
      </w:r>
      <w:r>
        <w:rPr>
          <w:rStyle w:val="29"/>
        </w:rPr>
        <w:fldChar w:fldCharType="separate"/>
      </w:r>
      <w:r>
        <w:rPr>
          <w:rStyle w:val="29"/>
        </w:rPr>
        <w:t>2.5.2</w:t>
      </w:r>
      <w:r>
        <w:rPr>
          <w:rFonts w:eastAsiaTheme="minorEastAsia"/>
          <w:sz w:val="21"/>
          <w:szCs w:val="24"/>
          <w14:ligatures w14:val="standardContextual"/>
        </w:rPr>
        <w:tab/>
      </w:r>
      <w:r>
        <w:rPr>
          <w:rStyle w:val="29"/>
        </w:rPr>
        <w:t>中华人民共和国法定计量单位</w:t>
      </w:r>
      <w:r>
        <w:tab/>
      </w:r>
      <w:r>
        <w:fldChar w:fldCharType="begin"/>
      </w:r>
      <w:r>
        <w:instrText xml:space="preserve"> PAGEREF _Toc175648957 \h </w:instrText>
      </w:r>
      <w:r>
        <w:fldChar w:fldCharType="separate"/>
      </w:r>
      <w:r>
        <w:t>10</w:t>
      </w:r>
      <w:r>
        <w:fldChar w:fldCharType="end"/>
      </w:r>
      <w:r>
        <w:rPr>
          <w:rStyle w:val="29"/>
        </w:rPr>
        <w:fldChar w:fldCharType="end"/>
      </w:r>
    </w:p>
    <w:p w14:paraId="786E4DA0">
      <w:pPr>
        <w:pStyle w:val="22"/>
        <w:tabs>
          <w:tab w:val="left" w:pos="1050"/>
          <w:tab w:val="right" w:leader="dot" w:pos="9060"/>
        </w:tabs>
        <w:rPr>
          <w:rFonts w:eastAsiaTheme="minorEastAsia"/>
          <w:sz w:val="21"/>
          <w:szCs w:val="24"/>
          <w14:ligatures w14:val="standardContextual"/>
        </w:rPr>
      </w:pPr>
      <w:r>
        <w:rPr>
          <w:rStyle w:val="29"/>
        </w:rPr>
        <w:fldChar w:fldCharType="begin"/>
      </w:r>
      <w:r>
        <w:rPr>
          <w:rStyle w:val="29"/>
        </w:rPr>
        <w:instrText xml:space="preserve"> </w:instrText>
      </w:r>
      <w:r>
        <w:instrText xml:space="preserve">HYPERLINK \l "_Toc175648959"</w:instrText>
      </w:r>
      <w:r>
        <w:rPr>
          <w:rStyle w:val="29"/>
        </w:rPr>
        <w:instrText xml:space="preserve"> </w:instrText>
      </w:r>
      <w:r>
        <w:rPr>
          <w:rStyle w:val="29"/>
        </w:rPr>
        <w:fldChar w:fldCharType="separate"/>
      </w:r>
      <w:r>
        <w:rPr>
          <w:rStyle w:val="29"/>
        </w:rPr>
        <w:t>2.6</w:t>
      </w:r>
      <w:r>
        <w:rPr>
          <w:rFonts w:eastAsiaTheme="minorEastAsia"/>
          <w:sz w:val="21"/>
          <w:szCs w:val="24"/>
          <w14:ligatures w14:val="standardContextual"/>
        </w:rPr>
        <w:tab/>
      </w:r>
      <w:r>
        <w:rPr>
          <w:rStyle w:val="29"/>
        </w:rPr>
        <w:t>规范表达注意事项</w:t>
      </w:r>
      <w:r>
        <w:tab/>
      </w:r>
      <w:r>
        <w:fldChar w:fldCharType="begin"/>
      </w:r>
      <w:r>
        <w:instrText xml:space="preserve"> PAGEREF _Toc175648959 \h </w:instrText>
      </w:r>
      <w:r>
        <w:fldChar w:fldCharType="separate"/>
      </w:r>
      <w:r>
        <w:t>12</w:t>
      </w:r>
      <w:r>
        <w:fldChar w:fldCharType="end"/>
      </w:r>
      <w:r>
        <w:rPr>
          <w:rStyle w:val="29"/>
        </w:rPr>
        <w:fldChar w:fldCharType="end"/>
      </w:r>
    </w:p>
    <w:p w14:paraId="2BB56A11">
      <w:pPr>
        <w:pStyle w:val="16"/>
        <w:tabs>
          <w:tab w:val="left" w:pos="1680"/>
          <w:tab w:val="right" w:leader="dot" w:pos="9060"/>
        </w:tabs>
        <w:rPr>
          <w:rFonts w:eastAsiaTheme="minorEastAsia"/>
          <w:sz w:val="21"/>
          <w:szCs w:val="24"/>
          <w14:ligatures w14:val="standardContextual"/>
        </w:rPr>
      </w:pPr>
      <w:r>
        <w:rPr>
          <w:rStyle w:val="29"/>
        </w:rPr>
        <w:fldChar w:fldCharType="begin"/>
      </w:r>
      <w:r>
        <w:rPr>
          <w:rStyle w:val="29"/>
        </w:rPr>
        <w:instrText xml:space="preserve"> </w:instrText>
      </w:r>
      <w:r>
        <w:instrText xml:space="preserve">HYPERLINK \l "_Toc175648960"</w:instrText>
      </w:r>
      <w:r>
        <w:rPr>
          <w:rStyle w:val="29"/>
        </w:rPr>
        <w:instrText xml:space="preserve"> </w:instrText>
      </w:r>
      <w:r>
        <w:rPr>
          <w:rStyle w:val="29"/>
        </w:rPr>
        <w:fldChar w:fldCharType="separate"/>
      </w:r>
      <w:r>
        <w:rPr>
          <w:rStyle w:val="29"/>
        </w:rPr>
        <w:t>2.6.1</w:t>
      </w:r>
      <w:r>
        <w:rPr>
          <w:rFonts w:eastAsiaTheme="minorEastAsia"/>
          <w:sz w:val="21"/>
          <w:szCs w:val="24"/>
          <w14:ligatures w14:val="standardContextual"/>
        </w:rPr>
        <w:tab/>
      </w:r>
      <w:r>
        <w:rPr>
          <w:rStyle w:val="29"/>
        </w:rPr>
        <w:t>名词术语</w:t>
      </w:r>
      <w:r>
        <w:tab/>
      </w:r>
      <w:r>
        <w:fldChar w:fldCharType="begin"/>
      </w:r>
      <w:r>
        <w:instrText xml:space="preserve"> PAGEREF _Toc175648960 \h </w:instrText>
      </w:r>
      <w:r>
        <w:fldChar w:fldCharType="separate"/>
      </w:r>
      <w:r>
        <w:t>12</w:t>
      </w:r>
      <w:r>
        <w:fldChar w:fldCharType="end"/>
      </w:r>
      <w:r>
        <w:rPr>
          <w:rStyle w:val="29"/>
        </w:rPr>
        <w:fldChar w:fldCharType="end"/>
      </w:r>
    </w:p>
    <w:p w14:paraId="43DCE81C">
      <w:pPr>
        <w:pStyle w:val="16"/>
        <w:tabs>
          <w:tab w:val="left" w:pos="1680"/>
          <w:tab w:val="right" w:leader="dot" w:pos="9060"/>
        </w:tabs>
        <w:rPr>
          <w:rFonts w:eastAsiaTheme="minorEastAsia"/>
          <w:sz w:val="21"/>
          <w:szCs w:val="24"/>
          <w14:ligatures w14:val="standardContextual"/>
        </w:rPr>
      </w:pPr>
      <w:r>
        <w:rPr>
          <w:rStyle w:val="29"/>
        </w:rPr>
        <w:fldChar w:fldCharType="begin"/>
      </w:r>
      <w:r>
        <w:rPr>
          <w:rStyle w:val="29"/>
        </w:rPr>
        <w:instrText xml:space="preserve"> </w:instrText>
      </w:r>
      <w:r>
        <w:instrText xml:space="preserve">HYPERLINK \l "_Toc175648961"</w:instrText>
      </w:r>
      <w:r>
        <w:rPr>
          <w:rStyle w:val="29"/>
        </w:rPr>
        <w:instrText xml:space="preserve"> </w:instrText>
      </w:r>
      <w:r>
        <w:rPr>
          <w:rStyle w:val="29"/>
        </w:rPr>
        <w:fldChar w:fldCharType="separate"/>
      </w:r>
      <w:r>
        <w:rPr>
          <w:rStyle w:val="29"/>
        </w:rPr>
        <w:t>2.6.2</w:t>
      </w:r>
      <w:r>
        <w:rPr>
          <w:rFonts w:eastAsiaTheme="minorEastAsia"/>
          <w:sz w:val="21"/>
          <w:szCs w:val="24"/>
          <w14:ligatures w14:val="standardContextual"/>
        </w:rPr>
        <w:tab/>
      </w:r>
      <w:r>
        <w:rPr>
          <w:rStyle w:val="29"/>
        </w:rPr>
        <w:t>数字</w:t>
      </w:r>
      <w:r>
        <w:tab/>
      </w:r>
      <w:r>
        <w:fldChar w:fldCharType="begin"/>
      </w:r>
      <w:r>
        <w:instrText xml:space="preserve"> PAGEREF _Toc175648961 \h </w:instrText>
      </w:r>
      <w:r>
        <w:fldChar w:fldCharType="separate"/>
      </w:r>
      <w:r>
        <w:t>13</w:t>
      </w:r>
      <w:r>
        <w:fldChar w:fldCharType="end"/>
      </w:r>
      <w:r>
        <w:rPr>
          <w:rStyle w:val="29"/>
        </w:rPr>
        <w:fldChar w:fldCharType="end"/>
      </w:r>
    </w:p>
    <w:p w14:paraId="3D1D8F40">
      <w:pPr>
        <w:pStyle w:val="16"/>
        <w:tabs>
          <w:tab w:val="left" w:pos="1680"/>
          <w:tab w:val="right" w:leader="dot" w:pos="9060"/>
        </w:tabs>
        <w:rPr>
          <w:rFonts w:eastAsiaTheme="minorEastAsia"/>
          <w:sz w:val="21"/>
          <w:szCs w:val="24"/>
          <w14:ligatures w14:val="standardContextual"/>
        </w:rPr>
      </w:pPr>
      <w:r>
        <w:rPr>
          <w:rStyle w:val="29"/>
        </w:rPr>
        <w:fldChar w:fldCharType="begin"/>
      </w:r>
      <w:r>
        <w:rPr>
          <w:rStyle w:val="29"/>
        </w:rPr>
        <w:instrText xml:space="preserve"> </w:instrText>
      </w:r>
      <w:r>
        <w:instrText xml:space="preserve">HYPERLINK \l "_Toc175648962"</w:instrText>
      </w:r>
      <w:r>
        <w:rPr>
          <w:rStyle w:val="29"/>
        </w:rPr>
        <w:instrText xml:space="preserve"> </w:instrText>
      </w:r>
      <w:r>
        <w:rPr>
          <w:rStyle w:val="29"/>
        </w:rPr>
        <w:fldChar w:fldCharType="separate"/>
      </w:r>
      <w:r>
        <w:rPr>
          <w:rStyle w:val="29"/>
        </w:rPr>
        <w:t>2.6.3</w:t>
      </w:r>
      <w:r>
        <w:rPr>
          <w:rFonts w:eastAsiaTheme="minorEastAsia"/>
          <w:sz w:val="21"/>
          <w:szCs w:val="24"/>
          <w14:ligatures w14:val="standardContextual"/>
        </w:rPr>
        <w:tab/>
      </w:r>
      <w:r>
        <w:rPr>
          <w:rStyle w:val="29"/>
        </w:rPr>
        <w:t>外文字母</w:t>
      </w:r>
      <w:r>
        <w:tab/>
      </w:r>
      <w:r>
        <w:fldChar w:fldCharType="begin"/>
      </w:r>
      <w:r>
        <w:instrText xml:space="preserve"> PAGEREF _Toc175648962 \h </w:instrText>
      </w:r>
      <w:r>
        <w:fldChar w:fldCharType="separate"/>
      </w:r>
      <w:r>
        <w:t>13</w:t>
      </w:r>
      <w:r>
        <w:fldChar w:fldCharType="end"/>
      </w:r>
      <w:r>
        <w:rPr>
          <w:rStyle w:val="29"/>
        </w:rPr>
        <w:fldChar w:fldCharType="end"/>
      </w:r>
    </w:p>
    <w:p w14:paraId="01A2C8A5">
      <w:pPr>
        <w:pStyle w:val="16"/>
        <w:tabs>
          <w:tab w:val="left" w:pos="1710"/>
          <w:tab w:val="right" w:leader="dot" w:pos="9060"/>
        </w:tabs>
        <w:rPr>
          <w:rFonts w:eastAsiaTheme="minorEastAsia"/>
          <w:sz w:val="21"/>
          <w:szCs w:val="24"/>
          <w14:ligatures w14:val="standardContextual"/>
        </w:rPr>
      </w:pPr>
      <w:r>
        <w:rPr>
          <w:rStyle w:val="29"/>
        </w:rPr>
        <w:fldChar w:fldCharType="begin"/>
      </w:r>
      <w:r>
        <w:rPr>
          <w:rStyle w:val="29"/>
        </w:rPr>
        <w:instrText xml:space="preserve"> </w:instrText>
      </w:r>
      <w:r>
        <w:instrText xml:space="preserve">HYPERLINK \l "_Toc175648963"</w:instrText>
      </w:r>
      <w:r>
        <w:rPr>
          <w:rStyle w:val="29"/>
        </w:rPr>
        <w:instrText xml:space="preserve"> </w:instrText>
      </w:r>
      <w:r>
        <w:rPr>
          <w:rStyle w:val="29"/>
        </w:rPr>
        <w:fldChar w:fldCharType="separate"/>
      </w:r>
      <w:r>
        <w:rPr>
          <w:rStyle w:val="29"/>
          <w:rFonts w:ascii="黑体"/>
        </w:rPr>
        <w:t>2.6.4</w:t>
      </w:r>
      <w:r>
        <w:rPr>
          <w:rFonts w:eastAsiaTheme="minorEastAsia"/>
          <w:sz w:val="21"/>
          <w:szCs w:val="24"/>
          <w14:ligatures w14:val="standardContextual"/>
        </w:rPr>
        <w:tab/>
      </w:r>
      <w:r>
        <w:rPr>
          <w:rStyle w:val="29"/>
          <w:rFonts w:ascii="黑体"/>
        </w:rPr>
        <w:t>量和单位</w:t>
      </w:r>
      <w:r>
        <w:tab/>
      </w:r>
      <w:r>
        <w:fldChar w:fldCharType="begin"/>
      </w:r>
      <w:r>
        <w:instrText xml:space="preserve"> PAGEREF _Toc175648963 \h </w:instrText>
      </w:r>
      <w:r>
        <w:fldChar w:fldCharType="separate"/>
      </w:r>
      <w:r>
        <w:t>13</w:t>
      </w:r>
      <w:r>
        <w:fldChar w:fldCharType="end"/>
      </w:r>
      <w:r>
        <w:rPr>
          <w:rStyle w:val="29"/>
        </w:rPr>
        <w:fldChar w:fldCharType="end"/>
      </w:r>
    </w:p>
    <w:p w14:paraId="086673B4">
      <w:pPr>
        <w:pStyle w:val="16"/>
        <w:tabs>
          <w:tab w:val="left" w:pos="1710"/>
          <w:tab w:val="right" w:leader="dot" w:pos="9060"/>
        </w:tabs>
        <w:rPr>
          <w:rFonts w:eastAsiaTheme="minorEastAsia"/>
          <w:sz w:val="21"/>
          <w:szCs w:val="24"/>
          <w14:ligatures w14:val="standardContextual"/>
        </w:rPr>
      </w:pPr>
      <w:r>
        <w:rPr>
          <w:rStyle w:val="29"/>
        </w:rPr>
        <w:fldChar w:fldCharType="begin"/>
      </w:r>
      <w:r>
        <w:rPr>
          <w:rStyle w:val="29"/>
        </w:rPr>
        <w:instrText xml:space="preserve"> </w:instrText>
      </w:r>
      <w:r>
        <w:instrText xml:space="preserve">HYPERLINK \l "_Toc175648964"</w:instrText>
      </w:r>
      <w:r>
        <w:rPr>
          <w:rStyle w:val="29"/>
        </w:rPr>
        <w:instrText xml:space="preserve"> </w:instrText>
      </w:r>
      <w:r>
        <w:rPr>
          <w:rStyle w:val="29"/>
        </w:rPr>
        <w:fldChar w:fldCharType="separate"/>
      </w:r>
      <w:r>
        <w:rPr>
          <w:rStyle w:val="29"/>
          <w:rFonts w:ascii="黑体"/>
        </w:rPr>
        <w:t>2.6.5</w:t>
      </w:r>
      <w:r>
        <w:rPr>
          <w:rFonts w:eastAsiaTheme="minorEastAsia"/>
          <w:sz w:val="21"/>
          <w:szCs w:val="24"/>
          <w14:ligatures w14:val="standardContextual"/>
        </w:rPr>
        <w:tab/>
      </w:r>
      <w:r>
        <w:rPr>
          <w:rStyle w:val="29"/>
          <w:rFonts w:ascii="黑体"/>
        </w:rPr>
        <w:t>标点符号</w:t>
      </w:r>
      <w:r>
        <w:tab/>
      </w:r>
      <w:r>
        <w:fldChar w:fldCharType="begin"/>
      </w:r>
      <w:r>
        <w:instrText xml:space="preserve"> PAGEREF _Toc175648964 \h </w:instrText>
      </w:r>
      <w:r>
        <w:fldChar w:fldCharType="separate"/>
      </w:r>
      <w:r>
        <w:t>14</w:t>
      </w:r>
      <w:r>
        <w:fldChar w:fldCharType="end"/>
      </w:r>
      <w:r>
        <w:rPr>
          <w:rStyle w:val="29"/>
        </w:rPr>
        <w:fldChar w:fldCharType="end"/>
      </w:r>
    </w:p>
    <w:p w14:paraId="7091B6FC">
      <w:pPr>
        <w:pStyle w:val="21"/>
        <w:tabs>
          <w:tab w:val="left" w:pos="420"/>
          <w:tab w:val="right" w:leader="dot" w:pos="9060"/>
        </w:tabs>
        <w:rPr>
          <w:rFonts w:asciiTheme="minorHAnsi" w:hAnsiTheme="minorHAnsi" w:eastAsiaTheme="minorEastAsia"/>
          <w:sz w:val="21"/>
          <w:szCs w:val="24"/>
          <w14:ligatures w14:val="standardContextual"/>
        </w:rPr>
      </w:pPr>
      <w:r>
        <w:rPr>
          <w:rStyle w:val="29"/>
        </w:rPr>
        <w:fldChar w:fldCharType="begin"/>
      </w:r>
      <w:r>
        <w:rPr>
          <w:rStyle w:val="29"/>
        </w:rPr>
        <w:instrText xml:space="preserve"> </w:instrText>
      </w:r>
      <w:r>
        <w:instrText xml:space="preserve">HYPERLINK \l "_Toc175648965"</w:instrText>
      </w:r>
      <w:r>
        <w:rPr>
          <w:rStyle w:val="29"/>
        </w:rPr>
        <w:instrText xml:space="preserve"> </w:instrText>
      </w:r>
      <w:r>
        <w:rPr>
          <w:rStyle w:val="29"/>
        </w:rPr>
        <w:fldChar w:fldCharType="separate"/>
      </w:r>
      <w:r>
        <w:rPr>
          <w:rStyle w:val="29"/>
        </w:rPr>
        <w:t>3</w:t>
      </w:r>
      <w:r>
        <w:rPr>
          <w:rFonts w:asciiTheme="minorHAnsi" w:hAnsiTheme="minorHAnsi" w:eastAsiaTheme="minorEastAsia"/>
          <w:sz w:val="21"/>
          <w:szCs w:val="24"/>
          <w14:ligatures w14:val="standardContextual"/>
        </w:rPr>
        <w:tab/>
      </w:r>
      <w:r>
        <w:rPr>
          <w:rStyle w:val="29"/>
        </w:rPr>
        <w:t>毕业论文（设计）打印说明</w:t>
      </w:r>
      <w:r>
        <w:tab/>
      </w:r>
      <w:r>
        <w:fldChar w:fldCharType="begin"/>
      </w:r>
      <w:r>
        <w:instrText xml:space="preserve"> PAGEREF _Toc175648965 \h </w:instrText>
      </w:r>
      <w:r>
        <w:fldChar w:fldCharType="separate"/>
      </w:r>
      <w:r>
        <w:t>15</w:t>
      </w:r>
      <w:r>
        <w:fldChar w:fldCharType="end"/>
      </w:r>
      <w:r>
        <w:rPr>
          <w:rStyle w:val="29"/>
        </w:rPr>
        <w:fldChar w:fldCharType="end"/>
      </w:r>
    </w:p>
    <w:p w14:paraId="41312B6C">
      <w:pPr>
        <w:pStyle w:val="22"/>
        <w:tabs>
          <w:tab w:val="left" w:pos="1050"/>
          <w:tab w:val="right" w:leader="dot" w:pos="9060"/>
        </w:tabs>
        <w:rPr>
          <w:rFonts w:eastAsiaTheme="minorEastAsia"/>
          <w:sz w:val="21"/>
          <w:szCs w:val="24"/>
          <w14:ligatures w14:val="standardContextual"/>
        </w:rPr>
      </w:pPr>
      <w:r>
        <w:rPr>
          <w:rStyle w:val="29"/>
        </w:rPr>
        <w:fldChar w:fldCharType="begin"/>
      </w:r>
      <w:r>
        <w:rPr>
          <w:rStyle w:val="29"/>
        </w:rPr>
        <w:instrText xml:space="preserve"> </w:instrText>
      </w:r>
      <w:r>
        <w:instrText xml:space="preserve">HYPERLINK \l "_Toc175648966"</w:instrText>
      </w:r>
      <w:r>
        <w:rPr>
          <w:rStyle w:val="29"/>
        </w:rPr>
        <w:instrText xml:space="preserve"> </w:instrText>
      </w:r>
      <w:r>
        <w:rPr>
          <w:rStyle w:val="29"/>
        </w:rPr>
        <w:fldChar w:fldCharType="separate"/>
      </w:r>
      <w:r>
        <w:rPr>
          <w:rStyle w:val="29"/>
        </w:rPr>
        <w:t>3.1</w:t>
      </w:r>
      <w:r>
        <w:rPr>
          <w:rFonts w:eastAsiaTheme="minorEastAsia"/>
          <w:sz w:val="21"/>
          <w:szCs w:val="24"/>
          <w14:ligatures w14:val="standardContextual"/>
        </w:rPr>
        <w:tab/>
      </w:r>
      <w:r>
        <w:rPr>
          <w:rStyle w:val="29"/>
        </w:rPr>
        <w:t>封页</w:t>
      </w:r>
      <w:r>
        <w:tab/>
      </w:r>
      <w:r>
        <w:fldChar w:fldCharType="begin"/>
      </w:r>
      <w:r>
        <w:instrText xml:space="preserve"> PAGEREF _Toc175648966 \h </w:instrText>
      </w:r>
      <w:r>
        <w:fldChar w:fldCharType="separate"/>
      </w:r>
      <w:r>
        <w:t>15</w:t>
      </w:r>
      <w:r>
        <w:fldChar w:fldCharType="end"/>
      </w:r>
      <w:r>
        <w:rPr>
          <w:rStyle w:val="29"/>
        </w:rPr>
        <w:fldChar w:fldCharType="end"/>
      </w:r>
    </w:p>
    <w:p w14:paraId="6635C30B">
      <w:pPr>
        <w:pStyle w:val="16"/>
        <w:tabs>
          <w:tab w:val="left" w:pos="1710"/>
          <w:tab w:val="right" w:leader="dot" w:pos="9060"/>
        </w:tabs>
        <w:rPr>
          <w:rFonts w:eastAsiaTheme="minorEastAsia"/>
          <w:sz w:val="21"/>
          <w:szCs w:val="24"/>
          <w14:ligatures w14:val="standardContextual"/>
        </w:rPr>
      </w:pPr>
      <w:r>
        <w:rPr>
          <w:rStyle w:val="29"/>
        </w:rPr>
        <w:fldChar w:fldCharType="begin"/>
      </w:r>
      <w:r>
        <w:rPr>
          <w:rStyle w:val="29"/>
        </w:rPr>
        <w:instrText xml:space="preserve"> </w:instrText>
      </w:r>
      <w:r>
        <w:instrText xml:space="preserve">HYPERLINK \l "_Toc175648967"</w:instrText>
      </w:r>
      <w:r>
        <w:rPr>
          <w:rStyle w:val="29"/>
        </w:rPr>
        <w:instrText xml:space="preserve"> </w:instrText>
      </w:r>
      <w:r>
        <w:rPr>
          <w:rStyle w:val="29"/>
        </w:rPr>
        <w:fldChar w:fldCharType="separate"/>
      </w:r>
      <w:r>
        <w:rPr>
          <w:rStyle w:val="29"/>
          <w:rFonts w:ascii="黑体"/>
        </w:rPr>
        <w:t>3.1.1</w:t>
      </w:r>
      <w:r>
        <w:rPr>
          <w:rFonts w:eastAsiaTheme="minorEastAsia"/>
          <w:sz w:val="21"/>
          <w:szCs w:val="24"/>
          <w14:ligatures w14:val="standardContextual"/>
        </w:rPr>
        <w:tab/>
      </w:r>
      <w:r>
        <w:rPr>
          <w:rStyle w:val="29"/>
          <w:rFonts w:ascii="黑体"/>
        </w:rPr>
        <w:t>封皮</w:t>
      </w:r>
      <w:r>
        <w:tab/>
      </w:r>
      <w:r>
        <w:fldChar w:fldCharType="begin"/>
      </w:r>
      <w:r>
        <w:instrText xml:space="preserve"> PAGEREF _Toc175648967 \h </w:instrText>
      </w:r>
      <w:r>
        <w:fldChar w:fldCharType="separate"/>
      </w:r>
      <w:r>
        <w:t>15</w:t>
      </w:r>
      <w:r>
        <w:fldChar w:fldCharType="end"/>
      </w:r>
      <w:r>
        <w:rPr>
          <w:rStyle w:val="29"/>
        </w:rPr>
        <w:fldChar w:fldCharType="end"/>
      </w:r>
    </w:p>
    <w:p w14:paraId="1A2F16E5">
      <w:pPr>
        <w:pStyle w:val="16"/>
        <w:tabs>
          <w:tab w:val="left" w:pos="1710"/>
          <w:tab w:val="right" w:leader="dot" w:pos="9060"/>
        </w:tabs>
        <w:rPr>
          <w:rFonts w:eastAsiaTheme="minorEastAsia"/>
          <w:sz w:val="21"/>
          <w:szCs w:val="24"/>
          <w14:ligatures w14:val="standardContextual"/>
        </w:rPr>
      </w:pPr>
      <w:r>
        <w:rPr>
          <w:rStyle w:val="29"/>
        </w:rPr>
        <w:fldChar w:fldCharType="begin"/>
      </w:r>
      <w:r>
        <w:rPr>
          <w:rStyle w:val="29"/>
        </w:rPr>
        <w:instrText xml:space="preserve"> </w:instrText>
      </w:r>
      <w:r>
        <w:instrText xml:space="preserve">HYPERLINK \l "_Toc175648968"</w:instrText>
      </w:r>
      <w:r>
        <w:rPr>
          <w:rStyle w:val="29"/>
        </w:rPr>
        <w:instrText xml:space="preserve"> </w:instrText>
      </w:r>
      <w:r>
        <w:rPr>
          <w:rStyle w:val="29"/>
        </w:rPr>
        <w:fldChar w:fldCharType="separate"/>
      </w:r>
      <w:r>
        <w:rPr>
          <w:rStyle w:val="29"/>
          <w:rFonts w:ascii="黑体"/>
        </w:rPr>
        <w:t>3.1.2</w:t>
      </w:r>
      <w:r>
        <w:rPr>
          <w:rFonts w:eastAsiaTheme="minorEastAsia"/>
          <w:sz w:val="21"/>
          <w:szCs w:val="24"/>
          <w14:ligatures w14:val="standardContextual"/>
        </w:rPr>
        <w:tab/>
      </w:r>
      <w:r>
        <w:rPr>
          <w:rStyle w:val="29"/>
          <w:rFonts w:ascii="黑体"/>
        </w:rPr>
        <w:t>封一</w:t>
      </w:r>
      <w:r>
        <w:tab/>
      </w:r>
      <w:r>
        <w:fldChar w:fldCharType="begin"/>
      </w:r>
      <w:r>
        <w:instrText xml:space="preserve"> PAGEREF _Toc175648968 \h </w:instrText>
      </w:r>
      <w:r>
        <w:fldChar w:fldCharType="separate"/>
      </w:r>
      <w:r>
        <w:t>15</w:t>
      </w:r>
      <w:r>
        <w:fldChar w:fldCharType="end"/>
      </w:r>
      <w:r>
        <w:rPr>
          <w:rStyle w:val="29"/>
        </w:rPr>
        <w:fldChar w:fldCharType="end"/>
      </w:r>
    </w:p>
    <w:p w14:paraId="51E81157">
      <w:pPr>
        <w:pStyle w:val="16"/>
        <w:tabs>
          <w:tab w:val="left" w:pos="1710"/>
          <w:tab w:val="right" w:leader="dot" w:pos="9060"/>
        </w:tabs>
        <w:rPr>
          <w:rFonts w:eastAsiaTheme="minorEastAsia"/>
          <w:sz w:val="21"/>
          <w:szCs w:val="24"/>
          <w14:ligatures w14:val="standardContextual"/>
        </w:rPr>
      </w:pPr>
      <w:r>
        <w:rPr>
          <w:rStyle w:val="29"/>
        </w:rPr>
        <w:fldChar w:fldCharType="begin"/>
      </w:r>
      <w:r>
        <w:rPr>
          <w:rStyle w:val="29"/>
        </w:rPr>
        <w:instrText xml:space="preserve"> </w:instrText>
      </w:r>
      <w:r>
        <w:instrText xml:space="preserve">HYPERLINK \l "_Toc175648969"</w:instrText>
      </w:r>
      <w:r>
        <w:rPr>
          <w:rStyle w:val="29"/>
        </w:rPr>
        <w:instrText xml:space="preserve"> </w:instrText>
      </w:r>
      <w:r>
        <w:rPr>
          <w:rStyle w:val="29"/>
        </w:rPr>
        <w:fldChar w:fldCharType="separate"/>
      </w:r>
      <w:r>
        <w:rPr>
          <w:rStyle w:val="29"/>
          <w:rFonts w:ascii="黑体"/>
        </w:rPr>
        <w:t>3.1.3</w:t>
      </w:r>
      <w:r>
        <w:rPr>
          <w:rFonts w:eastAsiaTheme="minorEastAsia"/>
          <w:sz w:val="21"/>
          <w:szCs w:val="24"/>
          <w14:ligatures w14:val="standardContextual"/>
        </w:rPr>
        <w:tab/>
      </w:r>
      <w:r>
        <w:rPr>
          <w:rStyle w:val="29"/>
          <w:rFonts w:ascii="黑体"/>
        </w:rPr>
        <w:t>封二</w:t>
      </w:r>
      <w:r>
        <w:tab/>
      </w:r>
      <w:r>
        <w:fldChar w:fldCharType="begin"/>
      </w:r>
      <w:r>
        <w:instrText xml:space="preserve"> PAGEREF _Toc175648969 \h </w:instrText>
      </w:r>
      <w:r>
        <w:fldChar w:fldCharType="separate"/>
      </w:r>
      <w:r>
        <w:t>15</w:t>
      </w:r>
      <w:r>
        <w:fldChar w:fldCharType="end"/>
      </w:r>
      <w:r>
        <w:rPr>
          <w:rStyle w:val="29"/>
        </w:rPr>
        <w:fldChar w:fldCharType="end"/>
      </w:r>
    </w:p>
    <w:p w14:paraId="069A878A">
      <w:pPr>
        <w:pStyle w:val="22"/>
        <w:tabs>
          <w:tab w:val="left" w:pos="1050"/>
          <w:tab w:val="right" w:leader="dot" w:pos="9060"/>
        </w:tabs>
        <w:rPr>
          <w:rFonts w:eastAsiaTheme="minorEastAsia"/>
          <w:sz w:val="21"/>
          <w:szCs w:val="24"/>
          <w14:ligatures w14:val="standardContextual"/>
        </w:rPr>
      </w:pPr>
      <w:r>
        <w:rPr>
          <w:rStyle w:val="29"/>
        </w:rPr>
        <w:fldChar w:fldCharType="begin"/>
      </w:r>
      <w:r>
        <w:rPr>
          <w:rStyle w:val="29"/>
        </w:rPr>
        <w:instrText xml:space="preserve"> </w:instrText>
      </w:r>
      <w:r>
        <w:instrText xml:space="preserve">HYPERLINK \l "_Toc175648970"</w:instrText>
      </w:r>
      <w:r>
        <w:rPr>
          <w:rStyle w:val="29"/>
        </w:rPr>
        <w:instrText xml:space="preserve"> </w:instrText>
      </w:r>
      <w:r>
        <w:rPr>
          <w:rStyle w:val="29"/>
        </w:rPr>
        <w:fldChar w:fldCharType="separate"/>
      </w:r>
      <w:r>
        <w:rPr>
          <w:rStyle w:val="29"/>
        </w:rPr>
        <w:t>3.2</w:t>
      </w:r>
      <w:r>
        <w:rPr>
          <w:rFonts w:eastAsiaTheme="minorEastAsia"/>
          <w:sz w:val="21"/>
          <w:szCs w:val="24"/>
          <w14:ligatures w14:val="standardContextual"/>
        </w:rPr>
        <w:tab/>
      </w:r>
      <w:r>
        <w:rPr>
          <w:rStyle w:val="29"/>
        </w:rPr>
        <w:t>中英文摘要</w:t>
      </w:r>
      <w:r>
        <w:tab/>
      </w:r>
      <w:r>
        <w:fldChar w:fldCharType="begin"/>
      </w:r>
      <w:r>
        <w:instrText xml:space="preserve"> PAGEREF _Toc175648970 \h </w:instrText>
      </w:r>
      <w:r>
        <w:fldChar w:fldCharType="separate"/>
      </w:r>
      <w:r>
        <w:t>15</w:t>
      </w:r>
      <w:r>
        <w:fldChar w:fldCharType="end"/>
      </w:r>
      <w:r>
        <w:rPr>
          <w:rStyle w:val="29"/>
        </w:rPr>
        <w:fldChar w:fldCharType="end"/>
      </w:r>
    </w:p>
    <w:p w14:paraId="1458EDCB">
      <w:pPr>
        <w:pStyle w:val="16"/>
        <w:tabs>
          <w:tab w:val="left" w:pos="1680"/>
          <w:tab w:val="right" w:leader="dot" w:pos="9060"/>
        </w:tabs>
        <w:rPr>
          <w:rFonts w:eastAsiaTheme="minorEastAsia"/>
          <w:sz w:val="21"/>
          <w:szCs w:val="24"/>
          <w14:ligatures w14:val="standardContextual"/>
        </w:rPr>
      </w:pPr>
      <w:r>
        <w:rPr>
          <w:rStyle w:val="29"/>
        </w:rPr>
        <w:fldChar w:fldCharType="begin"/>
      </w:r>
      <w:r>
        <w:rPr>
          <w:rStyle w:val="29"/>
        </w:rPr>
        <w:instrText xml:space="preserve"> </w:instrText>
      </w:r>
      <w:r>
        <w:instrText xml:space="preserve">HYPERLINK \l "_Toc175648971"</w:instrText>
      </w:r>
      <w:r>
        <w:rPr>
          <w:rStyle w:val="29"/>
        </w:rPr>
        <w:instrText xml:space="preserve"> </w:instrText>
      </w:r>
      <w:r>
        <w:rPr>
          <w:rStyle w:val="29"/>
        </w:rPr>
        <w:fldChar w:fldCharType="separate"/>
      </w:r>
      <w:r>
        <w:rPr>
          <w:rStyle w:val="29"/>
        </w:rPr>
        <w:t>3.2.1</w:t>
      </w:r>
      <w:r>
        <w:rPr>
          <w:rFonts w:eastAsiaTheme="minorEastAsia"/>
          <w:sz w:val="21"/>
          <w:szCs w:val="24"/>
          <w14:ligatures w14:val="standardContextual"/>
        </w:rPr>
        <w:tab/>
      </w:r>
      <w:r>
        <w:rPr>
          <w:rStyle w:val="29"/>
        </w:rPr>
        <w:t>中文摘要</w:t>
      </w:r>
      <w:r>
        <w:tab/>
      </w:r>
      <w:r>
        <w:fldChar w:fldCharType="begin"/>
      </w:r>
      <w:r>
        <w:instrText xml:space="preserve"> PAGEREF _Toc175648971 \h </w:instrText>
      </w:r>
      <w:r>
        <w:fldChar w:fldCharType="separate"/>
      </w:r>
      <w:r>
        <w:t>15</w:t>
      </w:r>
      <w:r>
        <w:fldChar w:fldCharType="end"/>
      </w:r>
      <w:r>
        <w:rPr>
          <w:rStyle w:val="29"/>
        </w:rPr>
        <w:fldChar w:fldCharType="end"/>
      </w:r>
    </w:p>
    <w:p w14:paraId="320CA40C">
      <w:pPr>
        <w:pStyle w:val="16"/>
        <w:tabs>
          <w:tab w:val="left" w:pos="1710"/>
          <w:tab w:val="right" w:leader="dot" w:pos="9060"/>
        </w:tabs>
        <w:rPr>
          <w:rFonts w:eastAsiaTheme="minorEastAsia"/>
          <w:sz w:val="21"/>
          <w:szCs w:val="24"/>
          <w14:ligatures w14:val="standardContextual"/>
        </w:rPr>
      </w:pPr>
      <w:r>
        <w:rPr>
          <w:rStyle w:val="29"/>
        </w:rPr>
        <w:fldChar w:fldCharType="begin"/>
      </w:r>
      <w:r>
        <w:rPr>
          <w:rStyle w:val="29"/>
        </w:rPr>
        <w:instrText xml:space="preserve"> </w:instrText>
      </w:r>
      <w:r>
        <w:instrText xml:space="preserve">HYPERLINK \l "_Toc175648972"</w:instrText>
      </w:r>
      <w:r>
        <w:rPr>
          <w:rStyle w:val="29"/>
        </w:rPr>
        <w:instrText xml:space="preserve"> </w:instrText>
      </w:r>
      <w:r>
        <w:rPr>
          <w:rStyle w:val="29"/>
        </w:rPr>
        <w:fldChar w:fldCharType="separate"/>
      </w:r>
      <w:r>
        <w:rPr>
          <w:rStyle w:val="29"/>
          <w:rFonts w:ascii="黑体"/>
        </w:rPr>
        <w:t>3.2.2</w:t>
      </w:r>
      <w:r>
        <w:rPr>
          <w:rFonts w:eastAsiaTheme="minorEastAsia"/>
          <w:sz w:val="21"/>
          <w:szCs w:val="24"/>
          <w14:ligatures w14:val="standardContextual"/>
        </w:rPr>
        <w:tab/>
      </w:r>
      <w:r>
        <w:rPr>
          <w:rStyle w:val="29"/>
          <w:rFonts w:ascii="黑体"/>
        </w:rPr>
        <w:t>英文摘要</w:t>
      </w:r>
      <w:r>
        <w:tab/>
      </w:r>
      <w:r>
        <w:fldChar w:fldCharType="begin"/>
      </w:r>
      <w:r>
        <w:instrText xml:space="preserve"> PAGEREF _Toc175648972 \h </w:instrText>
      </w:r>
      <w:r>
        <w:fldChar w:fldCharType="separate"/>
      </w:r>
      <w:r>
        <w:t>15</w:t>
      </w:r>
      <w:r>
        <w:fldChar w:fldCharType="end"/>
      </w:r>
      <w:r>
        <w:rPr>
          <w:rStyle w:val="29"/>
        </w:rPr>
        <w:fldChar w:fldCharType="end"/>
      </w:r>
    </w:p>
    <w:p w14:paraId="0440317E">
      <w:pPr>
        <w:pStyle w:val="22"/>
        <w:tabs>
          <w:tab w:val="left" w:pos="1260"/>
          <w:tab w:val="right" w:leader="dot" w:pos="9060"/>
        </w:tabs>
        <w:rPr>
          <w:rFonts w:eastAsiaTheme="minorEastAsia"/>
          <w:sz w:val="21"/>
          <w:szCs w:val="24"/>
          <w14:ligatures w14:val="standardContextual"/>
        </w:rPr>
      </w:pPr>
      <w:r>
        <w:rPr>
          <w:rStyle w:val="29"/>
        </w:rPr>
        <w:fldChar w:fldCharType="begin"/>
      </w:r>
      <w:r>
        <w:rPr>
          <w:rStyle w:val="29"/>
        </w:rPr>
        <w:instrText xml:space="preserve"> </w:instrText>
      </w:r>
      <w:r>
        <w:instrText xml:space="preserve">HYPERLINK \l "_Toc175648973"</w:instrText>
      </w:r>
      <w:r>
        <w:rPr>
          <w:rStyle w:val="29"/>
        </w:rPr>
        <w:instrText xml:space="preserve"> </w:instrText>
      </w:r>
      <w:r>
        <w:rPr>
          <w:rStyle w:val="29"/>
        </w:rPr>
        <w:fldChar w:fldCharType="separate"/>
      </w:r>
      <w:r>
        <w:rPr>
          <w:rStyle w:val="29"/>
          <w:rFonts w:ascii="黑体" w:hAnsi="Arial"/>
        </w:rPr>
        <w:t>3.3</w:t>
      </w:r>
      <w:r>
        <w:rPr>
          <w:rFonts w:eastAsiaTheme="minorEastAsia"/>
          <w:sz w:val="21"/>
          <w:szCs w:val="24"/>
          <w14:ligatures w14:val="standardContextual"/>
        </w:rPr>
        <w:tab/>
      </w:r>
      <w:r>
        <w:rPr>
          <w:rStyle w:val="29"/>
          <w:rFonts w:ascii="黑体" w:hAnsi="Arial"/>
        </w:rPr>
        <w:t>目录</w:t>
      </w:r>
      <w:r>
        <w:tab/>
      </w:r>
      <w:r>
        <w:fldChar w:fldCharType="begin"/>
      </w:r>
      <w:r>
        <w:instrText xml:space="preserve"> PAGEREF _Toc175648973 \h </w:instrText>
      </w:r>
      <w:r>
        <w:fldChar w:fldCharType="separate"/>
      </w:r>
      <w:r>
        <w:t>15</w:t>
      </w:r>
      <w:r>
        <w:fldChar w:fldCharType="end"/>
      </w:r>
      <w:r>
        <w:rPr>
          <w:rStyle w:val="29"/>
        </w:rPr>
        <w:fldChar w:fldCharType="end"/>
      </w:r>
    </w:p>
    <w:p w14:paraId="2060399C">
      <w:pPr>
        <w:pStyle w:val="22"/>
        <w:tabs>
          <w:tab w:val="left" w:pos="1260"/>
          <w:tab w:val="right" w:leader="dot" w:pos="9060"/>
        </w:tabs>
        <w:rPr>
          <w:rFonts w:eastAsiaTheme="minorEastAsia"/>
          <w:sz w:val="21"/>
          <w:szCs w:val="24"/>
          <w14:ligatures w14:val="standardContextual"/>
        </w:rPr>
      </w:pPr>
      <w:r>
        <w:rPr>
          <w:rStyle w:val="29"/>
        </w:rPr>
        <w:fldChar w:fldCharType="begin"/>
      </w:r>
      <w:r>
        <w:rPr>
          <w:rStyle w:val="29"/>
        </w:rPr>
        <w:instrText xml:space="preserve"> </w:instrText>
      </w:r>
      <w:r>
        <w:instrText xml:space="preserve">HYPERLINK \l "_Toc175648974"</w:instrText>
      </w:r>
      <w:r>
        <w:rPr>
          <w:rStyle w:val="29"/>
        </w:rPr>
        <w:instrText xml:space="preserve"> </w:instrText>
      </w:r>
      <w:r>
        <w:rPr>
          <w:rStyle w:val="29"/>
        </w:rPr>
        <w:fldChar w:fldCharType="separate"/>
      </w:r>
      <w:r>
        <w:rPr>
          <w:rStyle w:val="29"/>
          <w:rFonts w:ascii="黑体" w:hAnsi="Arial"/>
        </w:rPr>
        <w:t>3.4</w:t>
      </w:r>
      <w:r>
        <w:rPr>
          <w:rFonts w:eastAsiaTheme="minorEastAsia"/>
          <w:sz w:val="21"/>
          <w:szCs w:val="24"/>
          <w14:ligatures w14:val="standardContextual"/>
        </w:rPr>
        <w:tab/>
      </w:r>
      <w:r>
        <w:rPr>
          <w:rStyle w:val="29"/>
          <w:rFonts w:ascii="黑体" w:hAnsi="Arial"/>
        </w:rPr>
        <w:t>正文</w:t>
      </w:r>
      <w:r>
        <w:tab/>
      </w:r>
      <w:r>
        <w:fldChar w:fldCharType="begin"/>
      </w:r>
      <w:r>
        <w:instrText xml:space="preserve"> PAGEREF _Toc175648974 \h </w:instrText>
      </w:r>
      <w:r>
        <w:fldChar w:fldCharType="separate"/>
      </w:r>
      <w:r>
        <w:t>15</w:t>
      </w:r>
      <w:r>
        <w:fldChar w:fldCharType="end"/>
      </w:r>
      <w:r>
        <w:rPr>
          <w:rStyle w:val="29"/>
        </w:rPr>
        <w:fldChar w:fldCharType="end"/>
      </w:r>
    </w:p>
    <w:p w14:paraId="7D4D9FEB">
      <w:pPr>
        <w:pStyle w:val="16"/>
        <w:tabs>
          <w:tab w:val="left" w:pos="1680"/>
          <w:tab w:val="right" w:leader="dot" w:pos="9060"/>
        </w:tabs>
        <w:rPr>
          <w:rFonts w:eastAsiaTheme="minorEastAsia"/>
          <w:sz w:val="21"/>
          <w:szCs w:val="24"/>
          <w14:ligatures w14:val="standardContextual"/>
        </w:rPr>
      </w:pPr>
      <w:r>
        <w:rPr>
          <w:rStyle w:val="29"/>
        </w:rPr>
        <w:fldChar w:fldCharType="begin"/>
      </w:r>
      <w:r>
        <w:rPr>
          <w:rStyle w:val="29"/>
        </w:rPr>
        <w:instrText xml:space="preserve"> </w:instrText>
      </w:r>
      <w:r>
        <w:instrText xml:space="preserve">HYPERLINK \l "_Toc175648975"</w:instrText>
      </w:r>
      <w:r>
        <w:rPr>
          <w:rStyle w:val="29"/>
        </w:rPr>
        <w:instrText xml:space="preserve"> </w:instrText>
      </w:r>
      <w:r>
        <w:rPr>
          <w:rStyle w:val="29"/>
        </w:rPr>
        <w:fldChar w:fldCharType="separate"/>
      </w:r>
      <w:r>
        <w:rPr>
          <w:rStyle w:val="29"/>
        </w:rPr>
        <w:t>3.4.1</w:t>
      </w:r>
      <w:r>
        <w:rPr>
          <w:rFonts w:eastAsiaTheme="minorEastAsia"/>
          <w:sz w:val="21"/>
          <w:szCs w:val="24"/>
          <w14:ligatures w14:val="standardContextual"/>
        </w:rPr>
        <w:tab/>
      </w:r>
      <w:r>
        <w:rPr>
          <w:rStyle w:val="29"/>
        </w:rPr>
        <w:t>正文</w:t>
      </w:r>
      <w:r>
        <w:tab/>
      </w:r>
      <w:r>
        <w:fldChar w:fldCharType="begin"/>
      </w:r>
      <w:r>
        <w:instrText xml:space="preserve"> PAGEREF _Toc175648975 \h </w:instrText>
      </w:r>
      <w:r>
        <w:fldChar w:fldCharType="separate"/>
      </w:r>
      <w:r>
        <w:t>15</w:t>
      </w:r>
      <w:r>
        <w:fldChar w:fldCharType="end"/>
      </w:r>
      <w:r>
        <w:rPr>
          <w:rStyle w:val="29"/>
        </w:rPr>
        <w:fldChar w:fldCharType="end"/>
      </w:r>
    </w:p>
    <w:p w14:paraId="592B7274">
      <w:pPr>
        <w:pStyle w:val="21"/>
        <w:tabs>
          <w:tab w:val="left" w:pos="420"/>
          <w:tab w:val="right" w:leader="dot" w:pos="9060"/>
        </w:tabs>
        <w:rPr>
          <w:rFonts w:asciiTheme="minorHAnsi" w:hAnsiTheme="minorHAnsi" w:eastAsiaTheme="minorEastAsia"/>
          <w:sz w:val="21"/>
          <w:szCs w:val="24"/>
          <w14:ligatures w14:val="standardContextual"/>
        </w:rPr>
      </w:pPr>
      <w:r>
        <w:rPr>
          <w:rStyle w:val="29"/>
        </w:rPr>
        <w:fldChar w:fldCharType="begin"/>
      </w:r>
      <w:r>
        <w:rPr>
          <w:rStyle w:val="29"/>
        </w:rPr>
        <w:instrText xml:space="preserve"> </w:instrText>
      </w:r>
      <w:r>
        <w:instrText xml:space="preserve">HYPERLINK \l "_Toc175648976"</w:instrText>
      </w:r>
      <w:r>
        <w:rPr>
          <w:rStyle w:val="29"/>
        </w:rPr>
        <w:instrText xml:space="preserve"> </w:instrText>
      </w:r>
      <w:r>
        <w:rPr>
          <w:rStyle w:val="29"/>
        </w:rPr>
        <w:fldChar w:fldCharType="separate"/>
      </w:r>
      <w:r>
        <w:rPr>
          <w:rStyle w:val="29"/>
        </w:rPr>
        <w:t>4</w:t>
      </w:r>
      <w:r>
        <w:rPr>
          <w:rFonts w:asciiTheme="minorHAnsi" w:hAnsiTheme="minorHAnsi" w:eastAsiaTheme="minorEastAsia"/>
          <w:sz w:val="21"/>
          <w:szCs w:val="24"/>
          <w14:ligatures w14:val="standardContextual"/>
        </w:rPr>
        <w:tab/>
      </w:r>
      <w:r>
        <w:rPr>
          <w:rStyle w:val="29"/>
        </w:rPr>
        <w:t>第四章题目</w:t>
      </w:r>
      <w:r>
        <w:tab/>
      </w:r>
      <w:r>
        <w:fldChar w:fldCharType="begin"/>
      </w:r>
      <w:r>
        <w:instrText xml:space="preserve"> PAGEREF _Toc175648976 \h </w:instrText>
      </w:r>
      <w:r>
        <w:fldChar w:fldCharType="separate"/>
      </w:r>
      <w:r>
        <w:t>16</w:t>
      </w:r>
      <w:r>
        <w:fldChar w:fldCharType="end"/>
      </w:r>
      <w:r>
        <w:rPr>
          <w:rStyle w:val="29"/>
        </w:rPr>
        <w:fldChar w:fldCharType="end"/>
      </w:r>
    </w:p>
    <w:p w14:paraId="424D683A">
      <w:pPr>
        <w:pStyle w:val="22"/>
        <w:tabs>
          <w:tab w:val="left" w:pos="1050"/>
          <w:tab w:val="right" w:leader="dot" w:pos="9060"/>
        </w:tabs>
        <w:rPr>
          <w:rFonts w:eastAsiaTheme="minorEastAsia"/>
          <w:sz w:val="21"/>
          <w:szCs w:val="24"/>
          <w14:ligatures w14:val="standardContextual"/>
        </w:rPr>
      </w:pPr>
      <w:r>
        <w:rPr>
          <w:rStyle w:val="29"/>
        </w:rPr>
        <w:fldChar w:fldCharType="begin"/>
      </w:r>
      <w:r>
        <w:rPr>
          <w:rStyle w:val="29"/>
        </w:rPr>
        <w:instrText xml:space="preserve"> </w:instrText>
      </w:r>
      <w:r>
        <w:instrText xml:space="preserve">HYPERLINK \l "_Toc175648977"</w:instrText>
      </w:r>
      <w:r>
        <w:rPr>
          <w:rStyle w:val="29"/>
        </w:rPr>
        <w:instrText xml:space="preserve"> </w:instrText>
      </w:r>
      <w:r>
        <w:rPr>
          <w:rStyle w:val="29"/>
        </w:rPr>
        <w:fldChar w:fldCharType="separate"/>
      </w:r>
      <w:r>
        <w:rPr>
          <w:rStyle w:val="29"/>
        </w:rPr>
        <w:t>4.1</w:t>
      </w:r>
      <w:r>
        <w:rPr>
          <w:rFonts w:eastAsiaTheme="minorEastAsia"/>
          <w:sz w:val="21"/>
          <w:szCs w:val="24"/>
          <w14:ligatures w14:val="standardContextual"/>
        </w:rPr>
        <w:tab/>
      </w:r>
      <w:r>
        <w:rPr>
          <w:rStyle w:val="29"/>
        </w:rPr>
        <w:t>第四章第一节题目</w:t>
      </w:r>
      <w:r>
        <w:tab/>
      </w:r>
      <w:r>
        <w:fldChar w:fldCharType="begin"/>
      </w:r>
      <w:r>
        <w:instrText xml:space="preserve"> PAGEREF _Toc175648977 \h </w:instrText>
      </w:r>
      <w:r>
        <w:fldChar w:fldCharType="separate"/>
      </w:r>
      <w:r>
        <w:t>16</w:t>
      </w:r>
      <w:r>
        <w:fldChar w:fldCharType="end"/>
      </w:r>
      <w:r>
        <w:rPr>
          <w:rStyle w:val="29"/>
        </w:rPr>
        <w:fldChar w:fldCharType="end"/>
      </w:r>
    </w:p>
    <w:p w14:paraId="01AF43DB">
      <w:pPr>
        <w:pStyle w:val="16"/>
        <w:tabs>
          <w:tab w:val="left" w:pos="1680"/>
          <w:tab w:val="right" w:leader="dot" w:pos="9060"/>
        </w:tabs>
        <w:rPr>
          <w:rFonts w:eastAsiaTheme="minorEastAsia"/>
          <w:sz w:val="21"/>
          <w:szCs w:val="24"/>
          <w14:ligatures w14:val="standardContextual"/>
        </w:rPr>
      </w:pPr>
      <w:r>
        <w:rPr>
          <w:rStyle w:val="29"/>
        </w:rPr>
        <w:fldChar w:fldCharType="begin"/>
      </w:r>
      <w:r>
        <w:rPr>
          <w:rStyle w:val="29"/>
        </w:rPr>
        <w:instrText xml:space="preserve"> </w:instrText>
      </w:r>
      <w:r>
        <w:instrText xml:space="preserve">HYPERLINK \l "_Toc175648978"</w:instrText>
      </w:r>
      <w:r>
        <w:rPr>
          <w:rStyle w:val="29"/>
        </w:rPr>
        <w:instrText xml:space="preserve"> </w:instrText>
      </w:r>
      <w:r>
        <w:rPr>
          <w:rStyle w:val="29"/>
        </w:rPr>
        <w:fldChar w:fldCharType="separate"/>
      </w:r>
      <w:r>
        <w:rPr>
          <w:rStyle w:val="29"/>
        </w:rPr>
        <w:t>4.1.1</w:t>
      </w:r>
      <w:r>
        <w:rPr>
          <w:rFonts w:eastAsiaTheme="minorEastAsia"/>
          <w:sz w:val="21"/>
          <w:szCs w:val="24"/>
          <w14:ligatures w14:val="standardContextual"/>
        </w:rPr>
        <w:tab/>
      </w:r>
      <w:r>
        <w:rPr>
          <w:rStyle w:val="29"/>
        </w:rPr>
        <w:t>第四章第一节一级题目</w:t>
      </w:r>
      <w:r>
        <w:tab/>
      </w:r>
      <w:r>
        <w:fldChar w:fldCharType="begin"/>
      </w:r>
      <w:r>
        <w:instrText xml:space="preserve"> PAGEREF _Toc175648978 \h </w:instrText>
      </w:r>
      <w:r>
        <w:fldChar w:fldCharType="separate"/>
      </w:r>
      <w:r>
        <w:t>16</w:t>
      </w:r>
      <w:r>
        <w:fldChar w:fldCharType="end"/>
      </w:r>
      <w:r>
        <w:rPr>
          <w:rStyle w:val="29"/>
        </w:rPr>
        <w:fldChar w:fldCharType="end"/>
      </w:r>
    </w:p>
    <w:p w14:paraId="3C6509F4">
      <w:pPr>
        <w:pStyle w:val="22"/>
        <w:tabs>
          <w:tab w:val="left" w:pos="1050"/>
          <w:tab w:val="right" w:leader="dot" w:pos="9060"/>
        </w:tabs>
        <w:rPr>
          <w:rFonts w:eastAsiaTheme="minorEastAsia"/>
          <w:sz w:val="21"/>
          <w:szCs w:val="24"/>
          <w14:ligatures w14:val="standardContextual"/>
        </w:rPr>
      </w:pPr>
      <w:r>
        <w:rPr>
          <w:rStyle w:val="29"/>
        </w:rPr>
        <w:fldChar w:fldCharType="begin"/>
      </w:r>
      <w:r>
        <w:rPr>
          <w:rStyle w:val="29"/>
        </w:rPr>
        <w:instrText xml:space="preserve"> </w:instrText>
      </w:r>
      <w:r>
        <w:instrText xml:space="preserve">HYPERLINK \l "_Toc175648979"</w:instrText>
      </w:r>
      <w:r>
        <w:rPr>
          <w:rStyle w:val="29"/>
        </w:rPr>
        <w:instrText xml:space="preserve"> </w:instrText>
      </w:r>
      <w:r>
        <w:rPr>
          <w:rStyle w:val="29"/>
        </w:rPr>
        <w:fldChar w:fldCharType="separate"/>
      </w:r>
      <w:r>
        <w:rPr>
          <w:rStyle w:val="29"/>
        </w:rPr>
        <w:t>4.2</w:t>
      </w:r>
      <w:r>
        <w:rPr>
          <w:rFonts w:eastAsiaTheme="minorEastAsia"/>
          <w:sz w:val="21"/>
          <w:szCs w:val="24"/>
          <w14:ligatures w14:val="standardContextual"/>
        </w:rPr>
        <w:tab/>
      </w:r>
      <w:r>
        <w:rPr>
          <w:rStyle w:val="29"/>
        </w:rPr>
        <w:t>第四章第二节题目</w:t>
      </w:r>
      <w:r>
        <w:tab/>
      </w:r>
      <w:r>
        <w:fldChar w:fldCharType="begin"/>
      </w:r>
      <w:r>
        <w:instrText xml:space="preserve"> PAGEREF _Toc175648979 \h </w:instrText>
      </w:r>
      <w:r>
        <w:fldChar w:fldCharType="separate"/>
      </w:r>
      <w:r>
        <w:t>16</w:t>
      </w:r>
      <w:r>
        <w:fldChar w:fldCharType="end"/>
      </w:r>
      <w:r>
        <w:rPr>
          <w:rStyle w:val="29"/>
        </w:rPr>
        <w:fldChar w:fldCharType="end"/>
      </w:r>
    </w:p>
    <w:p w14:paraId="784B9645">
      <w:pPr>
        <w:pStyle w:val="16"/>
        <w:tabs>
          <w:tab w:val="left" w:pos="1680"/>
          <w:tab w:val="right" w:leader="dot" w:pos="9060"/>
        </w:tabs>
        <w:rPr>
          <w:rFonts w:eastAsiaTheme="minorEastAsia"/>
          <w:sz w:val="21"/>
          <w:szCs w:val="24"/>
          <w14:ligatures w14:val="standardContextual"/>
        </w:rPr>
      </w:pPr>
      <w:r>
        <w:rPr>
          <w:rStyle w:val="29"/>
        </w:rPr>
        <w:fldChar w:fldCharType="begin"/>
      </w:r>
      <w:r>
        <w:rPr>
          <w:rStyle w:val="29"/>
        </w:rPr>
        <w:instrText xml:space="preserve"> </w:instrText>
      </w:r>
      <w:r>
        <w:instrText xml:space="preserve">HYPERLINK \l "_Toc175648980"</w:instrText>
      </w:r>
      <w:r>
        <w:rPr>
          <w:rStyle w:val="29"/>
        </w:rPr>
        <w:instrText xml:space="preserve"> </w:instrText>
      </w:r>
      <w:r>
        <w:rPr>
          <w:rStyle w:val="29"/>
        </w:rPr>
        <w:fldChar w:fldCharType="separate"/>
      </w:r>
      <w:r>
        <w:rPr>
          <w:rStyle w:val="29"/>
        </w:rPr>
        <w:t>4.2.1</w:t>
      </w:r>
      <w:r>
        <w:rPr>
          <w:rFonts w:eastAsiaTheme="minorEastAsia"/>
          <w:sz w:val="21"/>
          <w:szCs w:val="24"/>
          <w14:ligatures w14:val="standardContextual"/>
        </w:rPr>
        <w:tab/>
      </w:r>
      <w:r>
        <w:rPr>
          <w:rStyle w:val="29"/>
        </w:rPr>
        <w:t>第四章第二节一级题目</w:t>
      </w:r>
      <w:r>
        <w:tab/>
      </w:r>
      <w:r>
        <w:fldChar w:fldCharType="begin"/>
      </w:r>
      <w:r>
        <w:instrText xml:space="preserve"> PAGEREF _Toc175648980 \h </w:instrText>
      </w:r>
      <w:r>
        <w:fldChar w:fldCharType="separate"/>
      </w:r>
      <w:r>
        <w:t>16</w:t>
      </w:r>
      <w:r>
        <w:fldChar w:fldCharType="end"/>
      </w:r>
      <w:r>
        <w:rPr>
          <w:rStyle w:val="29"/>
        </w:rPr>
        <w:fldChar w:fldCharType="end"/>
      </w:r>
    </w:p>
    <w:p w14:paraId="77CDFBC9">
      <w:pPr>
        <w:pStyle w:val="21"/>
        <w:tabs>
          <w:tab w:val="left" w:pos="420"/>
          <w:tab w:val="right" w:leader="dot" w:pos="9060"/>
        </w:tabs>
        <w:rPr>
          <w:rFonts w:asciiTheme="minorHAnsi" w:hAnsiTheme="minorHAnsi" w:eastAsiaTheme="minorEastAsia"/>
          <w:sz w:val="21"/>
          <w:szCs w:val="24"/>
          <w14:ligatures w14:val="standardContextual"/>
        </w:rPr>
      </w:pPr>
      <w:r>
        <w:rPr>
          <w:rStyle w:val="29"/>
        </w:rPr>
        <w:fldChar w:fldCharType="begin"/>
      </w:r>
      <w:r>
        <w:rPr>
          <w:rStyle w:val="29"/>
        </w:rPr>
        <w:instrText xml:space="preserve"> </w:instrText>
      </w:r>
      <w:r>
        <w:instrText xml:space="preserve">HYPERLINK \l "_Toc175648983"</w:instrText>
      </w:r>
      <w:r>
        <w:rPr>
          <w:rStyle w:val="29"/>
        </w:rPr>
        <w:instrText xml:space="preserve"> </w:instrText>
      </w:r>
      <w:r>
        <w:rPr>
          <w:rStyle w:val="29"/>
        </w:rPr>
        <w:fldChar w:fldCharType="separate"/>
      </w:r>
      <w:r>
        <w:rPr>
          <w:rStyle w:val="29"/>
        </w:rPr>
        <w:t>5</w:t>
      </w:r>
      <w:r>
        <w:rPr>
          <w:rFonts w:asciiTheme="minorHAnsi" w:hAnsiTheme="minorHAnsi" w:eastAsiaTheme="minorEastAsia"/>
          <w:sz w:val="21"/>
          <w:szCs w:val="24"/>
          <w14:ligatures w14:val="standardContextual"/>
        </w:rPr>
        <w:tab/>
      </w:r>
      <w:r>
        <w:rPr>
          <w:rStyle w:val="29"/>
        </w:rPr>
        <w:t>使用“</w:t>
      </w:r>
      <w:r>
        <w:rPr>
          <w:rStyle w:val="29"/>
          <w:rFonts w:ascii="宋体" w:hAnsi="宋体"/>
        </w:rPr>
        <w:t>标题1-居中-无自动编号</w:t>
      </w:r>
      <w:r>
        <w:rPr>
          <w:rStyle w:val="29"/>
        </w:rPr>
        <w:t>”样式</w:t>
      </w:r>
      <w:r>
        <w:tab/>
      </w:r>
      <w:r>
        <w:fldChar w:fldCharType="begin"/>
      </w:r>
      <w:r>
        <w:instrText xml:space="preserve"> PAGEREF _Toc175648983 \h </w:instrText>
      </w:r>
      <w:r>
        <w:fldChar w:fldCharType="separate"/>
      </w:r>
      <w:r>
        <w:t>17</w:t>
      </w:r>
      <w:r>
        <w:fldChar w:fldCharType="end"/>
      </w:r>
      <w:r>
        <w:rPr>
          <w:rStyle w:val="29"/>
        </w:rPr>
        <w:fldChar w:fldCharType="end"/>
      </w:r>
    </w:p>
    <w:p w14:paraId="4D0572C4">
      <w:pPr>
        <w:pStyle w:val="22"/>
        <w:tabs>
          <w:tab w:val="left" w:pos="1050"/>
          <w:tab w:val="right" w:leader="dot" w:pos="9060"/>
        </w:tabs>
        <w:rPr>
          <w:rFonts w:eastAsiaTheme="minorEastAsia"/>
          <w:sz w:val="21"/>
          <w:szCs w:val="24"/>
          <w14:ligatures w14:val="standardContextual"/>
        </w:rPr>
      </w:pPr>
      <w:r>
        <w:rPr>
          <w:rStyle w:val="29"/>
        </w:rPr>
        <w:fldChar w:fldCharType="begin"/>
      </w:r>
      <w:r>
        <w:rPr>
          <w:rStyle w:val="29"/>
        </w:rPr>
        <w:instrText xml:space="preserve"> </w:instrText>
      </w:r>
      <w:r>
        <w:instrText xml:space="preserve">HYPERLINK \l "_Toc175648984"</w:instrText>
      </w:r>
      <w:r>
        <w:rPr>
          <w:rStyle w:val="29"/>
        </w:rPr>
        <w:instrText xml:space="preserve"> </w:instrText>
      </w:r>
      <w:r>
        <w:rPr>
          <w:rStyle w:val="29"/>
        </w:rPr>
        <w:fldChar w:fldCharType="separate"/>
      </w:r>
      <w:r>
        <w:rPr>
          <w:rStyle w:val="29"/>
        </w:rPr>
        <w:t>5.1</w:t>
      </w:r>
      <w:r>
        <w:rPr>
          <w:rFonts w:eastAsiaTheme="minorEastAsia"/>
          <w:sz w:val="21"/>
          <w:szCs w:val="24"/>
          <w14:ligatures w14:val="standardContextual"/>
        </w:rPr>
        <w:tab/>
      </w:r>
      <w:r>
        <w:rPr>
          <w:rStyle w:val="29"/>
        </w:rPr>
        <w:t>打开样式窗格</w:t>
      </w:r>
      <w:r>
        <w:tab/>
      </w:r>
      <w:r>
        <w:fldChar w:fldCharType="begin"/>
      </w:r>
      <w:r>
        <w:instrText xml:space="preserve"> PAGEREF _Toc175648984 \h </w:instrText>
      </w:r>
      <w:r>
        <w:fldChar w:fldCharType="separate"/>
      </w:r>
      <w:r>
        <w:t>17</w:t>
      </w:r>
      <w:r>
        <w:fldChar w:fldCharType="end"/>
      </w:r>
      <w:r>
        <w:rPr>
          <w:rStyle w:val="29"/>
        </w:rPr>
        <w:fldChar w:fldCharType="end"/>
      </w:r>
    </w:p>
    <w:p w14:paraId="2442093D">
      <w:pPr>
        <w:pStyle w:val="22"/>
        <w:tabs>
          <w:tab w:val="left" w:pos="1050"/>
          <w:tab w:val="right" w:leader="dot" w:pos="9060"/>
        </w:tabs>
        <w:rPr>
          <w:rFonts w:eastAsiaTheme="minorEastAsia"/>
          <w:sz w:val="21"/>
          <w:szCs w:val="24"/>
          <w14:ligatures w14:val="standardContextual"/>
        </w:rPr>
      </w:pPr>
      <w:r>
        <w:rPr>
          <w:rStyle w:val="29"/>
        </w:rPr>
        <w:fldChar w:fldCharType="begin"/>
      </w:r>
      <w:r>
        <w:rPr>
          <w:rStyle w:val="29"/>
        </w:rPr>
        <w:instrText xml:space="preserve"> </w:instrText>
      </w:r>
      <w:r>
        <w:instrText xml:space="preserve">HYPERLINK \l "_Toc175648985"</w:instrText>
      </w:r>
      <w:r>
        <w:rPr>
          <w:rStyle w:val="29"/>
        </w:rPr>
        <w:instrText xml:space="preserve"> </w:instrText>
      </w:r>
      <w:r>
        <w:rPr>
          <w:rStyle w:val="29"/>
        </w:rPr>
        <w:fldChar w:fldCharType="separate"/>
      </w:r>
      <w:r>
        <w:rPr>
          <w:rStyle w:val="29"/>
        </w:rPr>
        <w:t>5.2</w:t>
      </w:r>
      <w:r>
        <w:rPr>
          <w:rFonts w:eastAsiaTheme="minorEastAsia"/>
          <w:sz w:val="21"/>
          <w:szCs w:val="24"/>
          <w14:ligatures w14:val="standardContextual"/>
        </w:rPr>
        <w:tab/>
      </w:r>
      <w:r>
        <w:rPr>
          <w:rStyle w:val="29"/>
        </w:rPr>
        <w:t>查看样式</w:t>
      </w:r>
      <w:r>
        <w:tab/>
      </w:r>
      <w:r>
        <w:fldChar w:fldCharType="begin"/>
      </w:r>
      <w:r>
        <w:instrText xml:space="preserve"> PAGEREF _Toc175648985 \h </w:instrText>
      </w:r>
      <w:r>
        <w:fldChar w:fldCharType="separate"/>
      </w:r>
      <w:r>
        <w:t>18</w:t>
      </w:r>
      <w:r>
        <w:fldChar w:fldCharType="end"/>
      </w:r>
      <w:r>
        <w:rPr>
          <w:rStyle w:val="29"/>
        </w:rPr>
        <w:fldChar w:fldCharType="end"/>
      </w:r>
    </w:p>
    <w:p w14:paraId="4B7BD5F8">
      <w:pPr>
        <w:pStyle w:val="22"/>
        <w:tabs>
          <w:tab w:val="left" w:pos="1050"/>
          <w:tab w:val="right" w:leader="dot" w:pos="9060"/>
        </w:tabs>
        <w:rPr>
          <w:rFonts w:eastAsiaTheme="minorEastAsia"/>
          <w:sz w:val="21"/>
          <w:szCs w:val="24"/>
          <w14:ligatures w14:val="standardContextual"/>
        </w:rPr>
      </w:pPr>
      <w:r>
        <w:rPr>
          <w:rStyle w:val="29"/>
        </w:rPr>
        <w:fldChar w:fldCharType="begin"/>
      </w:r>
      <w:r>
        <w:rPr>
          <w:rStyle w:val="29"/>
        </w:rPr>
        <w:instrText xml:space="preserve"> </w:instrText>
      </w:r>
      <w:r>
        <w:instrText xml:space="preserve">HYPERLINK \l "_Toc175648986"</w:instrText>
      </w:r>
      <w:r>
        <w:rPr>
          <w:rStyle w:val="29"/>
        </w:rPr>
        <w:instrText xml:space="preserve"> </w:instrText>
      </w:r>
      <w:r>
        <w:rPr>
          <w:rStyle w:val="29"/>
        </w:rPr>
        <w:fldChar w:fldCharType="separate"/>
      </w:r>
      <w:r>
        <w:rPr>
          <w:rStyle w:val="29"/>
        </w:rPr>
        <w:t>5.3</w:t>
      </w:r>
      <w:r>
        <w:rPr>
          <w:rFonts w:eastAsiaTheme="minorEastAsia"/>
          <w:sz w:val="21"/>
          <w:szCs w:val="24"/>
          <w14:ligatures w14:val="standardContextual"/>
        </w:rPr>
        <w:tab/>
      </w:r>
      <w:r>
        <w:rPr>
          <w:rStyle w:val="29"/>
        </w:rPr>
        <w:t>使用样式</w:t>
      </w:r>
      <w:r>
        <w:tab/>
      </w:r>
      <w:r>
        <w:fldChar w:fldCharType="begin"/>
      </w:r>
      <w:r>
        <w:instrText xml:space="preserve"> PAGEREF _Toc175648986 \h </w:instrText>
      </w:r>
      <w:r>
        <w:fldChar w:fldCharType="separate"/>
      </w:r>
      <w:r>
        <w:t>19</w:t>
      </w:r>
      <w:r>
        <w:fldChar w:fldCharType="end"/>
      </w:r>
      <w:r>
        <w:rPr>
          <w:rStyle w:val="29"/>
        </w:rPr>
        <w:fldChar w:fldCharType="end"/>
      </w:r>
    </w:p>
    <w:p w14:paraId="047131D1">
      <w:pPr>
        <w:pStyle w:val="21"/>
        <w:tabs>
          <w:tab w:val="right" w:leader="dot" w:pos="9060"/>
        </w:tabs>
        <w:rPr>
          <w:rFonts w:asciiTheme="minorHAnsi" w:hAnsiTheme="minorHAnsi" w:eastAsiaTheme="minorEastAsia"/>
          <w:sz w:val="21"/>
          <w:szCs w:val="24"/>
          <w14:ligatures w14:val="standardContextual"/>
        </w:rPr>
      </w:pPr>
      <w:r>
        <w:rPr>
          <w:rStyle w:val="29"/>
        </w:rPr>
        <w:fldChar w:fldCharType="begin"/>
      </w:r>
      <w:r>
        <w:rPr>
          <w:rStyle w:val="29"/>
        </w:rPr>
        <w:instrText xml:space="preserve"> </w:instrText>
      </w:r>
      <w:r>
        <w:instrText xml:space="preserve">HYPERLINK \l "_Toc175648987"</w:instrText>
      </w:r>
      <w:r>
        <w:rPr>
          <w:rStyle w:val="29"/>
        </w:rPr>
        <w:instrText xml:space="preserve"> </w:instrText>
      </w:r>
      <w:r>
        <w:rPr>
          <w:rStyle w:val="29"/>
        </w:rPr>
        <w:fldChar w:fldCharType="separate"/>
      </w:r>
      <w:r>
        <w:rPr>
          <w:rStyle w:val="29"/>
        </w:rPr>
        <w:t>结    论</w:t>
      </w:r>
      <w:r>
        <w:tab/>
      </w:r>
      <w:r>
        <w:fldChar w:fldCharType="begin"/>
      </w:r>
      <w:r>
        <w:instrText xml:space="preserve"> PAGEREF _Toc175648987 \h </w:instrText>
      </w:r>
      <w:r>
        <w:fldChar w:fldCharType="separate"/>
      </w:r>
      <w:r>
        <w:t>20</w:t>
      </w:r>
      <w:r>
        <w:fldChar w:fldCharType="end"/>
      </w:r>
      <w:r>
        <w:rPr>
          <w:rStyle w:val="29"/>
        </w:rPr>
        <w:fldChar w:fldCharType="end"/>
      </w:r>
    </w:p>
    <w:p w14:paraId="5243364D">
      <w:pPr>
        <w:pStyle w:val="21"/>
        <w:tabs>
          <w:tab w:val="right" w:leader="dot" w:pos="9060"/>
        </w:tabs>
        <w:rPr>
          <w:rFonts w:asciiTheme="minorHAnsi" w:hAnsiTheme="minorHAnsi" w:eastAsiaTheme="minorEastAsia"/>
          <w:sz w:val="21"/>
          <w:szCs w:val="24"/>
          <w14:ligatures w14:val="standardContextual"/>
        </w:rPr>
      </w:pPr>
      <w:r>
        <w:rPr>
          <w:rStyle w:val="29"/>
        </w:rPr>
        <w:fldChar w:fldCharType="begin"/>
      </w:r>
      <w:r>
        <w:rPr>
          <w:rStyle w:val="29"/>
        </w:rPr>
        <w:instrText xml:space="preserve"> </w:instrText>
      </w:r>
      <w:r>
        <w:instrText xml:space="preserve">HYPERLINK \l "_Toc175648988"</w:instrText>
      </w:r>
      <w:r>
        <w:rPr>
          <w:rStyle w:val="29"/>
        </w:rPr>
        <w:instrText xml:space="preserve"> </w:instrText>
      </w:r>
      <w:r>
        <w:rPr>
          <w:rStyle w:val="29"/>
        </w:rPr>
        <w:fldChar w:fldCharType="separate"/>
      </w:r>
      <w:r>
        <w:rPr>
          <w:rStyle w:val="29"/>
        </w:rPr>
        <w:t>参 考 文 献</w:t>
      </w:r>
      <w:r>
        <w:tab/>
      </w:r>
      <w:r>
        <w:fldChar w:fldCharType="begin"/>
      </w:r>
      <w:r>
        <w:instrText xml:space="preserve"> PAGEREF _Toc175648988 \h </w:instrText>
      </w:r>
      <w:r>
        <w:fldChar w:fldCharType="separate"/>
      </w:r>
      <w:r>
        <w:t>21</w:t>
      </w:r>
      <w:r>
        <w:fldChar w:fldCharType="end"/>
      </w:r>
      <w:r>
        <w:rPr>
          <w:rStyle w:val="29"/>
        </w:rPr>
        <w:fldChar w:fldCharType="end"/>
      </w:r>
    </w:p>
    <w:p w14:paraId="785F3CDC">
      <w:pPr>
        <w:pStyle w:val="21"/>
        <w:tabs>
          <w:tab w:val="right" w:leader="dot" w:pos="9060"/>
        </w:tabs>
        <w:rPr>
          <w:rFonts w:asciiTheme="minorHAnsi" w:hAnsiTheme="minorHAnsi" w:eastAsiaTheme="minorEastAsia"/>
          <w:sz w:val="21"/>
          <w:szCs w:val="24"/>
          <w14:ligatures w14:val="standardContextual"/>
        </w:rPr>
      </w:pPr>
      <w:r>
        <w:rPr>
          <w:rStyle w:val="29"/>
        </w:rPr>
        <w:fldChar w:fldCharType="begin"/>
      </w:r>
      <w:r>
        <w:rPr>
          <w:rStyle w:val="29"/>
        </w:rPr>
        <w:instrText xml:space="preserve"> </w:instrText>
      </w:r>
      <w:r>
        <w:instrText xml:space="preserve">HYPERLINK \l "_Toc175648990"</w:instrText>
      </w:r>
      <w:r>
        <w:rPr>
          <w:rStyle w:val="29"/>
        </w:rPr>
        <w:instrText xml:space="preserve"> </w:instrText>
      </w:r>
      <w:r>
        <w:rPr>
          <w:rStyle w:val="29"/>
        </w:rPr>
        <w:fldChar w:fldCharType="separate"/>
      </w:r>
      <w:r>
        <w:rPr>
          <w:rStyle w:val="29"/>
        </w:rPr>
        <w:t>致    谢</w:t>
      </w:r>
      <w:r>
        <w:tab/>
      </w:r>
      <w:r>
        <w:fldChar w:fldCharType="begin"/>
      </w:r>
      <w:r>
        <w:instrText xml:space="preserve"> PAGEREF _Toc175648990 \h </w:instrText>
      </w:r>
      <w:r>
        <w:fldChar w:fldCharType="separate"/>
      </w:r>
      <w:r>
        <w:t>22</w:t>
      </w:r>
      <w:r>
        <w:fldChar w:fldCharType="end"/>
      </w:r>
      <w:r>
        <w:rPr>
          <w:rStyle w:val="29"/>
        </w:rPr>
        <w:fldChar w:fldCharType="end"/>
      </w:r>
    </w:p>
    <w:p w14:paraId="7CEF3ED5">
      <w:pPr>
        <w:pStyle w:val="21"/>
        <w:tabs>
          <w:tab w:val="right" w:leader="dot" w:pos="9060"/>
        </w:tabs>
        <w:rPr>
          <w:rFonts w:asciiTheme="minorHAnsi" w:hAnsiTheme="minorHAnsi" w:eastAsiaTheme="minorEastAsia"/>
          <w:sz w:val="21"/>
          <w:szCs w:val="24"/>
          <w14:ligatures w14:val="standardContextual"/>
        </w:rPr>
      </w:pPr>
      <w:r>
        <w:rPr>
          <w:rStyle w:val="29"/>
        </w:rPr>
        <w:fldChar w:fldCharType="begin"/>
      </w:r>
      <w:r>
        <w:rPr>
          <w:rStyle w:val="29"/>
        </w:rPr>
        <w:instrText xml:space="preserve"> </w:instrText>
      </w:r>
      <w:r>
        <w:instrText xml:space="preserve">HYPERLINK \l "_Toc175648991"</w:instrText>
      </w:r>
      <w:r>
        <w:rPr>
          <w:rStyle w:val="29"/>
        </w:rPr>
        <w:instrText xml:space="preserve"> </w:instrText>
      </w:r>
      <w:r>
        <w:rPr>
          <w:rStyle w:val="29"/>
        </w:rPr>
        <w:fldChar w:fldCharType="separate"/>
      </w:r>
      <w:r>
        <w:rPr>
          <w:rStyle w:val="29"/>
        </w:rPr>
        <w:t>发表学术论文情况</w:t>
      </w:r>
      <w:r>
        <w:tab/>
      </w:r>
      <w:r>
        <w:fldChar w:fldCharType="begin"/>
      </w:r>
      <w:r>
        <w:instrText xml:space="preserve"> PAGEREF _Toc175648991 \h </w:instrText>
      </w:r>
      <w:r>
        <w:fldChar w:fldCharType="separate"/>
      </w:r>
      <w:r>
        <w:t>23</w:t>
      </w:r>
      <w:r>
        <w:fldChar w:fldCharType="end"/>
      </w:r>
      <w:r>
        <w:rPr>
          <w:rStyle w:val="29"/>
        </w:rPr>
        <w:fldChar w:fldCharType="end"/>
      </w:r>
    </w:p>
    <w:p w14:paraId="6654EF09">
      <w:pPr>
        <w:pStyle w:val="21"/>
        <w:tabs>
          <w:tab w:val="right" w:leader="dot" w:pos="9060"/>
        </w:tabs>
        <w:rPr>
          <w:rFonts w:asciiTheme="minorHAnsi" w:hAnsiTheme="minorHAnsi" w:eastAsiaTheme="minorEastAsia"/>
          <w:sz w:val="21"/>
          <w:szCs w:val="24"/>
          <w14:ligatures w14:val="standardContextual"/>
        </w:rPr>
      </w:pPr>
      <w:r>
        <w:rPr>
          <w:rStyle w:val="29"/>
        </w:rPr>
        <w:fldChar w:fldCharType="begin"/>
      </w:r>
      <w:r>
        <w:rPr>
          <w:rStyle w:val="29"/>
        </w:rPr>
        <w:instrText xml:space="preserve"> </w:instrText>
      </w:r>
      <w:r>
        <w:instrText xml:space="preserve">HYPERLINK \l "_Toc175648992"</w:instrText>
      </w:r>
      <w:r>
        <w:rPr>
          <w:rStyle w:val="29"/>
        </w:rPr>
        <w:instrText xml:space="preserve"> </w:instrText>
      </w:r>
      <w:r>
        <w:rPr>
          <w:rStyle w:val="29"/>
        </w:rPr>
        <w:fldChar w:fldCharType="separate"/>
      </w:r>
      <w:r>
        <w:rPr>
          <w:rStyle w:val="29"/>
        </w:rPr>
        <w:t>附录A 附录内容名称</w:t>
      </w:r>
      <w:r>
        <w:tab/>
      </w:r>
      <w:r>
        <w:fldChar w:fldCharType="begin"/>
      </w:r>
      <w:r>
        <w:instrText xml:space="preserve"> PAGEREF _Toc175648992 \h </w:instrText>
      </w:r>
      <w:r>
        <w:fldChar w:fldCharType="separate"/>
      </w:r>
      <w:r>
        <w:t>24</w:t>
      </w:r>
      <w:r>
        <w:fldChar w:fldCharType="end"/>
      </w:r>
      <w:r>
        <w:rPr>
          <w:rStyle w:val="29"/>
        </w:rPr>
        <w:fldChar w:fldCharType="end"/>
      </w:r>
    </w:p>
    <w:p w14:paraId="32775F30">
      <w:pPr>
        <w:spacing w:line="300" w:lineRule="auto"/>
        <w:rPr>
          <w:rFonts w:ascii="宋体" w:hAnsi="宋体" w:cs="宋体"/>
          <w:sz w:val="22"/>
          <w:szCs w:val="24"/>
          <w:shd w:val="pct15" w:color="auto" w:fill="FFFFFF"/>
        </w:rPr>
      </w:pPr>
      <w:r>
        <w:rPr>
          <w:rFonts w:ascii="宋体" w:hAnsi="宋体" w:cs="宋体"/>
          <w:sz w:val="24"/>
          <w:szCs w:val="24"/>
        </w:rPr>
        <w:fldChar w:fldCharType="end"/>
      </w:r>
    </w:p>
    <w:p w14:paraId="2153766D">
      <w:pPr>
        <w:spacing w:line="300" w:lineRule="auto"/>
        <w:rPr>
          <w:color w:val="000000"/>
          <w:sz w:val="18"/>
          <w:u w:val="double"/>
        </w:rPr>
      </w:pPr>
      <w:r>
        <w:rPr>
          <w:rFonts w:ascii="宋体" w:hAnsi="宋体" w:cs="Times New Roman"/>
          <w:sz w:val="22"/>
          <w:szCs w:val="24"/>
          <w:shd w:val="pct15" w:color="auto" w:fill="FFFFFF"/>
        </w:rPr>
        <w:t>注：</w:t>
      </w:r>
      <w:r>
        <w:rPr>
          <w:rFonts w:hint="eastAsia" w:ascii="宋体" w:hAnsi="宋体" w:cs="Times New Roman"/>
          <w:sz w:val="22"/>
          <w:szCs w:val="24"/>
          <w:shd w:val="pct15" w:color="auto" w:fill="FFFFFF"/>
        </w:rPr>
        <w:t>目录内容</w:t>
      </w:r>
      <w:r>
        <w:rPr>
          <w:rFonts w:ascii="宋体" w:hAnsi="宋体" w:cs="Times New Roman"/>
          <w:sz w:val="22"/>
          <w:szCs w:val="24"/>
          <w:shd w:val="pct15" w:color="auto" w:fill="FFFFFF"/>
        </w:rPr>
        <w:t>请用Word插入引用功能进行编制</w:t>
      </w:r>
      <w:r>
        <w:rPr>
          <w:rFonts w:hint="eastAsia" w:ascii="宋体" w:hAnsi="宋体" w:cs="Times New Roman"/>
          <w:sz w:val="22"/>
          <w:szCs w:val="24"/>
          <w:shd w:val="pct15" w:color="auto" w:fill="FFFFFF"/>
        </w:rPr>
        <w:t>，</w:t>
      </w:r>
      <w:r>
        <w:rPr>
          <w:rFonts w:hint="eastAsia" w:ascii="宋体" w:hAnsi="宋体" w:cs="Times New Roman"/>
          <w:sz w:val="22"/>
          <w:szCs w:val="24"/>
          <w:shd w:val="pct15" w:color="auto" w:fill="FFFFFF"/>
        </w:rPr>
        <w:t>宋体、小四、无缩进，段前段后间距均为</w:t>
      </w:r>
      <w:bookmarkStart w:id="339" w:name="_GoBack"/>
      <w:bookmarkEnd w:id="339"/>
      <w:r>
        <w:rPr>
          <w:rFonts w:ascii="宋体" w:hAnsi="宋体" w:cs="Times New Roman"/>
          <w:sz w:val="22"/>
          <w:szCs w:val="24"/>
          <w:shd w:val="pct15" w:color="auto" w:fill="FFFFFF"/>
        </w:rPr>
        <w:t>0行</w:t>
      </w:r>
      <w:r>
        <w:rPr>
          <w:rFonts w:hint="eastAsia" w:ascii="宋体" w:hAnsi="宋体" w:cs="Times New Roman"/>
          <w:sz w:val="22"/>
          <w:szCs w:val="24"/>
          <w:shd w:val="pct15" w:color="auto" w:fill="FFFFFF"/>
        </w:rPr>
        <w:t>，行间距</w:t>
      </w:r>
      <w:r>
        <w:rPr>
          <w:rFonts w:ascii="宋体" w:hAnsi="宋体" w:cs="Times New Roman"/>
          <w:sz w:val="22"/>
          <w:szCs w:val="24"/>
          <w:shd w:val="pct15" w:color="auto" w:fill="FFFFFF"/>
        </w:rPr>
        <w:t>1.25倍</w:t>
      </w:r>
      <w:r>
        <w:rPr>
          <w:rFonts w:hint="eastAsia" w:ascii="宋体" w:hAnsi="宋体" w:cs="Times New Roman"/>
          <w:sz w:val="22"/>
          <w:szCs w:val="24"/>
          <w:shd w:val="pct15" w:color="auto" w:fill="FFFFFF"/>
        </w:rPr>
        <w:t>。</w:t>
      </w:r>
      <w:r>
        <w:rPr>
          <w:rFonts w:hint="eastAsia"/>
          <w:color w:val="000000"/>
          <w:sz w:val="22"/>
          <w:szCs w:val="24"/>
          <w:u w:val="double"/>
          <w:shd w:val="pct15" w:color="auto" w:fill="FFFFFF"/>
        </w:rPr>
        <w:t>阅后删除此段落文本。</w:t>
      </w:r>
    </w:p>
    <w:p w14:paraId="16DBF884">
      <w:pPr>
        <w:spacing w:line="300" w:lineRule="auto"/>
        <w:ind w:firstLine="480" w:firstLineChars="200"/>
        <w:rPr>
          <w:rFonts w:ascii="宋体" w:hAnsi="宋体" w:cs="Times New Roman"/>
          <w:sz w:val="24"/>
          <w:szCs w:val="24"/>
        </w:rPr>
        <w:sectPr>
          <w:footerReference r:id="rId7" w:type="even"/>
          <w:type w:val="oddPage"/>
          <w:pgSz w:w="11906" w:h="16838"/>
          <w:pgMar w:top="1985" w:right="1418" w:bottom="1418" w:left="1418" w:header="1418" w:footer="1134" w:gutter="0"/>
          <w:pgNumType w:fmt="upperRoman"/>
          <w:cols w:space="720" w:num="1"/>
          <w:docGrid w:type="lines" w:linePitch="312" w:charSpace="0"/>
        </w:sectPr>
      </w:pPr>
    </w:p>
    <w:p w14:paraId="4F29D4F1">
      <w:pPr>
        <w:pStyle w:val="62"/>
        <w:keepNext/>
        <w:keepLines/>
        <w:spacing w:after="220" w:line="360" w:lineRule="auto"/>
        <w:jc w:val="center"/>
        <w:outlineLvl w:val="0"/>
      </w:pPr>
      <w:bookmarkStart w:id="16" w:name="_Toc175646862"/>
      <w:bookmarkStart w:id="17" w:name="_Toc175648929"/>
      <w:r>
        <w:rPr>
          <w:rFonts w:hint="eastAsia"/>
        </w:rPr>
        <mc:AlternateContent>
          <mc:Choice Requires="wps">
            <w:drawing>
              <wp:anchor distT="0" distB="0" distL="114300" distR="114300" simplePos="0" relativeHeight="251672576" behindDoc="0" locked="0" layoutInCell="1" allowOverlap="1">
                <wp:simplePos x="0" y="0"/>
                <wp:positionH relativeFrom="column">
                  <wp:posOffset>3881120</wp:posOffset>
                </wp:positionH>
                <wp:positionV relativeFrom="paragraph">
                  <wp:posOffset>15875</wp:posOffset>
                </wp:positionV>
                <wp:extent cx="1824990" cy="612775"/>
                <wp:effectExtent l="533400" t="0" r="16510" b="9525"/>
                <wp:wrapNone/>
                <wp:docPr id="20" name="对话气泡: 圆角矩形 8"/>
                <wp:cNvGraphicFramePr/>
                <a:graphic xmlns:a="http://schemas.openxmlformats.org/drawingml/2006/main">
                  <a:graphicData uri="http://schemas.microsoft.com/office/word/2010/wordprocessingShape">
                    <wps:wsp>
                      <wps:cNvSpPr>
                        <a:spLocks noChangeArrowheads="1"/>
                      </wps:cNvSpPr>
                      <wps:spPr bwMode="auto">
                        <a:xfrm rot="10800000">
                          <a:off x="0" y="0"/>
                          <a:ext cx="1824990" cy="612775"/>
                        </a:xfrm>
                        <a:prstGeom prst="wedgeRoundRectCallout">
                          <a:avLst>
                            <a:gd name="adj1" fmla="val 76827"/>
                            <a:gd name="adj2" fmla="val -122"/>
                            <a:gd name="adj3" fmla="val 16667"/>
                          </a:avLst>
                        </a:prstGeom>
                        <a:solidFill>
                          <a:srgbClr val="FFFFFF"/>
                        </a:solidFill>
                        <a:ln w="9525">
                          <a:solidFill>
                            <a:srgbClr val="000000"/>
                          </a:solidFill>
                          <a:miter lim="800000"/>
                        </a:ln>
                      </wps:spPr>
                      <wps:txbx>
                        <w:txbxContent>
                          <w:p w14:paraId="56DE5BEF">
                            <w:pPr>
                              <w:spacing w:line="240" w:lineRule="exact"/>
                              <w:rPr>
                                <w:color w:val="000000"/>
                                <w:sz w:val="18"/>
                                <w:u w:val="double"/>
                              </w:rPr>
                            </w:pPr>
                            <w:r>
                              <w:rPr>
                                <w:rFonts w:hint="eastAsia"/>
                                <w:color w:val="000000"/>
                                <w:sz w:val="18"/>
                              </w:rPr>
                              <w:t>黑体、小三、居中，段前10磅，段后10磅，</w:t>
                            </w:r>
                            <w:r>
                              <w:rPr>
                                <w:rFonts w:hint="eastAsia"/>
                                <w:sz w:val="18"/>
                              </w:rPr>
                              <w:t>1.25倍行距。</w:t>
                            </w:r>
                            <w:r>
                              <w:rPr>
                                <w:rFonts w:hint="eastAsia"/>
                                <w:color w:val="000000"/>
                                <w:sz w:val="18"/>
                                <w:u w:val="double"/>
                              </w:rPr>
                              <w:t>阅后删除此文本框。</w:t>
                            </w:r>
                          </w:p>
                          <w:p w14:paraId="29576E57">
                            <w:pPr>
                              <w:spacing w:line="240" w:lineRule="exact"/>
                              <w:rPr>
                                <w:color w:val="000000"/>
                                <w:sz w:val="18"/>
                              </w:rPr>
                            </w:pPr>
                          </w:p>
                          <w:p w14:paraId="1690CE1B">
                            <w:pPr>
                              <w:rPr>
                                <w:color w:val="000000"/>
                                <w:sz w:val="18"/>
                              </w:rPr>
                            </w:pPr>
                          </w:p>
                        </w:txbxContent>
                      </wps:txbx>
                      <wps:bodyPr rot="0" vert="horz" wrap="square" lIns="91440" tIns="45720" rIns="91440" bIns="45720" anchor="t" anchorCtr="0" upright="1">
                        <a:noAutofit/>
                      </wps:bodyPr>
                    </wps:wsp>
                  </a:graphicData>
                </a:graphic>
              </wp:anchor>
            </w:drawing>
          </mc:Choice>
          <mc:Fallback>
            <w:pict>
              <v:shape id="对话气泡: 圆角矩形 8" o:spid="_x0000_s1026" o:spt="62" type="#_x0000_t62" style="position:absolute;left:0pt;margin-left:305.6pt;margin-top:1.25pt;height:48.25pt;width:143.7pt;rotation:11796480f;z-index:251672576;mso-width-relative:page;mso-height-relative:page;" fillcolor="#FFFFFF" filled="t" stroked="t" coordsize="21600,21600" o:gfxdata="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" adj="27395,10774,14400">
                <v:fill on="t" focussize="0,0"/>
                <v:stroke color="#000000" miterlimit="8" joinstyle="miter"/>
                <v:imagedata o:title=""/>
                <o:lock v:ext="edit" aspectratio="f"/>
                <v:textbox>
                  <w:txbxContent>
                    <w:p w14:paraId="56DE5BEF">
                      <w:pPr>
                        <w:spacing w:line="240" w:lineRule="exact"/>
                        <w:rPr>
                          <w:color w:val="000000"/>
                          <w:sz w:val="18"/>
                          <w:u w:val="double"/>
                        </w:rPr>
                      </w:pPr>
                      <w:r>
                        <w:rPr>
                          <w:rFonts w:hint="eastAsia"/>
                          <w:color w:val="000000"/>
                          <w:sz w:val="18"/>
                        </w:rPr>
                        <w:t>黑体、小三、居中，段前10磅，段后10磅，</w:t>
                      </w:r>
                      <w:r>
                        <w:rPr>
                          <w:rFonts w:hint="eastAsia"/>
                          <w:sz w:val="18"/>
                        </w:rPr>
                        <w:t>1.25倍行距。</w:t>
                      </w:r>
                      <w:r>
                        <w:rPr>
                          <w:rFonts w:hint="eastAsia"/>
                          <w:color w:val="000000"/>
                          <w:sz w:val="18"/>
                          <w:u w:val="double"/>
                        </w:rPr>
                        <w:t>阅后删除此文本框。</w:t>
                      </w:r>
                    </w:p>
                    <w:p w14:paraId="29576E57">
                      <w:pPr>
                        <w:spacing w:line="240" w:lineRule="exact"/>
                        <w:rPr>
                          <w:color w:val="000000"/>
                          <w:sz w:val="18"/>
                        </w:rPr>
                      </w:pPr>
                    </w:p>
                    <w:p w14:paraId="1690CE1B">
                      <w:pPr>
                        <w:rPr>
                          <w:color w:val="000000"/>
                          <w:sz w:val="18"/>
                        </w:rPr>
                      </w:pPr>
                    </w:p>
                  </w:txbxContent>
                </v:textbox>
              </v:shape>
            </w:pict>
          </mc:Fallback>
        </mc:AlternateContent>
      </w:r>
      <w:bookmarkEnd w:id="16"/>
      <w:bookmarkEnd w:id="17"/>
      <w:bookmarkStart w:id="18" w:name="_Toc1144738059"/>
      <w:bookmarkStart w:id="19" w:name="_Toc397346360"/>
      <w:bookmarkStart w:id="20" w:name="_Toc394577274"/>
      <w:bookmarkStart w:id="21" w:name="_Toc56230582"/>
      <w:bookmarkStart w:id="22" w:name="_Toc175648930"/>
      <w:r>
        <w:t>引    言</w:t>
      </w:r>
      <w:bookmarkEnd w:id="18"/>
      <w:bookmarkEnd w:id="19"/>
      <w:bookmarkEnd w:id="20"/>
      <w:bookmarkEnd w:id="21"/>
      <w:bookmarkEnd w:id="22"/>
    </w:p>
    <w:p w14:paraId="56CE2B50">
      <w:pPr>
        <w:pStyle w:val="3"/>
        <w:spacing w:line="300" w:lineRule="auto"/>
        <w:ind w:firstLine="480" w:firstLineChars="200"/>
      </w:pPr>
      <w:r>
        <w:rPr>
          <w:rFonts w:hint="eastAsia"/>
        </w:rPr>
        <w:t>引言为非必选项，由学生和指导教师共同根据实际情况确定是否设置引言部分。从引言开始，是正文的起始页，页码从</w:t>
      </w:r>
      <w:r>
        <w:t>1</w:t>
      </w:r>
      <w:r>
        <w:rPr>
          <w:rFonts w:hint="eastAsia"/>
        </w:rPr>
        <w:t>开始编排。</w:t>
      </w:r>
    </w:p>
    <w:p w14:paraId="04CDA8CC">
      <w:pPr>
        <w:pStyle w:val="3"/>
        <w:spacing w:line="300" w:lineRule="auto"/>
        <w:ind w:firstLine="480" w:firstLineChars="200"/>
      </w:pPr>
      <w:r>
        <w:rPr>
          <w:rFonts w:hint="eastAsia"/>
        </w:rPr>
        <w:t>引言包含的内容：说明毕业论文（设计）的主题和选题的范围；对本毕业论文（设计）研究主要范围内已有文献的评述；说明本毕业论文（设计）所要解决的问题。</w:t>
      </w:r>
    </w:p>
    <w:p w14:paraId="592D6236">
      <w:pPr>
        <w:pStyle w:val="3"/>
        <w:spacing w:line="300" w:lineRule="auto"/>
        <w:ind w:firstLine="480" w:firstLineChars="200"/>
      </w:pPr>
      <w:r>
        <w:rPr>
          <w:rFonts w:hint="eastAsia"/>
        </w:rPr>
        <w:t>注意不要与摘要内容雷同。</w:t>
      </w:r>
    </w:p>
    <w:p w14:paraId="309E78DA">
      <w:pPr>
        <w:pStyle w:val="3"/>
        <w:spacing w:line="300" w:lineRule="auto"/>
        <w:ind w:firstLine="480" w:firstLineChars="200"/>
      </w:pPr>
      <w:r>
        <w:rPr>
          <w:rFonts w:hint="eastAsia"/>
        </w:rPr>
        <w:t>建议与相关历史回顾、前人工作的文献评论、理论分析等相结合，如果引言部分省略，该部分内容在正文中单独成章，标题改为绪论，用足够的文字叙述。</w:t>
      </w:r>
    </w:p>
    <w:p w14:paraId="060FF775">
      <w:pPr>
        <w:pStyle w:val="3"/>
        <w:spacing w:line="300" w:lineRule="auto"/>
        <w:ind w:firstLine="480" w:firstLineChars="200"/>
        <w:rPr>
          <w:rFonts w:ascii="宋体" w:hAnsi="宋体" w:cs="Times New Roman"/>
          <w:szCs w:val="24"/>
        </w:rPr>
      </w:pPr>
      <w:r>
        <w:rPr>
          <w:rFonts w:hint="eastAsia"/>
        </w:rPr>
        <w:t>引言正文选用模板中的样式所定义的“论文正文”；或者手动设置成每段落首行缩进</w:t>
      </w:r>
      <w:r>
        <w:t>2</w:t>
      </w:r>
      <w:r>
        <w:rPr>
          <w:rFonts w:hint="eastAsia"/>
        </w:rPr>
        <w:t>个汉字，字体：宋体，字号：小四，</w:t>
      </w:r>
      <w:r>
        <w:t>1.25</w:t>
      </w:r>
      <w:r>
        <w:rPr>
          <w:rFonts w:hint="eastAsia"/>
        </w:rPr>
        <w:t>倍行距，间距：段前、段后均为</w:t>
      </w:r>
      <w:r>
        <w:t>0</w:t>
      </w:r>
      <w:r>
        <w:rPr>
          <w:rFonts w:hint="eastAsia"/>
        </w:rPr>
        <w:t>行，取消网格对齐选项。</w:t>
      </w:r>
    </w:p>
    <w:p w14:paraId="1F7B8DC4">
      <w:pPr>
        <w:pStyle w:val="3"/>
        <w:spacing w:line="300" w:lineRule="auto"/>
        <w:ind w:firstLine="480" w:firstLineChars="200"/>
      </w:pPr>
      <w:r>
        <w:rPr>
          <w:rFonts w:hint="eastAsia"/>
        </w:rPr>
        <w:t>注意：是否如实引用前人结果反映的是学术道德问题，应明确写出同行相近的和已取得的成果，避免抄袭之嫌。</w:t>
      </w:r>
    </w:p>
    <w:p w14:paraId="2EF884D4">
      <w:pPr>
        <w:spacing w:line="240" w:lineRule="auto"/>
        <w:ind w:firstLine="0" w:firstLineChars="0"/>
        <w:rPr>
          <w:rFonts w:ascii="宋体" w:hAnsi="宋体" w:cs="Times New Roman"/>
          <w:sz w:val="24"/>
          <w:szCs w:val="24"/>
        </w:rPr>
      </w:pPr>
      <w:r>
        <w:rPr>
          <w:rFonts w:hint="eastAsia" w:ascii="宋体" w:hAnsi="宋体" w:cs="Times New Roman"/>
          <w:sz w:val="24"/>
          <w:szCs w:val="24"/>
        </w:rPr>
        <w:br w:type="page"/>
      </w:r>
    </w:p>
    <w:p w14:paraId="7052E735">
      <w:pPr>
        <w:pStyle w:val="2"/>
        <w:keepNext/>
        <w:keepLines/>
        <w:spacing w:after="220" w:line="360" w:lineRule="auto"/>
        <w:jc w:val="left"/>
        <w:outlineLvl w:val="0"/>
      </w:pPr>
      <w:bookmarkStart w:id="23" w:name="_Toc175648187"/>
      <w:bookmarkEnd w:id="23"/>
      <w:bookmarkStart w:id="24" w:name="_Toc175647719"/>
      <w:bookmarkEnd w:id="24"/>
      <w:bookmarkStart w:id="25" w:name="_Toc175647928"/>
      <w:bookmarkEnd w:id="25"/>
      <w:bookmarkStart w:id="26" w:name="_Toc175647403"/>
      <w:bookmarkEnd w:id="26"/>
      <w:bookmarkStart w:id="27" w:name="_Toc175512467"/>
      <w:bookmarkEnd w:id="27"/>
      <w:bookmarkStart w:id="28" w:name="_Toc175647564"/>
      <w:bookmarkEnd w:id="28"/>
      <w:bookmarkStart w:id="29" w:name="_Toc175648931"/>
      <w:bookmarkEnd w:id="29"/>
      <w:bookmarkStart w:id="30" w:name="_Toc175646864"/>
      <w:bookmarkEnd w:id="30"/>
      <w:bookmarkStart w:id="31" w:name="_Toc175648862"/>
      <w:bookmarkEnd w:id="31"/>
      <w:bookmarkStart w:id="32" w:name="_Toc175647788"/>
      <w:bookmarkEnd w:id="32"/>
      <w:bookmarkStart w:id="33" w:name="_Toc175647177"/>
      <w:bookmarkEnd w:id="33"/>
      <w:bookmarkStart w:id="34" w:name="_Toc175648520"/>
      <w:bookmarkEnd w:id="34"/>
      <w:bookmarkStart w:id="35" w:name="_Toc306564140"/>
      <w:bookmarkStart w:id="36" w:name="_Toc174586994"/>
      <w:bookmarkStart w:id="37" w:name="_Toc394577275"/>
      <w:bookmarkStart w:id="38" w:name="_Toc397346361"/>
      <w:bookmarkStart w:id="39" w:name="_Toc175648932"/>
      <w:r>
        <w:rPr>
          <w:rFonts w:hint="eastAsia"/>
        </w:rPr>
        <w:t>正文格式说明</w:t>
      </w:r>
      <w:bookmarkEnd w:id="35"/>
      <w:bookmarkEnd w:id="36"/>
      <w:bookmarkEnd w:id="37"/>
      <w:bookmarkEnd w:id="38"/>
      <w:bookmarkEnd w:id="39"/>
    </w:p>
    <w:p w14:paraId="1CB48062">
      <w:pPr>
        <w:pStyle w:val="3"/>
        <w:spacing w:line="300" w:lineRule="auto"/>
        <w:ind w:firstLine="360" w:firstLineChars="150"/>
      </w:pPr>
      <w:r>
        <w:rPr>
          <w:rFonts w:hint="eastAsia"/>
        </w:rPr>
        <w:t>“正文”不可省略。</w:t>
      </w:r>
    </w:p>
    <w:p w14:paraId="722AE088">
      <w:pPr>
        <w:pStyle w:val="3"/>
        <w:spacing w:line="300" w:lineRule="auto"/>
        <w:ind w:firstLine="480" w:firstLineChars="200"/>
      </w:pPr>
      <w:r>
        <w:rPr>
          <w:rFonts w:hint="eastAsia"/>
        </w:rPr>
        <w:t>正文是毕业论文（设计）的主体，要着重反映自己的工作，要突出新的见解，例如新思想、新观点、新规律、新研究方法、新结果等。正文一般可包括:理论分析；试验装置和测试方法；对试验结果的分析讨论及理论计算结果的比较等。</w:t>
      </w:r>
    </w:p>
    <w:p w14:paraId="1B794EE9">
      <w:pPr>
        <w:pStyle w:val="3"/>
        <w:spacing w:line="300" w:lineRule="auto"/>
        <w:ind w:firstLine="480" w:firstLineChars="200"/>
      </w:pPr>
      <w:r>
        <w:rPr>
          <w:rFonts w:hint="eastAsia"/>
        </w:rPr>
        <w:t>正文要求论点正确，推理严谨，数据可靠，文字精练，条理分明，文字图表清晰整齐，计算单位采用国务院颁布的《统一公制计量单位中文名称方案》中规定和名称。各类单位、符号必须在毕业论文（设计）中统一使用，外文字母必须注意大小写，正斜体。简化字采用正式公布过的，不能自造和误写。利用别人研究成果必须附加说明。引用前人材料必须引证原著文字。在毕业论文（设计）的行文上，要注意语句通顺，达到科技毕业论文（设计）所必须具备的“正确、准确、明确”的要求。</w:t>
      </w:r>
    </w:p>
    <w:p w14:paraId="07160738">
      <w:pPr>
        <w:pStyle w:val="4"/>
        <w:keepNext/>
        <w:keepLines/>
        <w:spacing w:before="156" w:beforeLines="50" w:line="360" w:lineRule="auto"/>
        <w:outlineLvl w:val="1"/>
      </w:pPr>
      <w:bookmarkStart w:id="40" w:name="_Toc610231827"/>
      <w:bookmarkStart w:id="41" w:name="_Toc105563300"/>
      <w:bookmarkStart w:id="42" w:name="_Toc394577276"/>
      <w:bookmarkStart w:id="43" w:name="_Toc397346362"/>
      <w:bookmarkStart w:id="44" w:name="_Toc820946356"/>
      <w:bookmarkStart w:id="45" w:name="_Toc175648933"/>
      <w:r>
        <w:rPr>
          <w:rFonts w:hint="eastAsia"/>
        </w:rPr>
        <w:t>毕业论文（设计）格式基本要求</w:t>
      </w:r>
      <w:bookmarkEnd w:id="40"/>
      <w:bookmarkEnd w:id="41"/>
      <w:bookmarkEnd w:id="42"/>
      <w:bookmarkEnd w:id="43"/>
      <w:bookmarkEnd w:id="44"/>
      <w:bookmarkEnd w:id="45"/>
    </w:p>
    <w:p w14:paraId="1E68502D">
      <w:pPr>
        <w:pStyle w:val="3"/>
        <w:spacing w:line="300" w:lineRule="auto"/>
        <w:ind w:firstLine="480" w:firstLineChars="200"/>
      </w:pPr>
      <w:r>
        <w:rPr>
          <w:rFonts w:hint="eastAsia"/>
        </w:rPr>
        <w:t>毕业论文（设计）格式基本要求：</w:t>
      </w:r>
    </w:p>
    <w:p w14:paraId="55A04440">
      <w:pPr>
        <w:pStyle w:val="3"/>
        <w:spacing w:line="300" w:lineRule="auto"/>
        <w:ind w:firstLine="480" w:firstLineChars="200"/>
      </w:pPr>
      <w:r>
        <w:rPr>
          <w:rFonts w:hint="eastAsia"/>
        </w:rPr>
        <w:t>(1) 纸  型：A4纸，具体打印要求见“3毕业论文（设计）打印说明”；</w:t>
      </w:r>
    </w:p>
    <w:p w14:paraId="70A22210">
      <w:pPr>
        <w:pStyle w:val="3"/>
        <w:spacing w:line="300" w:lineRule="auto"/>
        <w:ind w:firstLine="480" w:firstLineChars="200"/>
      </w:pPr>
      <w:r>
        <w:rPr>
          <w:rFonts w:hint="eastAsia"/>
        </w:rPr>
        <w:t>(2) 页边距：上3.5cm，下2.5cm，左2.5cm、右2.5cm；</w:t>
      </w:r>
    </w:p>
    <w:p w14:paraId="4762D107">
      <w:pPr>
        <w:pStyle w:val="3"/>
        <w:spacing w:line="300" w:lineRule="auto"/>
        <w:ind w:firstLine="480" w:firstLineChars="200"/>
      </w:pPr>
      <w:r>
        <w:rPr>
          <w:rFonts w:hint="eastAsia"/>
        </w:rPr>
        <w:t>(3) 页  眉：2.5cm，页脚：2cm，左侧装订。</w:t>
      </w:r>
    </w:p>
    <w:p w14:paraId="1A7A3772">
      <w:pPr>
        <w:pStyle w:val="3"/>
        <w:spacing w:line="300" w:lineRule="auto"/>
        <w:ind w:firstLine="480" w:firstLineChars="200"/>
      </w:pPr>
      <w:r>
        <w:rPr>
          <w:rFonts w:hint="eastAsia"/>
        </w:rPr>
        <w:t>(4) 字  体：正文全部宋体、小四；</w:t>
      </w:r>
    </w:p>
    <w:p w14:paraId="6C8D9E0F">
      <w:pPr>
        <w:pStyle w:val="3"/>
        <w:spacing w:line="300" w:lineRule="auto"/>
        <w:ind w:firstLine="480" w:firstLineChars="200"/>
      </w:pPr>
      <w:r>
        <w:rPr>
          <w:rFonts w:hint="eastAsia"/>
        </w:rPr>
        <w:t>(5) 行  距：多倍行距：1.25，段前、段后均为0行，取消网格对齐选项，首行缩进2字符。</w:t>
      </w:r>
    </w:p>
    <w:p w14:paraId="186C9DCD">
      <w:pPr>
        <w:pStyle w:val="4"/>
        <w:keepNext/>
        <w:keepLines/>
        <w:spacing w:before="156" w:beforeLines="50" w:line="360" w:lineRule="auto"/>
        <w:outlineLvl w:val="1"/>
      </w:pPr>
      <w:bookmarkStart w:id="46" w:name="_Toc1931901964"/>
      <w:bookmarkStart w:id="47" w:name="_Toc105563301"/>
      <w:bookmarkStart w:id="48" w:name="_Toc62973317"/>
      <w:bookmarkStart w:id="49" w:name="_Toc394577277"/>
      <w:bookmarkStart w:id="50" w:name="_Toc397346363"/>
      <w:bookmarkStart w:id="51" w:name="_Toc175648934"/>
      <w:r>
        <w:rPr>
          <w:rFonts w:hint="eastAsia"/>
        </w:rPr>
        <w:t>毕业论文（设计）页眉页脚的编排</w:t>
      </w:r>
      <w:bookmarkEnd w:id="46"/>
      <w:bookmarkEnd w:id="47"/>
      <w:bookmarkEnd w:id="48"/>
      <w:bookmarkEnd w:id="49"/>
      <w:bookmarkEnd w:id="50"/>
      <w:bookmarkEnd w:id="51"/>
    </w:p>
    <w:p w14:paraId="78F12988">
      <w:pPr>
        <w:pStyle w:val="3"/>
        <w:spacing w:line="300" w:lineRule="auto"/>
        <w:ind w:firstLine="480" w:firstLineChars="200"/>
      </w:pPr>
      <w:r>
        <w:rPr>
          <w:rFonts w:hint="eastAsia"/>
        </w:rPr>
        <w:t>一律用阿拉伯数字连续编页码。页码应由引言首页开始，作为第1页。封一、封二和封底不编入页码。将摘要、Abstract、目录等前置部分单独编排页码，以“</w:t>
      </w:r>
      <w:r>
        <w:rPr>
          <w:rFonts w:hint="eastAsia" w:ascii="宋体" w:hAnsi="宋体" w:cs="宋体"/>
          <w:szCs w:val="24"/>
        </w:rPr>
        <w:t>－</w:t>
      </w:r>
      <w:r>
        <w:rPr>
          <w:rFonts w:hint="eastAsia" w:ascii="宋体" w:hAnsi="宋体" w:cs="宋体"/>
          <w:szCs w:val="24"/>
        </w:rPr>
        <w:fldChar w:fldCharType="begin"/>
      </w:r>
      <w:r>
        <w:rPr>
          <w:rFonts w:ascii="宋体" w:hAnsi="宋体" w:cs="宋体"/>
          <w:szCs w:val="24"/>
        </w:rPr>
        <w:instrText xml:space="preserve"> = 1 \* ROMAN \* MERGEFORMAT </w:instrText>
      </w:r>
      <w:r>
        <w:rPr>
          <w:rFonts w:hint="eastAsia" w:ascii="宋体" w:hAnsi="宋体" w:cs="宋体"/>
          <w:szCs w:val="24"/>
        </w:rPr>
        <w:fldChar w:fldCharType="separate"/>
      </w:r>
      <w:r>
        <w:t>I</w:t>
      </w:r>
      <w:r>
        <w:rPr>
          <w:rFonts w:hint="eastAsia" w:ascii="宋体" w:hAnsi="宋体" w:cs="宋体"/>
          <w:szCs w:val="24"/>
        </w:rPr>
        <w:fldChar w:fldCharType="end"/>
      </w:r>
      <w:r>
        <w:rPr>
          <w:rFonts w:hint="eastAsia" w:ascii="宋体" w:hAnsi="宋体" w:cs="宋体"/>
          <w:szCs w:val="24"/>
        </w:rPr>
        <w:t>－</w:t>
      </w:r>
      <w:r>
        <w:rPr>
          <w:rFonts w:hint="eastAsia"/>
        </w:rPr>
        <w:t>”格式作为页脚，从</w:t>
      </w:r>
      <w:r>
        <w:rPr>
          <w:rFonts w:hint="eastAsia" w:ascii="宋体" w:hAnsi="宋体" w:cs="宋体"/>
          <w:szCs w:val="24"/>
        </w:rPr>
        <w:fldChar w:fldCharType="begin"/>
      </w:r>
      <w:r>
        <w:rPr>
          <w:rFonts w:ascii="宋体" w:hAnsi="宋体" w:cs="宋体"/>
          <w:szCs w:val="24"/>
        </w:rPr>
        <w:instrText xml:space="preserve"> = 1 \* ROMAN \* MERGEFORMAT </w:instrText>
      </w:r>
      <w:r>
        <w:rPr>
          <w:rFonts w:hint="eastAsia" w:ascii="宋体" w:hAnsi="宋体" w:cs="宋体"/>
          <w:szCs w:val="24"/>
        </w:rPr>
        <w:fldChar w:fldCharType="separate"/>
      </w:r>
      <w:r>
        <w:t>I</w:t>
      </w:r>
      <w:r>
        <w:rPr>
          <w:rFonts w:hint="eastAsia" w:ascii="宋体" w:hAnsi="宋体" w:cs="宋体"/>
          <w:szCs w:val="24"/>
        </w:rPr>
        <w:fldChar w:fldCharType="end"/>
      </w:r>
      <w:r>
        <w:rPr>
          <w:rFonts w:hint="eastAsia"/>
        </w:rPr>
        <w:t>开始。正文页脚以“</w:t>
      </w:r>
      <w:r>
        <w:rPr>
          <w:rFonts w:hint="eastAsia" w:ascii="PingFang SC" w:hAnsi="PingFang SC" w:eastAsia="PingFang SC" w:cs="PingFang SC"/>
          <w:szCs w:val="24"/>
        </w:rPr>
        <w:t>·</w:t>
      </w:r>
      <w:r>
        <w:rPr>
          <w:rFonts w:hint="eastAsia" w:eastAsia="PingFang SC"/>
        </w:rPr>
        <w:t xml:space="preserve"> </w:t>
      </w:r>
      <w:r>
        <w:rPr>
          <w:rFonts w:eastAsia="PingFang SC"/>
        </w:rPr>
        <w:t xml:space="preserve">1 </w:t>
      </w:r>
      <w:r>
        <w:rPr>
          <w:rFonts w:hint="eastAsia" w:eastAsia="PingFang SC"/>
        </w:rPr>
        <w:t>·</w:t>
      </w:r>
      <w:r>
        <w:rPr>
          <w:rFonts w:hint="eastAsia"/>
        </w:rPr>
        <w:t>”格式作为页脚，从1开始。</w:t>
      </w:r>
    </w:p>
    <w:p w14:paraId="0560117F">
      <w:pPr>
        <w:pStyle w:val="3"/>
        <w:spacing w:line="300" w:lineRule="auto"/>
        <w:ind w:firstLine="480" w:firstLineChars="200"/>
      </w:pPr>
      <w:r>
        <w:rPr>
          <w:rFonts w:hint="eastAsia"/>
        </w:rPr>
        <w:t>页码须标注在每页页脚底部居中位置，宋体，小五。</w:t>
      </w:r>
    </w:p>
    <w:p w14:paraId="223EBDD7">
      <w:pPr>
        <w:pStyle w:val="3"/>
        <w:spacing w:line="300" w:lineRule="auto"/>
        <w:ind w:firstLine="480" w:firstLineChars="200"/>
      </w:pPr>
      <w:r>
        <w:rPr>
          <w:rFonts w:hint="eastAsia"/>
        </w:rPr>
        <w:t>页眉，宋体，五号，居中。填写内容是“毕业论文（设计）题目”。</w:t>
      </w:r>
    </w:p>
    <w:p w14:paraId="701BB9CB">
      <w:pPr>
        <w:pStyle w:val="3"/>
        <w:spacing w:line="300" w:lineRule="auto"/>
        <w:ind w:firstLine="480" w:firstLineChars="200"/>
      </w:pPr>
      <w:r>
        <w:rPr>
          <w:rFonts w:hint="eastAsia"/>
        </w:rPr>
        <w:t>模板中已经将字体和字号要求自动设置为缺省值，页眉设置时只需双击页面中页眉位置，按要求将填写内容替换即可。</w:t>
      </w:r>
    </w:p>
    <w:p w14:paraId="3D238C15">
      <w:pPr>
        <w:pStyle w:val="4"/>
        <w:keepNext/>
        <w:keepLines/>
        <w:spacing w:before="156" w:beforeLines="50" w:line="360" w:lineRule="auto"/>
        <w:outlineLvl w:val="1"/>
      </w:pPr>
      <w:bookmarkStart w:id="52" w:name="_Toc397346364"/>
      <w:bookmarkStart w:id="53" w:name="_Toc105563302"/>
      <w:bookmarkStart w:id="54" w:name="_Toc394577278"/>
      <w:bookmarkStart w:id="55" w:name="_Toc1671049955"/>
      <w:bookmarkStart w:id="56" w:name="_Toc1830584495"/>
      <w:bookmarkStart w:id="57" w:name="_Toc175648935"/>
      <w:r>
        <w:rPr>
          <w:rFonts w:hint="eastAsia"/>
        </w:rPr>
        <w:t>毕业论文（设计）正文格式</w:t>
      </w:r>
      <w:bookmarkEnd w:id="52"/>
      <w:bookmarkEnd w:id="53"/>
      <w:bookmarkEnd w:id="54"/>
      <w:bookmarkEnd w:id="55"/>
      <w:bookmarkEnd w:id="56"/>
      <w:bookmarkEnd w:id="57"/>
    </w:p>
    <w:p w14:paraId="2F8448AC">
      <w:pPr>
        <w:pStyle w:val="3"/>
        <w:spacing w:line="300" w:lineRule="auto"/>
        <w:ind w:firstLine="480" w:firstLineChars="200"/>
      </w:pPr>
      <w:r>
        <w:rPr>
          <w:rFonts w:hint="eastAsia"/>
        </w:rPr>
        <w:t>正文选用模板中的样式所定义的“论文正文”；或者手动设置成每段落首行缩进</w:t>
      </w:r>
      <w:r>
        <w:t>2</w:t>
      </w:r>
      <w:r>
        <w:rPr>
          <w:rFonts w:hint="eastAsia"/>
        </w:rPr>
        <w:t>个汉字，字体：宋体，字号：小四，</w:t>
      </w:r>
      <w:r>
        <w:t>1.25</w:t>
      </w:r>
      <w:r>
        <w:rPr>
          <w:rFonts w:hint="eastAsia"/>
        </w:rPr>
        <w:t>倍行距，间距：段前、段后均为</w:t>
      </w:r>
      <w:r>
        <w:t>0</w:t>
      </w:r>
      <w:r>
        <w:rPr>
          <w:rFonts w:hint="eastAsia"/>
        </w:rPr>
        <w:t>行，取消网格对齐选项。</w:t>
      </w:r>
    </w:p>
    <w:p w14:paraId="1DD1FC1D">
      <w:pPr>
        <w:pStyle w:val="3"/>
        <w:spacing w:line="300" w:lineRule="auto"/>
        <w:ind w:firstLine="480" w:firstLineChars="200"/>
      </w:pPr>
      <w:r>
        <w:rPr>
          <w:rFonts w:hint="eastAsia"/>
        </w:rPr>
        <w:t>模板中已经自动设置为缺省值。</w:t>
      </w:r>
    </w:p>
    <w:p w14:paraId="4464C0D0">
      <w:pPr>
        <w:pStyle w:val="3"/>
        <w:spacing w:line="300" w:lineRule="auto"/>
        <w:ind w:firstLine="480" w:firstLineChars="200"/>
      </w:pPr>
      <w:r>
        <w:rPr>
          <w:rFonts w:hint="eastAsia"/>
        </w:rPr>
        <w:t>模板中的正文内容不具备自动调整格式的能力，如果要粘贴，请先粘贴在记事本编辑器中，再从记事本中拷贝，然后粘贴到正文中即可。或者使用手动设置，将粘贴内容的格式设置成要求的格式。</w:t>
      </w:r>
    </w:p>
    <w:p w14:paraId="5CF4AEED">
      <w:pPr>
        <w:pStyle w:val="4"/>
        <w:keepNext/>
        <w:keepLines/>
        <w:spacing w:before="156" w:beforeLines="50" w:line="360" w:lineRule="auto"/>
        <w:outlineLvl w:val="1"/>
      </w:pPr>
      <w:bookmarkStart w:id="58" w:name="_Toc397346365"/>
      <w:bookmarkStart w:id="59" w:name="_Toc1782880543"/>
      <w:bookmarkStart w:id="60" w:name="_Toc545458219"/>
      <w:bookmarkStart w:id="61" w:name="_Toc394577279"/>
      <w:bookmarkStart w:id="62" w:name="_Toc105563303"/>
      <w:bookmarkStart w:id="63" w:name="_Toc175648936"/>
      <w:r>
        <w:rPr>
          <w:rFonts w:hint="eastAsia"/>
        </w:rPr>
        <w:t>章节标题格式</w:t>
      </w:r>
      <w:bookmarkEnd w:id="58"/>
      <w:bookmarkEnd w:id="59"/>
      <w:bookmarkEnd w:id="60"/>
      <w:bookmarkEnd w:id="61"/>
      <w:bookmarkEnd w:id="62"/>
      <w:bookmarkEnd w:id="63"/>
    </w:p>
    <w:p w14:paraId="0214E729">
      <w:pPr>
        <w:pStyle w:val="3"/>
        <w:spacing w:line="300" w:lineRule="auto"/>
        <w:ind w:firstLine="480" w:firstLineChars="200"/>
      </w:pPr>
      <w:r>
        <w:rPr>
          <w:rFonts w:hint="eastAsia"/>
        </w:rPr>
        <w:t>(1) 每章的章标题选用模板中的样式所定义的“标题1”，居左；或者手动设置成字体：黑体，居左，字号：小三，1.25倍行距，段后10磅，段前为10磅，无特殊格式。每章另起一页。章序号为阿拉伯数字。</w:t>
      </w:r>
    </w:p>
    <w:p w14:paraId="5C0CDA50">
      <w:pPr>
        <w:pStyle w:val="3"/>
        <w:spacing w:line="300" w:lineRule="auto"/>
        <w:ind w:firstLine="480" w:firstLineChars="200"/>
      </w:pPr>
      <w:r>
        <w:rPr>
          <w:rFonts w:hint="eastAsia"/>
        </w:rPr>
        <w:t>(2) 每节的节标题选用模板中的样式所定义的“标题2”，居左；或者手动设置成字体：黑体，居左，字号：四号，1.25倍行距，段后为8磅，段前8磅，无特殊格式。</w:t>
      </w:r>
    </w:p>
    <w:p w14:paraId="21990124">
      <w:pPr>
        <w:pStyle w:val="3"/>
        <w:spacing w:line="300" w:lineRule="auto"/>
        <w:ind w:firstLine="480" w:firstLineChars="200"/>
      </w:pPr>
      <w:r>
        <w:rPr>
          <w:rFonts w:hint="eastAsia"/>
        </w:rPr>
        <w:t>(3) 节中的一级标题选用模板中的样式所定义的“标题3”，居左；或者手动设置成字体：黑体，居左，字号：小四，1.25倍行距，段后为6磅，段前6磅，无特殊格式。</w:t>
      </w:r>
    </w:p>
    <w:p w14:paraId="73340722">
      <w:pPr>
        <w:pStyle w:val="3"/>
        <w:spacing w:line="300" w:lineRule="auto"/>
        <w:ind w:firstLine="480" w:firstLineChars="200"/>
      </w:pPr>
      <w:r>
        <w:rPr>
          <w:rFonts w:hint="eastAsia"/>
        </w:rPr>
        <w:t>正文各级标题编号的示例如</w:t>
      </w:r>
      <w:r>
        <w:rPr>
          <w:rFonts w:hint="eastAsia" w:ascii="宋体" w:hAnsi="宋体" w:cs="Times New Roman"/>
          <w:b/>
          <w:bCs/>
          <w:color w:val="FF0000"/>
          <w:szCs w:val="24"/>
        </w:rPr>
        <w:fldChar w:fldCharType="begin"/>
      </w:r>
      <w:r>
        <w:rPr>
          <w:rFonts w:ascii="宋体" w:hAnsi="宋体" w:cs="Times New Roman"/>
          <w:b/>
          <w:bCs/>
          <w:color w:val="FF0000"/>
          <w:szCs w:val="24"/>
        </w:rPr>
        <w:instrText xml:space="preserve"> REF _Ref943186916 \h </w:instrText>
      </w:r>
      <w:r>
        <w:rPr>
          <w:rFonts w:hint="eastAsia" w:ascii="宋体" w:hAnsi="宋体" w:cs="Times New Roman"/>
          <w:b/>
          <w:bCs/>
          <w:color w:val="FF0000"/>
          <w:szCs w:val="24"/>
        </w:rPr>
        <w:fldChar w:fldCharType="separate"/>
      </w:r>
      <w:r>
        <w:rPr>
          <w:rFonts w:hint="eastAsia"/>
          <w:b/>
          <w:bCs/>
          <w:color w:val="FF0000"/>
        </w:rPr>
        <w:t>图</w:t>
      </w:r>
      <w:r>
        <w:rPr>
          <w:b/>
          <w:bCs/>
          <w:color w:val="FF0000"/>
        </w:rPr>
        <w:t xml:space="preserve"> </w:t>
      </w:r>
      <w:r>
        <w:rPr>
          <w:b/>
          <w:bCs/>
          <w:color w:val="FF0000"/>
        </w:rPr>
        <w:fldChar w:fldCharType="begin"/>
      </w:r>
      <w:r>
        <w:rPr>
          <w:b/>
          <w:bCs/>
          <w:color w:val="FF0000"/>
        </w:rPr>
        <w:instrText xml:space="preserve"> STYLEREF 1 \s </w:instrText>
      </w:r>
      <w:r>
        <w:rPr>
          <w:b/>
          <w:bCs/>
          <w:color w:val="FF0000"/>
        </w:rPr>
        <w:fldChar w:fldCharType="separate"/>
      </w:r>
      <w:r>
        <w:rPr>
          <w:b/>
          <w:bCs/>
          <w:color w:val="FF0000"/>
        </w:rPr>
        <w:t>1</w:t>
      </w:r>
      <w:r>
        <w:rPr>
          <w:b/>
          <w:bCs/>
          <w:color w:val="FF0000"/>
        </w:rPr>
        <w:fldChar w:fldCharType="end"/>
      </w:r>
      <w:r>
        <w:rPr>
          <w:b/>
          <w:bCs/>
          <w:color w:val="FF0000"/>
        </w:rPr>
        <w:t>.1</w:t>
      </w:r>
      <w:r>
        <w:rPr>
          <w:rFonts w:hint="eastAsia" w:ascii="宋体" w:hAnsi="宋体" w:cs="Times New Roman"/>
          <w:b/>
          <w:bCs/>
          <w:color w:val="FF0000"/>
          <w:szCs w:val="24"/>
        </w:rPr>
        <w:fldChar w:fldCharType="end"/>
      </w:r>
      <w:r>
        <w:rPr>
          <w:rFonts w:hint="eastAsia"/>
        </w:rPr>
        <w:t>所示。</w:t>
      </w:r>
    </w:p>
    <w:p w14:paraId="7C7180D2">
      <w:pPr>
        <w:spacing w:line="300" w:lineRule="auto"/>
        <w:ind w:firstLine="480" w:firstLineChars="200"/>
        <w:rPr>
          <w:rFonts w:cs="Times New Roman" w:asciiTheme="minorEastAsia" w:hAnsiTheme="minorEastAsia" w:eastAsiaTheme="minorEastAsia"/>
          <w:sz w:val="21"/>
          <w:szCs w:val="21"/>
        </w:rPr>
      </w:pPr>
      <w:r>
        <w:rPr>
          <w:rFonts w:hint="eastAsia" w:cs="Times New Roman" w:asciiTheme="minorEastAsia" w:hAnsiTheme="minorEastAsia" w:eastAsiaTheme="minorEastAsia"/>
          <w:sz w:val="24"/>
          <w:szCs w:val="21"/>
          <w:shd w:val="pct15" w:color="auto" w:fill="FFFFFF"/>
        </w:rPr>
        <w:t>说明：此处</w:t>
      </w:r>
      <w:r>
        <w:rPr>
          <w:rStyle w:val="65"/>
          <w:rFonts w:hint="eastAsia"/>
          <w:shd w:val="pct15" w:color="auto" w:fill="FFFFFF"/>
        </w:rPr>
        <w:t>“图</w:t>
      </w:r>
      <w:r>
        <w:rPr>
          <w:rStyle w:val="65"/>
          <w:shd w:val="pct15" w:color="auto" w:fill="FFFFFF"/>
        </w:rPr>
        <w:t>1.1</w:t>
      </w:r>
      <w:r>
        <w:rPr>
          <w:rStyle w:val="65"/>
          <w:rFonts w:hint="eastAsia"/>
          <w:shd w:val="pct15" w:color="auto" w:fill="FFFFFF"/>
        </w:rPr>
        <w:t>”</w:t>
      </w:r>
      <w:r>
        <w:rPr>
          <w:rStyle w:val="65"/>
          <w:rFonts w:hint="eastAsia" w:ascii="宋体" w:hAnsi="宋体" w:cs="Times New Roman"/>
          <w:sz w:val="24"/>
          <w:szCs w:val="24"/>
          <w:shd w:val="pct15" w:color="auto" w:fill="FFFFFF"/>
        </w:rPr>
        <w:t>的文字</w:t>
      </w:r>
      <w:r>
        <w:rPr>
          <w:rStyle w:val="65"/>
          <w:rFonts w:hint="eastAsia"/>
          <w:shd w:val="pct15" w:color="auto" w:fill="FFFFFF"/>
        </w:rPr>
        <w:t>应使用交叉引用，引用图</w:t>
      </w:r>
      <w:r>
        <w:rPr>
          <w:rStyle w:val="65"/>
          <w:shd w:val="pct15" w:color="auto" w:fill="FFFFFF"/>
        </w:rPr>
        <w:t>1.1</w:t>
      </w:r>
      <w:r>
        <w:rPr>
          <w:rStyle w:val="65"/>
          <w:rFonts w:hint="eastAsia"/>
          <w:shd w:val="pct15" w:color="auto" w:fill="FFFFFF"/>
        </w:rPr>
        <w:t>的题注。</w:t>
      </w:r>
      <w:r>
        <w:rPr>
          <w:rStyle w:val="65"/>
          <w:rFonts w:hint="eastAsia" w:ascii="宋体" w:hAnsi="宋体" w:cs="Times New Roman"/>
          <w:szCs w:val="21"/>
          <w:shd w:val="pct15" w:color="auto" w:fill="FFFFFF"/>
        </w:rPr>
        <w:t>将光标放在需要插入交叉引处，在“插入”面板中点击“交叉引用”，在弹出对话框中选择对应的引用类型，引用内容选择“只有标签和编号”，如</w:t>
      </w:r>
      <w:r>
        <w:rPr>
          <w:rStyle w:val="65"/>
          <w:rFonts w:hint="eastAsia" w:ascii="宋体" w:hAnsi="宋体" w:cs="Times New Roman"/>
          <w:szCs w:val="21"/>
          <w:shd w:val="pct15" w:color="auto" w:fill="FFFFFF"/>
        </w:rPr>
        <w:fldChar w:fldCharType="begin"/>
      </w:r>
      <w:r>
        <w:rPr>
          <w:rStyle w:val="65"/>
          <w:rFonts w:ascii="宋体" w:hAnsi="宋体" w:cs="Times New Roman"/>
          <w:szCs w:val="21"/>
          <w:shd w:val="pct15" w:color="auto" w:fill="FFFFFF"/>
        </w:rPr>
        <w:instrText xml:space="preserve"> REF _Ref955439219 \h </w:instrText>
      </w:r>
      <w:r>
        <w:rPr>
          <w:rStyle w:val="65"/>
          <w:rFonts w:cs="Times New Roman" w:asciiTheme="minorEastAsia" w:hAnsiTheme="minorEastAsia" w:eastAsiaTheme="minorEastAsia"/>
          <w:sz w:val="18"/>
          <w:szCs w:val="18"/>
          <w:shd w:val="pct15" w:color="auto" w:fill="FFFFFF"/>
        </w:rPr>
        <w:instrText xml:space="preserve"> \* MERGEFORMAT </w:instrText>
      </w:r>
      <w:r>
        <w:rPr>
          <w:rStyle w:val="65"/>
          <w:rFonts w:hint="eastAsia" w:ascii="宋体" w:hAnsi="宋体" w:cs="Times New Roman"/>
          <w:szCs w:val="21"/>
          <w:shd w:val="pct15" w:color="auto" w:fill="FFFFFF"/>
        </w:rPr>
        <w:fldChar w:fldCharType="separate"/>
      </w:r>
      <w:r>
        <w:rPr>
          <w:rStyle w:val="65"/>
          <w:rFonts w:hint="eastAsia"/>
          <w:shd w:val="pct15" w:color="auto" w:fill="FFFFFF"/>
        </w:rPr>
        <w:t>图</w:t>
      </w:r>
      <w:r>
        <w:rPr>
          <w:rStyle w:val="65"/>
          <w:shd w:val="pct15" w:color="auto" w:fill="FFFFFF"/>
        </w:rPr>
        <w:t xml:space="preserve"> </w:t>
      </w:r>
      <w:r>
        <w:rPr>
          <w:rStyle w:val="65"/>
          <w:shd w:val="pct15" w:color="auto" w:fill="FFFFFF"/>
        </w:rPr>
        <w:fldChar w:fldCharType="begin"/>
      </w:r>
      <w:r>
        <w:rPr>
          <w:rStyle w:val="65"/>
          <w:shd w:val="pct15" w:color="auto" w:fill="FFFFFF"/>
        </w:rPr>
        <w:instrText xml:space="preserve"> STYLEREF 1 \s </w:instrText>
      </w:r>
      <w:r>
        <w:rPr>
          <w:rStyle w:val="65"/>
          <w:shd w:val="pct15" w:color="auto" w:fill="FFFFFF"/>
        </w:rPr>
        <w:fldChar w:fldCharType="separate"/>
      </w:r>
      <w:r>
        <w:rPr>
          <w:rStyle w:val="65"/>
          <w:shd w:val="pct15" w:color="auto" w:fill="FFFFFF"/>
        </w:rPr>
        <w:t>1</w:t>
      </w:r>
      <w:r>
        <w:rPr>
          <w:rStyle w:val="65"/>
          <w:shd w:val="pct15" w:color="auto" w:fill="FFFFFF"/>
        </w:rPr>
        <w:fldChar w:fldCharType="end"/>
      </w:r>
      <w:r>
        <w:rPr>
          <w:rStyle w:val="65"/>
          <w:shd w:val="pct15" w:color="auto" w:fill="FFFFFF"/>
        </w:rPr>
        <w:t>.2</w:t>
      </w:r>
      <w:r>
        <w:rPr>
          <w:rStyle w:val="65"/>
          <w:rFonts w:hint="eastAsia" w:ascii="宋体" w:hAnsi="宋体" w:cs="Times New Roman"/>
          <w:szCs w:val="21"/>
          <w:shd w:val="pct15" w:color="auto" w:fill="FFFFFF"/>
        </w:rPr>
        <w:fldChar w:fldCharType="end"/>
      </w:r>
      <w:r>
        <w:rPr>
          <w:rStyle w:val="65"/>
          <w:rFonts w:hint="eastAsia" w:ascii="宋体" w:hAnsi="宋体" w:cs="Times New Roman"/>
          <w:szCs w:val="21"/>
          <w:shd w:val="pct15" w:color="auto" w:fill="FFFFFF"/>
        </w:rPr>
        <w:t>所示。</w:t>
      </w:r>
      <w:r>
        <w:rPr>
          <w:rStyle w:val="65"/>
          <w:rFonts w:hint="eastAsia" w:ascii="宋体" w:hAnsi="宋体" w:cs="Times New Roman"/>
          <w:sz w:val="18"/>
          <w:szCs w:val="18"/>
          <w:shd w:val="pct15" w:color="auto" w:fill="FFFFFF"/>
        </w:rPr>
        <w:t>在为图片或表格添加题注时，可以为图片或表格分表设置“图”和“表”的标签，在插入题注的对话框中点击“新建标签”，在弹出对话框中输入新标签名称确定即可新建标签；插入题注时要注意：图片的题注位置在图片下方，表格的题注在表格上方；插入题注时需要设置编号格式，编号时包含章节编号，使用“</w:t>
      </w:r>
      <w:r>
        <w:rPr>
          <w:rStyle w:val="65"/>
          <w:rFonts w:ascii="宋体" w:hAnsi="宋体" w:cs="Times New Roman"/>
          <w:sz w:val="18"/>
          <w:szCs w:val="18"/>
          <w:shd w:val="pct15" w:color="auto" w:fill="FFFFFF"/>
        </w:rPr>
        <w:t>.”分割，如</w:t>
      </w:r>
      <w:r>
        <w:rPr>
          <w:rStyle w:val="65"/>
          <w:rFonts w:hint="eastAsia" w:ascii="宋体" w:hAnsi="宋体" w:cs="Times New Roman"/>
          <w:sz w:val="18"/>
          <w:szCs w:val="18"/>
          <w:shd w:val="pct15" w:color="auto" w:fill="FFFFFF"/>
        </w:rPr>
        <w:fldChar w:fldCharType="begin"/>
      </w:r>
      <w:r>
        <w:rPr>
          <w:rStyle w:val="65"/>
          <w:rFonts w:ascii="宋体" w:hAnsi="宋体" w:cs="Times New Roman"/>
          <w:sz w:val="18"/>
          <w:szCs w:val="18"/>
          <w:shd w:val="pct15" w:color="auto" w:fill="FFFFFF"/>
        </w:rPr>
        <w:instrText xml:space="preserve"> REF _Ref963540193 \h </w:instrText>
      </w:r>
      <w:r>
        <w:rPr>
          <w:rStyle w:val="65"/>
          <w:rFonts w:cs="Times New Roman" w:asciiTheme="minorEastAsia" w:hAnsiTheme="minorEastAsia" w:eastAsiaTheme="minorEastAsia"/>
          <w:sz w:val="18"/>
          <w:szCs w:val="18"/>
          <w:shd w:val="pct15" w:color="auto" w:fill="FFFFFF"/>
        </w:rPr>
        <w:instrText xml:space="preserve"> \* MERGEFORMAT </w:instrText>
      </w:r>
      <w:r>
        <w:rPr>
          <w:rStyle w:val="65"/>
          <w:rFonts w:hint="eastAsia" w:ascii="宋体" w:hAnsi="宋体" w:cs="Times New Roman"/>
          <w:sz w:val="18"/>
          <w:szCs w:val="18"/>
          <w:shd w:val="pct15" w:color="auto" w:fill="FFFFFF"/>
        </w:rPr>
        <w:fldChar w:fldCharType="separate"/>
      </w:r>
      <w:r>
        <w:rPr>
          <w:rStyle w:val="65"/>
          <w:rFonts w:hint="eastAsia"/>
          <w:shd w:val="pct15" w:color="auto" w:fill="FFFFFF"/>
        </w:rPr>
        <w:t>图</w:t>
      </w:r>
      <w:r>
        <w:rPr>
          <w:rStyle w:val="65"/>
          <w:shd w:val="pct15" w:color="auto" w:fill="FFFFFF"/>
        </w:rPr>
        <w:t xml:space="preserve"> </w:t>
      </w:r>
      <w:r>
        <w:rPr>
          <w:rStyle w:val="65"/>
          <w:shd w:val="pct15" w:color="auto" w:fill="FFFFFF"/>
        </w:rPr>
        <w:fldChar w:fldCharType="begin"/>
      </w:r>
      <w:r>
        <w:rPr>
          <w:rStyle w:val="65"/>
          <w:shd w:val="pct15" w:color="auto" w:fill="FFFFFF"/>
        </w:rPr>
        <w:instrText xml:space="preserve"> STYLEREF 1 \s </w:instrText>
      </w:r>
      <w:r>
        <w:rPr>
          <w:rStyle w:val="65"/>
          <w:shd w:val="pct15" w:color="auto" w:fill="FFFFFF"/>
        </w:rPr>
        <w:fldChar w:fldCharType="separate"/>
      </w:r>
      <w:r>
        <w:rPr>
          <w:rStyle w:val="65"/>
          <w:shd w:val="pct15" w:color="auto" w:fill="FFFFFF"/>
        </w:rPr>
        <w:t>1</w:t>
      </w:r>
      <w:r>
        <w:rPr>
          <w:rStyle w:val="65"/>
          <w:shd w:val="pct15" w:color="auto" w:fill="FFFFFF"/>
        </w:rPr>
        <w:fldChar w:fldCharType="end"/>
      </w:r>
      <w:r>
        <w:rPr>
          <w:rStyle w:val="65"/>
          <w:shd w:val="pct15" w:color="auto" w:fill="FFFFFF"/>
        </w:rPr>
        <w:t>.3</w:t>
      </w:r>
      <w:r>
        <w:rPr>
          <w:rStyle w:val="65"/>
          <w:rFonts w:hint="eastAsia" w:ascii="宋体" w:hAnsi="宋体" w:cs="Times New Roman"/>
          <w:sz w:val="18"/>
          <w:szCs w:val="18"/>
          <w:shd w:val="pct15" w:color="auto" w:fill="FFFFFF"/>
        </w:rPr>
        <w:fldChar w:fldCharType="end"/>
      </w:r>
      <w:r>
        <w:rPr>
          <w:rStyle w:val="65"/>
          <w:rFonts w:hint="eastAsia" w:ascii="宋体" w:hAnsi="宋体" w:cs="Times New Roman"/>
          <w:sz w:val="18"/>
          <w:szCs w:val="18"/>
          <w:shd w:val="pct15" w:color="auto" w:fill="FFFFFF"/>
        </w:rPr>
        <w:t>所示。</w:t>
      </w:r>
      <w:r>
        <w:rPr>
          <w:rStyle w:val="65"/>
          <w:rFonts w:hint="eastAsia" w:ascii="宋体" w:hAnsi="宋体" w:cs="Times New Roman"/>
          <w:szCs w:val="21"/>
          <w:shd w:val="pct15" w:color="auto" w:fill="FFFFFF"/>
        </w:rPr>
        <w:t>文字“图</w:t>
      </w:r>
      <w:r>
        <w:rPr>
          <w:rStyle w:val="65"/>
          <w:rFonts w:ascii="宋体" w:hAnsi="宋体" w:cs="Times New Roman"/>
          <w:szCs w:val="21"/>
          <w:shd w:val="pct15" w:color="auto" w:fill="FFFFFF"/>
        </w:rPr>
        <w:t>1.1”</w:t>
      </w:r>
      <w:r>
        <w:rPr>
          <w:rStyle w:val="65"/>
          <w:rFonts w:hint="eastAsia"/>
          <w:shd w:val="pct15" w:color="auto" w:fill="FFFFFF"/>
        </w:rPr>
        <w:t>使用红色加粗格式仅仅为了在此说明</w:t>
      </w:r>
      <w:r>
        <w:rPr>
          <w:rStyle w:val="65"/>
          <w:rFonts w:hint="eastAsia" w:ascii="宋体" w:hAnsi="宋体" w:cs="Times New Roman"/>
          <w:szCs w:val="21"/>
          <w:shd w:val="pct15" w:color="auto" w:fill="FFFFFF"/>
        </w:rPr>
        <w:t>中</w:t>
      </w:r>
      <w:r>
        <w:rPr>
          <w:rFonts w:hint="eastAsia" w:cs="Times New Roman" w:asciiTheme="minorEastAsia" w:hAnsiTheme="minorEastAsia" w:eastAsiaTheme="minorEastAsia"/>
          <w:sz w:val="24"/>
          <w:szCs w:val="21"/>
          <w:shd w:val="pct15" w:color="auto" w:fill="FFFFFF"/>
        </w:rPr>
        <w:t>特殊标记，阅后请注意使用正文格式。阅后删除此段文本。</w:t>
      </w:r>
    </w:p>
    <w:p w14:paraId="7A3F0CA4">
      <w:pPr>
        <w:jc w:val="center"/>
        <w:rPr>
          <w:rFonts w:cs="Times New Roman"/>
          <w:szCs w:val="24"/>
        </w:rPr>
      </w:pPr>
      <w:r>
        <w:rPr>
          <w:rFonts w:cs="Times New Roman"/>
          <w:szCs w:val="24"/>
        </w:rPr>
        <w:drawing>
          <wp:inline distT="0" distB="0" distL="0" distR="0">
            <wp:extent cx="3600450" cy="2057400"/>
            <wp:effectExtent l="0" t="0" r="0" b="0"/>
            <wp:docPr id="9" name="图片 9" descr="ImageG0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ImageG010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3621475" cy="2069099"/>
                    </a:xfrm>
                    <a:prstGeom prst="rect">
                      <a:avLst/>
                    </a:prstGeom>
                    <a:noFill/>
                    <a:ln>
                      <a:noFill/>
                    </a:ln>
                  </pic:spPr>
                </pic:pic>
              </a:graphicData>
            </a:graphic>
          </wp:inline>
        </w:drawing>
      </w:r>
    </w:p>
    <w:p w14:paraId="67470CDA">
      <w:pPr>
        <w:pStyle w:val="12"/>
        <w:jc w:val="center"/>
      </w:pPr>
      <w:bookmarkStart w:id="64" w:name="_Ref943186916"/>
      <w:r>
        <w:t xml:space="preserve">图 </w:t>
      </w:r>
      <w:r>
        <w:fldChar w:fldCharType="begin"/>
      </w:r>
      <w:r>
        <w:instrText xml:space="preserve"> STYLEREF 1 \s </w:instrText>
      </w:r>
      <w:r>
        <w:fldChar w:fldCharType="separate"/>
      </w:r>
      <w:r>
        <w:t>1</w:t>
      </w:r>
      <w:r>
        <w:fldChar w:fldCharType="end"/>
      </w:r>
      <w:r>
        <w:t>.</w:t>
      </w:r>
      <w:r>
        <w:fldChar w:fldCharType="begin"/>
      </w:r>
      <w:r>
        <w:instrText xml:space="preserve"> SEQ 图 \* ARABIC \s 1 </w:instrText>
      </w:r>
      <w:r>
        <w:fldChar w:fldCharType="separate"/>
      </w:r>
      <w:r>
        <w:t>1</w:t>
      </w:r>
      <w:r>
        <w:fldChar w:fldCharType="end"/>
      </w:r>
      <w:bookmarkEnd w:id="64"/>
      <w:r>
        <w:rPr>
          <w:rFonts w:hint="eastAsia"/>
        </w:rPr>
        <w:t xml:space="preserve"> 标题编号的示例</w:t>
      </w:r>
    </w:p>
    <w:p w14:paraId="145C6DB3">
      <w:pPr>
        <w:spacing w:line="240" w:lineRule="auto"/>
        <w:jc w:val="center"/>
      </w:pPr>
      <w:r>
        <w:drawing>
          <wp:inline distT="0" distB="0" distL="114300" distR="114300">
            <wp:extent cx="2751455" cy="3023870"/>
            <wp:effectExtent l="0" t="0" r="0" b="5080"/>
            <wp:docPr id="4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3"/>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2751512" cy="3023870"/>
                    </a:xfrm>
                    <a:prstGeom prst="rect">
                      <a:avLst/>
                    </a:prstGeom>
                    <a:noFill/>
                    <a:ln>
                      <a:noFill/>
                    </a:ln>
                  </pic:spPr>
                </pic:pic>
              </a:graphicData>
            </a:graphic>
          </wp:inline>
        </w:drawing>
      </w:r>
    </w:p>
    <w:p w14:paraId="6F9A2FCB">
      <w:pPr>
        <w:pStyle w:val="12"/>
        <w:spacing w:line="300" w:lineRule="auto"/>
      </w:pPr>
      <w:bookmarkStart w:id="65" w:name="_Ref955439219"/>
      <w:r>
        <w:t xml:space="preserve">图 </w:t>
      </w:r>
      <w:r>
        <w:fldChar w:fldCharType="begin"/>
      </w:r>
      <w:r>
        <w:instrText xml:space="preserve"> STYLEREF 1 \s </w:instrText>
      </w:r>
      <w:r>
        <w:fldChar w:fldCharType="separate"/>
      </w:r>
      <w:r>
        <w:t>1</w:t>
      </w:r>
      <w:r>
        <w:fldChar w:fldCharType="end"/>
      </w:r>
      <w:r>
        <w:t>.</w:t>
      </w:r>
      <w:r>
        <w:fldChar w:fldCharType="begin"/>
      </w:r>
      <w:r>
        <w:instrText xml:space="preserve"> SEQ 图 \* ARABIC \s 1 </w:instrText>
      </w:r>
      <w:r>
        <w:fldChar w:fldCharType="separate"/>
      </w:r>
      <w:r>
        <w:t>2</w:t>
      </w:r>
      <w:r>
        <w:fldChar w:fldCharType="end"/>
      </w:r>
      <w:bookmarkEnd w:id="65"/>
      <w:r>
        <w:rPr>
          <w:rFonts w:hint="eastAsia"/>
        </w:rPr>
        <w:t xml:space="preserve"> 插入交叉引用的示例</w:t>
      </w:r>
    </w:p>
    <w:p w14:paraId="2433691A">
      <w:pPr>
        <w:spacing w:line="300" w:lineRule="auto"/>
        <w:jc w:val="center"/>
      </w:pPr>
      <w:r>
        <w:drawing>
          <wp:inline distT="0" distB="0" distL="114300" distR="114300">
            <wp:extent cx="1964690" cy="2051685"/>
            <wp:effectExtent l="0" t="0" r="0" b="5715"/>
            <wp:docPr id="4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1965215" cy="2051685"/>
                    </a:xfrm>
                    <a:prstGeom prst="rect">
                      <a:avLst/>
                    </a:prstGeom>
                    <a:noFill/>
                    <a:ln>
                      <a:noFill/>
                    </a:ln>
                  </pic:spPr>
                </pic:pic>
              </a:graphicData>
            </a:graphic>
          </wp:inline>
        </w:drawing>
      </w:r>
    </w:p>
    <w:p w14:paraId="3A627EF6">
      <w:pPr>
        <w:pStyle w:val="12"/>
        <w:spacing w:line="300" w:lineRule="auto"/>
      </w:pPr>
      <w:bookmarkStart w:id="66" w:name="_Ref963540193"/>
      <w:r>
        <w:t xml:space="preserve">图 </w:t>
      </w:r>
      <w:r>
        <w:fldChar w:fldCharType="begin"/>
      </w:r>
      <w:r>
        <w:instrText xml:space="preserve"> STYLEREF 1 \s </w:instrText>
      </w:r>
      <w:r>
        <w:fldChar w:fldCharType="separate"/>
      </w:r>
      <w:r>
        <w:t>1</w:t>
      </w:r>
      <w:r>
        <w:fldChar w:fldCharType="end"/>
      </w:r>
      <w:r>
        <w:t>.</w:t>
      </w:r>
      <w:r>
        <w:fldChar w:fldCharType="begin"/>
      </w:r>
      <w:r>
        <w:instrText xml:space="preserve"> SEQ 图 \* ARABIC \s 1 </w:instrText>
      </w:r>
      <w:r>
        <w:fldChar w:fldCharType="separate"/>
      </w:r>
      <w:r>
        <w:t>3</w:t>
      </w:r>
      <w:r>
        <w:fldChar w:fldCharType="end"/>
      </w:r>
      <w:bookmarkEnd w:id="66"/>
      <w:r>
        <w:rPr>
          <w:rFonts w:hint="eastAsia"/>
        </w:rPr>
        <w:t xml:space="preserve"> 题注编号设置示例</w:t>
      </w:r>
    </w:p>
    <w:p w14:paraId="78E0D235">
      <w:pPr>
        <w:pStyle w:val="4"/>
        <w:keepNext/>
        <w:keepLines/>
        <w:spacing w:before="156" w:beforeLines="50" w:line="360" w:lineRule="auto"/>
        <w:outlineLvl w:val="1"/>
      </w:pPr>
      <w:bookmarkStart w:id="67" w:name="_Toc397346366"/>
      <w:bookmarkStart w:id="68" w:name="_Toc2056081337"/>
      <w:bookmarkStart w:id="69" w:name="_Toc105563304"/>
      <w:bookmarkStart w:id="70" w:name="_Toc394577280"/>
      <w:bookmarkStart w:id="71" w:name="_Toc1033959610"/>
      <w:bookmarkStart w:id="72" w:name="_Toc175648937"/>
      <w:r>
        <w:rPr>
          <w:rFonts w:hint="eastAsia"/>
        </w:rPr>
        <w:t>各章之间的分隔符设置</w:t>
      </w:r>
      <w:bookmarkEnd w:id="67"/>
      <w:bookmarkEnd w:id="68"/>
      <w:bookmarkEnd w:id="69"/>
      <w:bookmarkEnd w:id="70"/>
      <w:bookmarkEnd w:id="71"/>
      <w:bookmarkEnd w:id="72"/>
    </w:p>
    <w:p w14:paraId="65F869D4">
      <w:pPr>
        <w:pStyle w:val="3"/>
        <w:spacing w:line="300" w:lineRule="auto"/>
        <w:ind w:firstLine="480" w:firstLineChars="200"/>
      </w:pPr>
      <w:r>
        <w:rPr>
          <w:rFonts w:hint="eastAsia"/>
        </w:rPr>
        <w:t>各章之间应重新分页，使用“分页符”进行分隔。</w:t>
      </w:r>
    </w:p>
    <w:p w14:paraId="5453A03C">
      <w:pPr>
        <w:pStyle w:val="3"/>
        <w:spacing w:line="300" w:lineRule="auto"/>
        <w:ind w:firstLine="480" w:firstLineChars="200"/>
      </w:pPr>
      <w:r>
        <w:rPr>
          <w:rFonts w:hint="eastAsia"/>
        </w:rPr>
        <w:t>设置方法：在“插入”菜单中选择“分隔符(B)…”，在弹出的窗口中选择分隔符类型为“分页符”，确定即可另起一页。摘要、Abstract、目录三部分一起设置为独立的一节，方便设置页脚页码；正文部分，包括但不限引言、各章节、结论、参考文献、附录、发表学术论文情况、致谢等部分起始处均应插入分页符另起一页，同时将正文单独设置为一节，方便设置页脚页码。在设置单独一节时，可在“布局”菜单（或面板）中选择“分隔符”，注意分隔符分为下一页、连续、奇数页、偶数页，一般设置下一页，请根据需要设置。</w:t>
      </w:r>
    </w:p>
    <w:p w14:paraId="21710215">
      <w:pPr>
        <w:pStyle w:val="4"/>
        <w:keepNext/>
        <w:keepLines/>
        <w:spacing w:before="156" w:beforeLines="50" w:line="360" w:lineRule="auto"/>
        <w:outlineLvl w:val="1"/>
      </w:pPr>
      <w:bookmarkStart w:id="73" w:name="_Toc105563305"/>
      <w:bookmarkStart w:id="74" w:name="_Toc394577281"/>
      <w:bookmarkStart w:id="75" w:name="_Toc1399667082"/>
      <w:bookmarkStart w:id="76" w:name="_Toc321493746"/>
      <w:bookmarkStart w:id="77" w:name="_Toc397346367"/>
      <w:bookmarkStart w:id="78" w:name="_Toc175648938"/>
      <w:r>
        <w:rPr>
          <w:rFonts w:hint="eastAsia"/>
        </w:rPr>
        <w:t>正文中的编号</w:t>
      </w:r>
      <w:bookmarkEnd w:id="73"/>
      <w:bookmarkEnd w:id="74"/>
      <w:bookmarkEnd w:id="75"/>
      <w:bookmarkEnd w:id="76"/>
      <w:bookmarkEnd w:id="77"/>
      <w:bookmarkEnd w:id="78"/>
    </w:p>
    <w:p w14:paraId="5F24A949">
      <w:pPr>
        <w:pStyle w:val="3"/>
        <w:spacing w:line="300" w:lineRule="auto"/>
        <w:ind w:firstLine="480" w:firstLineChars="200"/>
      </w:pPr>
      <w:r>
        <w:rPr>
          <w:rFonts w:hint="eastAsia"/>
        </w:rPr>
        <w:t>正文中的图、表、附注、公式一律采用阿拉伯数字分章编号。</w:t>
      </w:r>
    </w:p>
    <w:p w14:paraId="1FF5230C">
      <w:pPr>
        <w:pStyle w:val="3"/>
        <w:spacing w:line="300" w:lineRule="auto"/>
        <w:ind w:firstLine="480" w:firstLineChars="200"/>
        <w:rPr>
          <w:rFonts w:ascii="宋体" w:hAnsi="宋体" w:cs="Times New Roman"/>
          <w:szCs w:val="24"/>
          <w:lang w:val="zh-CN"/>
        </w:rPr>
      </w:pPr>
      <w:r>
        <w:rPr>
          <w:rFonts w:hint="eastAsia"/>
        </w:rPr>
        <w:t>如图1.2，表2.3，附注4.5，式6.7等。如“图1.2”就是指本毕业论文（设计）第1章的第2个图。文中参考文献采用阿拉伯数字根据全文统一编号，如文献[3]，文献[3,4]，文献[6-10]等，在正文中引用时用右上角标标出。附录中的图、表、附注、参考文献、公式另行编号，如图A1，表B2，附注B3，或文献[A3]。</w:t>
      </w:r>
    </w:p>
    <w:p w14:paraId="287D5D0E">
      <w:pPr>
        <w:numPr>
          <w:ins w:id="10" w:author="小蚂蚁" w:date="2024-06-26T13:25:00Z"/>
        </w:numPr>
      </w:pPr>
      <w:r>
        <w:br w:type="page"/>
      </w:r>
    </w:p>
    <w:p w14:paraId="3D97A911">
      <w:pPr>
        <w:pStyle w:val="2"/>
        <w:keepNext/>
        <w:keepLines/>
        <w:spacing w:before="156" w:beforeLines="50" w:line="360" w:lineRule="auto"/>
        <w:outlineLvl w:val="1"/>
      </w:pPr>
      <w:bookmarkStart w:id="79" w:name="_Toc175647572"/>
      <w:bookmarkEnd w:id="79"/>
      <w:bookmarkStart w:id="80" w:name="_Toc175648195"/>
      <w:bookmarkEnd w:id="80"/>
      <w:bookmarkStart w:id="81" w:name="_Toc175647185"/>
      <w:bookmarkEnd w:id="81"/>
      <w:bookmarkStart w:id="82" w:name="_Toc175648939"/>
      <w:bookmarkEnd w:id="82"/>
      <w:bookmarkStart w:id="83" w:name="_Toc175647796"/>
      <w:bookmarkEnd w:id="83"/>
      <w:bookmarkStart w:id="84" w:name="_Toc175646872"/>
      <w:bookmarkEnd w:id="84"/>
      <w:bookmarkStart w:id="85" w:name="_Toc175647727"/>
      <w:bookmarkEnd w:id="85"/>
      <w:bookmarkStart w:id="86" w:name="_Toc175648528"/>
      <w:bookmarkEnd w:id="86"/>
      <w:bookmarkStart w:id="87" w:name="_Toc175648870"/>
      <w:bookmarkEnd w:id="87"/>
      <w:bookmarkStart w:id="88" w:name="_Toc175512475"/>
      <w:bookmarkEnd w:id="88"/>
      <w:bookmarkStart w:id="89" w:name="_Toc175647411"/>
      <w:bookmarkEnd w:id="89"/>
      <w:bookmarkStart w:id="90" w:name="_Toc175647936"/>
      <w:bookmarkEnd w:id="90"/>
      <w:bookmarkStart w:id="91" w:name="_Toc175648940"/>
      <w:r>
        <w:rPr>
          <w:rFonts w:hint="eastAsia"/>
        </w:rPr>
        <w:t>图表及公式的格式说明</w:t>
      </w:r>
      <w:bookmarkEnd w:id="91"/>
    </w:p>
    <w:p w14:paraId="4B16CFF7">
      <w:pPr>
        <w:pStyle w:val="4"/>
        <w:keepNext/>
        <w:keepLines/>
        <w:spacing w:before="156" w:beforeLines="50" w:line="360" w:lineRule="auto"/>
        <w:outlineLvl w:val="1"/>
      </w:pPr>
      <w:bookmarkStart w:id="92" w:name="_Toc175648941"/>
      <w:r>
        <w:rPr>
          <w:rFonts w:hint="eastAsia"/>
        </w:rPr>
        <w:t>图的格式说明</w:t>
      </w:r>
      <w:bookmarkEnd w:id="92"/>
    </w:p>
    <w:p w14:paraId="08543A26">
      <w:pPr>
        <w:pStyle w:val="5"/>
        <w:keepNext/>
        <w:keepLines/>
        <w:spacing w:before="156" w:beforeLines="50" w:line="360" w:lineRule="auto"/>
        <w:outlineLvl w:val="2"/>
      </w:pPr>
      <w:bookmarkStart w:id="93" w:name="_Toc988684274"/>
      <w:bookmarkStart w:id="94" w:name="_Toc394577284"/>
      <w:bookmarkStart w:id="95" w:name="_Toc1138205363"/>
      <w:bookmarkStart w:id="96" w:name="_Toc397346370"/>
      <w:bookmarkStart w:id="97" w:name="_Toc175648942"/>
      <w:r>
        <w:rPr>
          <w:rFonts w:hint="eastAsia"/>
        </w:rPr>
        <w:t>图的格式示例</w:t>
      </w:r>
      <w:bookmarkEnd w:id="93"/>
      <w:bookmarkEnd w:id="94"/>
      <w:bookmarkEnd w:id="95"/>
      <w:bookmarkEnd w:id="96"/>
      <w:bookmarkEnd w:id="97"/>
    </w:p>
    <w:p w14:paraId="36A71DAB">
      <w:pPr>
        <w:pStyle w:val="3"/>
        <w:spacing w:line="300" w:lineRule="auto"/>
        <w:ind w:firstLine="480"/>
      </w:pPr>
      <w:r>
        <w:rPr>
          <w:rFonts w:hint="eastAsia"/>
        </w:rPr>
        <w:t>图在正文中的格式示例如</w:t>
      </w:r>
      <w:r>
        <w:rPr>
          <w:rFonts w:hint="eastAsia"/>
        </w:rPr>
        <w:fldChar w:fldCharType="begin"/>
      </w:r>
      <w:r>
        <w:rPr>
          <w:rFonts w:hint="eastAsia"/>
        </w:rPr>
        <w:instrText xml:space="preserve"> REF _Ref968195732 \h </w:instrText>
      </w:r>
      <w:r>
        <w:rPr>
          <w:rFonts w:hint="eastAsia"/>
        </w:rPr>
        <w:fldChar w:fldCharType="separate"/>
      </w:r>
      <w:r>
        <w:rPr>
          <w:rFonts w:hint="eastAsia"/>
        </w:rPr>
        <w:t>图</w:t>
      </w:r>
      <w:r>
        <w:t xml:space="preserve"> </w:t>
      </w:r>
      <w:r>
        <w:fldChar w:fldCharType="begin"/>
      </w:r>
      <w:r>
        <w:instrText xml:space="preserve"> STYLEREF 1 \s </w:instrText>
      </w:r>
      <w:r>
        <w:fldChar w:fldCharType="separate"/>
      </w:r>
      <w:r>
        <w:t>2</w:t>
      </w:r>
      <w:r>
        <w:fldChar w:fldCharType="end"/>
      </w:r>
      <w:r>
        <w:t>.1</w:t>
      </w:r>
      <w:r>
        <w:rPr>
          <w:rFonts w:hint="eastAsia"/>
        </w:rPr>
        <w:fldChar w:fldCharType="end"/>
      </w:r>
      <w:r>
        <w:rPr>
          <w:rFonts w:hint="eastAsia"/>
        </w:rPr>
        <w:t>所示。</w:t>
      </w:r>
    </w:p>
    <w:p w14:paraId="2A85AB04">
      <w:pPr>
        <w:jc w:val="center"/>
        <w:rPr>
          <w:rFonts w:cs="Times New Roman"/>
          <w:szCs w:val="24"/>
        </w:rPr>
      </w:pPr>
      <w:r>
        <w:rPr>
          <w:rFonts w:cs="Times New Roman"/>
          <w:szCs w:val="24"/>
        </w:rPr>
        <w:drawing>
          <wp:inline distT="0" distB="0" distL="0" distR="0">
            <wp:extent cx="2238375" cy="2766060"/>
            <wp:effectExtent l="0" t="0" r="0" b="0"/>
            <wp:docPr id="18" name="图片 18" descr="ImageG0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ImageG0101"/>
                    <pic:cNvPicPr>
                      <a:picLocks noChangeAspect="1" noChangeArrowheads="1"/>
                    </pic:cNvPicPr>
                  </pic:nvPicPr>
                  <pic:blipFill>
                    <a:blip r:embed="rId16">
                      <a:extLst>
                        <a:ext uri="{28A0092B-C50C-407E-A947-70E740481C1C}">
                          <a14:useLocalDpi xmlns:a14="http://schemas.microsoft.com/office/drawing/2010/main" val="0"/>
                        </a:ext>
                      </a:extLst>
                    </a:blip>
                    <a:srcRect t="3841"/>
                    <a:stretch>
                      <a:fillRect/>
                    </a:stretch>
                  </pic:blipFill>
                  <pic:spPr>
                    <a:xfrm>
                      <a:off x="0" y="0"/>
                      <a:ext cx="2238375" cy="2766060"/>
                    </a:xfrm>
                    <a:prstGeom prst="rect">
                      <a:avLst/>
                    </a:prstGeom>
                    <a:noFill/>
                    <a:ln>
                      <a:noFill/>
                    </a:ln>
                  </pic:spPr>
                </pic:pic>
              </a:graphicData>
            </a:graphic>
          </wp:inline>
        </w:drawing>
      </w:r>
    </w:p>
    <w:p w14:paraId="2F178966">
      <w:pPr>
        <w:spacing w:line="300" w:lineRule="auto"/>
        <w:ind w:firstLine="0" w:firstLineChars="0"/>
        <w:jc w:val="center"/>
        <w:rPr>
          <w:rFonts w:ascii="宋体" w:hAnsi="宋体" w:cs="Times New Roman"/>
          <w:sz w:val="24"/>
          <w:szCs w:val="24"/>
        </w:rPr>
      </w:pPr>
      <w:bookmarkStart w:id="98" w:name="_Ref968195732"/>
      <w:r>
        <w:t xml:space="preserve">图 </w:t>
      </w:r>
      <w:r>
        <w:rPr>
          <w:rFonts w:ascii="Arial" w:hAnsi="Arial" w:eastAsiaTheme="minorEastAsia"/>
        </w:rPr>
        <w:fldChar w:fldCharType="begin"/>
      </w:r>
      <w:r>
        <w:instrText xml:space="preserve"> STYLEREF 1 \s </w:instrText>
      </w:r>
      <w:r>
        <w:rPr>
          <w:rFonts w:ascii="Arial" w:hAnsi="Arial" w:eastAsiaTheme="minorEastAsia"/>
        </w:rPr>
        <w:fldChar w:fldCharType="separate"/>
      </w:r>
      <w:r>
        <w:t>2</w:t>
      </w:r>
      <w:r>
        <w:rPr>
          <w:rFonts w:ascii="Arial" w:hAnsi="Arial" w:eastAsiaTheme="minorEastAsia"/>
        </w:rPr>
        <w:fldChar w:fldCharType="end"/>
      </w:r>
      <w:r>
        <w:t>.</w:t>
      </w:r>
      <w:r>
        <w:rPr>
          <w:rFonts w:ascii="Arial" w:hAnsi="Arial" w:eastAsiaTheme="minorEastAsia"/>
        </w:rPr>
        <w:fldChar w:fldCharType="begin"/>
      </w:r>
      <w:r>
        <w:instrText xml:space="preserve"> SEQ 图 \* ARABIC \s 1 </w:instrText>
      </w:r>
      <w:r>
        <w:rPr>
          <w:rFonts w:ascii="Arial" w:hAnsi="Arial" w:eastAsiaTheme="minorEastAsia"/>
        </w:rPr>
        <w:fldChar w:fldCharType="separate"/>
      </w:r>
      <w:r>
        <w:t>1</w:t>
      </w:r>
      <w:r>
        <w:rPr>
          <w:rFonts w:ascii="Arial" w:hAnsi="Arial" w:eastAsiaTheme="minorEastAsia"/>
        </w:rPr>
        <w:fldChar w:fldCharType="end"/>
      </w:r>
      <w:bookmarkEnd w:id="98"/>
      <w:r>
        <w:rPr>
          <w:rFonts w:hint="eastAsia"/>
        </w:rPr>
        <w:t xml:space="preserve"> 样式</w:t>
      </w:r>
    </w:p>
    <w:p w14:paraId="4D70A635">
      <w:pPr>
        <w:pStyle w:val="3"/>
        <w:spacing w:line="300" w:lineRule="auto"/>
        <w:ind w:firstLine="480" w:firstLineChars="200"/>
      </w:pPr>
      <w:r>
        <w:rPr>
          <w:rFonts w:hint="eastAsia"/>
        </w:rPr>
        <w:fldChar w:fldCharType="begin"/>
      </w:r>
      <w:r>
        <w:rPr>
          <w:rFonts w:hint="eastAsia"/>
        </w:rPr>
        <w:instrText xml:space="preserve"> REF _Ref968195732 \h </w:instrText>
      </w:r>
      <w:r>
        <w:rPr>
          <w:rFonts w:hint="eastAsia"/>
        </w:rPr>
        <w:fldChar w:fldCharType="separate"/>
      </w:r>
      <w:r>
        <w:rPr>
          <w:rFonts w:hint="eastAsia"/>
        </w:rPr>
        <w:t>图</w:t>
      </w:r>
      <w:r>
        <w:t xml:space="preserve"> </w:t>
      </w:r>
      <w:r>
        <w:fldChar w:fldCharType="begin"/>
      </w:r>
      <w:r>
        <w:instrText xml:space="preserve"> STYLEREF 1 \s </w:instrText>
      </w:r>
      <w:r>
        <w:fldChar w:fldCharType="separate"/>
      </w:r>
      <w:r>
        <w:t>2</w:t>
      </w:r>
      <w:r>
        <w:fldChar w:fldCharType="end"/>
      </w:r>
      <w:r>
        <w:t>.1</w:t>
      </w:r>
      <w:r>
        <w:rPr>
          <w:rFonts w:hint="eastAsia"/>
        </w:rPr>
        <w:fldChar w:fldCharType="end"/>
      </w:r>
      <w:r>
        <w:rPr>
          <w:rFonts w:hint="eastAsia"/>
        </w:rPr>
        <w:t>显示了毕业论文（设计）模板中所定义的样式选择方法。使用鼠标选择相应的样式，对应的文字格式就发生相应改变。</w:t>
      </w:r>
    </w:p>
    <w:p w14:paraId="4D330C51">
      <w:pPr>
        <w:pStyle w:val="5"/>
        <w:keepNext/>
        <w:keepLines/>
        <w:spacing w:before="156" w:beforeLines="50" w:line="360" w:lineRule="auto"/>
        <w:outlineLvl w:val="2"/>
      </w:pPr>
      <w:bookmarkStart w:id="99" w:name="_Toc397346371"/>
      <w:bookmarkStart w:id="100" w:name="_Toc1735616279"/>
      <w:bookmarkStart w:id="101" w:name="_Toc394577285"/>
      <w:bookmarkStart w:id="102" w:name="_Toc33208465"/>
      <w:bookmarkStart w:id="103" w:name="_Toc175648943"/>
      <w:r>
        <w:rPr>
          <w:rFonts w:hint="eastAsia"/>
        </w:rPr>
        <w:t>图的格式描述</w:t>
      </w:r>
      <w:bookmarkEnd w:id="99"/>
      <w:bookmarkEnd w:id="100"/>
      <w:bookmarkEnd w:id="101"/>
      <w:bookmarkEnd w:id="102"/>
      <w:bookmarkEnd w:id="103"/>
    </w:p>
    <w:p w14:paraId="2816EBCB">
      <w:pPr>
        <w:pStyle w:val="3"/>
        <w:spacing w:line="300" w:lineRule="auto"/>
        <w:ind w:firstLine="480" w:firstLineChars="200"/>
      </w:pPr>
      <w:r>
        <w:rPr>
          <w:rFonts w:hint="eastAsia"/>
        </w:rPr>
        <w:t>(1) 图的绘制方法</w:t>
      </w:r>
    </w:p>
    <w:p w14:paraId="3FA4C678">
      <w:pPr>
        <w:pStyle w:val="3"/>
        <w:spacing w:line="300" w:lineRule="auto"/>
        <w:ind w:firstLine="480" w:firstLineChars="200"/>
      </w:pPr>
      <w:r>
        <w:rPr>
          <w:rFonts w:hint="eastAsia"/>
        </w:rPr>
        <w:t>① 插图、照片应尽量通过扫描粘贴进本文。</w:t>
      </w:r>
    </w:p>
    <w:p w14:paraId="774022D0">
      <w:pPr>
        <w:pStyle w:val="3"/>
        <w:spacing w:line="300" w:lineRule="auto"/>
        <w:ind w:firstLine="480" w:firstLineChars="200"/>
      </w:pPr>
      <w:r>
        <w:rPr>
          <w:rFonts w:hint="eastAsia"/>
        </w:rPr>
        <w:t>② 简单文字图可用WORD直接绘制或插入图片，应清晰、正确、美观。。</w:t>
      </w:r>
    </w:p>
    <w:p w14:paraId="35345E41">
      <w:pPr>
        <w:pStyle w:val="3"/>
        <w:spacing w:line="300" w:lineRule="auto"/>
        <w:ind w:firstLine="480" w:firstLineChars="200"/>
      </w:pPr>
      <w:r>
        <w:rPr>
          <w:rFonts w:hint="eastAsia"/>
        </w:rPr>
        <w:t>(2) 图的位置</w:t>
      </w:r>
    </w:p>
    <w:p w14:paraId="0ADA993B">
      <w:pPr>
        <w:pStyle w:val="3"/>
        <w:spacing w:line="300" w:lineRule="auto"/>
        <w:ind w:firstLine="480" w:firstLineChars="200"/>
      </w:pPr>
      <w:r>
        <w:rPr>
          <w:rFonts w:hint="eastAsia"/>
        </w:rPr>
        <w:t>① 图居中排列。</w:t>
      </w:r>
    </w:p>
    <w:p w14:paraId="4B04BAD6">
      <w:pPr>
        <w:pStyle w:val="3"/>
        <w:spacing w:line="300" w:lineRule="auto"/>
        <w:ind w:firstLine="480" w:firstLineChars="200"/>
      </w:pPr>
      <w:r>
        <w:rPr>
          <w:rFonts w:hint="eastAsia"/>
        </w:rPr>
        <w:t>② 图中若有附注，一律用阿拉伯数字和右半圆括号按顺序编排，如注1），附注写在图的下方。</w:t>
      </w:r>
    </w:p>
    <w:p w14:paraId="0E7354A8">
      <w:pPr>
        <w:pStyle w:val="3"/>
        <w:spacing w:line="300" w:lineRule="auto"/>
        <w:ind w:firstLine="480" w:firstLineChars="200"/>
      </w:pPr>
      <w:r>
        <w:rPr>
          <w:rFonts w:hint="eastAsia"/>
        </w:rPr>
        <w:t>(3) 图的版式</w:t>
      </w:r>
    </w:p>
    <w:p w14:paraId="5F3E9206">
      <w:pPr>
        <w:pStyle w:val="3"/>
        <w:spacing w:line="300" w:lineRule="auto"/>
        <w:ind w:firstLine="480" w:firstLineChars="200"/>
      </w:pPr>
      <w:r>
        <w:rPr>
          <w:rFonts w:hint="eastAsia"/>
        </w:rPr>
        <w:t>① “设置图片格式”的“版式”为“上下型”或“嵌入型”，不得“浮于文字之上”。</w:t>
      </w:r>
    </w:p>
    <w:p w14:paraId="371835B5">
      <w:pPr>
        <w:pStyle w:val="3"/>
        <w:spacing w:line="300" w:lineRule="auto"/>
        <w:ind w:firstLine="480" w:firstLineChars="200"/>
      </w:pPr>
      <w:r>
        <w:rPr>
          <w:rFonts w:hint="eastAsia"/>
        </w:rPr>
        <w:t>② 图的大小尽量以一页的页面为限，不要超限，一旦超限要加续图。</w:t>
      </w:r>
    </w:p>
    <w:p w14:paraId="7BADED96">
      <w:pPr>
        <w:pStyle w:val="3"/>
        <w:spacing w:line="300" w:lineRule="auto"/>
        <w:ind w:firstLine="480" w:firstLineChars="200"/>
      </w:pPr>
      <w:r>
        <w:rPr>
          <w:rFonts w:hint="eastAsia"/>
        </w:rPr>
        <w:t>(4) 图名的写法</w:t>
      </w:r>
    </w:p>
    <w:p w14:paraId="7DD3F796">
      <w:pPr>
        <w:pStyle w:val="3"/>
        <w:spacing w:line="300" w:lineRule="auto"/>
        <w:ind w:firstLine="480" w:firstLineChars="200"/>
      </w:pPr>
      <w:r>
        <w:rPr>
          <w:rFonts w:hint="eastAsia"/>
        </w:rPr>
        <w:t>①</w:t>
      </w:r>
      <w:r>
        <w:t xml:space="preserve"> </w:t>
      </w:r>
      <w:r>
        <w:rPr>
          <w:rFonts w:hint="eastAsia"/>
        </w:rPr>
        <w:t>图名居中并位于图下，编号应分章编号，如</w:t>
      </w:r>
      <w:r>
        <w:rPr>
          <w:rFonts w:hint="eastAsia"/>
        </w:rPr>
        <w:fldChar w:fldCharType="begin"/>
      </w:r>
      <w:r>
        <w:instrText xml:space="preserve"> REF _Ref968195732 \h  \* MERGEFORMAT </w:instrText>
      </w:r>
      <w:r>
        <w:rPr>
          <w:rFonts w:hint="eastAsia"/>
        </w:rPr>
        <w:fldChar w:fldCharType="separate"/>
      </w:r>
      <w:r>
        <w:rPr>
          <w:rFonts w:hint="eastAsia"/>
        </w:rPr>
        <w:t>图</w:t>
      </w:r>
      <w:r>
        <w:t xml:space="preserve"> </w:t>
      </w:r>
      <w:r>
        <w:fldChar w:fldCharType="begin"/>
      </w:r>
      <w:r>
        <w:instrText xml:space="preserve"> STYLEREF 1 \s </w:instrText>
      </w:r>
      <w:r>
        <w:fldChar w:fldCharType="separate"/>
      </w:r>
      <w:r>
        <w:t>2</w:t>
      </w:r>
      <w:r>
        <w:fldChar w:fldCharType="end"/>
      </w:r>
      <w:r>
        <w:t>.1</w:t>
      </w:r>
      <w:r>
        <w:rPr>
          <w:rFonts w:hint="eastAsia"/>
        </w:rPr>
        <w:fldChar w:fldCharType="end"/>
      </w:r>
      <w:r>
        <w:rPr>
          <w:rFonts w:hint="eastAsia"/>
        </w:rPr>
        <w:t>。</w:t>
      </w:r>
    </w:p>
    <w:p w14:paraId="5350AFA3">
      <w:pPr>
        <w:pStyle w:val="3"/>
        <w:spacing w:line="300" w:lineRule="auto"/>
        <w:ind w:firstLine="480" w:firstLineChars="200"/>
      </w:pPr>
      <w:r>
        <w:rPr>
          <w:rFonts w:hint="eastAsia"/>
        </w:rPr>
        <w:t>②</w:t>
      </w:r>
      <w:r>
        <w:t xml:space="preserve"> </w:t>
      </w:r>
      <w:r>
        <w:rPr>
          <w:rFonts w:hint="eastAsia"/>
        </w:rPr>
        <w:t>图及其名称要放在同一页中，不能跨接两页。</w:t>
      </w:r>
    </w:p>
    <w:p w14:paraId="764AEE2C">
      <w:pPr>
        <w:pStyle w:val="3"/>
        <w:spacing w:line="300" w:lineRule="auto"/>
        <w:ind w:firstLine="480" w:firstLineChars="200"/>
      </w:pPr>
      <w:r>
        <w:rPr>
          <w:rFonts w:hint="eastAsia"/>
        </w:rPr>
        <w:t>③</w:t>
      </w:r>
      <w:r>
        <w:t xml:space="preserve"> </w:t>
      </w:r>
      <w:r>
        <w:rPr>
          <w:rFonts w:hint="eastAsia"/>
        </w:rPr>
        <w:t>图内文字清晰、美观。</w:t>
      </w:r>
    </w:p>
    <w:p w14:paraId="34951FD0">
      <w:pPr>
        <w:pStyle w:val="3"/>
        <w:spacing w:line="300" w:lineRule="auto"/>
        <w:ind w:firstLine="480" w:firstLineChars="200"/>
      </w:pPr>
      <w:r>
        <w:rPr>
          <w:rFonts w:hint="eastAsia"/>
        </w:rPr>
        <w:t>④</w:t>
      </w:r>
      <w:r>
        <w:t xml:space="preserve"> </w:t>
      </w:r>
      <w:r>
        <w:rPr>
          <w:rFonts w:hint="eastAsia"/>
        </w:rPr>
        <w:t>中文图名设置为宋体，英文名称设置为Times New Roman，五号，居中。</w:t>
      </w:r>
    </w:p>
    <w:p w14:paraId="4C937010">
      <w:pPr>
        <w:pStyle w:val="4"/>
        <w:keepNext/>
        <w:keepLines/>
        <w:spacing w:before="156" w:beforeLines="50" w:line="360" w:lineRule="auto"/>
        <w:outlineLvl w:val="1"/>
      </w:pPr>
      <w:bookmarkStart w:id="104" w:name="_Toc1936406682"/>
      <w:bookmarkStart w:id="105" w:name="_Toc397346372"/>
      <w:bookmarkStart w:id="106" w:name="_Toc394577286"/>
      <w:bookmarkStart w:id="107" w:name="_Toc1232423952"/>
      <w:bookmarkStart w:id="108" w:name="_Toc175648944"/>
      <w:r>
        <w:rPr>
          <w:rFonts w:hint="eastAsia"/>
        </w:rPr>
        <w:t>表的格式说明</w:t>
      </w:r>
      <w:bookmarkEnd w:id="104"/>
      <w:bookmarkEnd w:id="105"/>
      <w:bookmarkEnd w:id="106"/>
      <w:bookmarkEnd w:id="107"/>
      <w:bookmarkEnd w:id="108"/>
    </w:p>
    <w:p w14:paraId="78E0C3E3">
      <w:pPr>
        <w:pStyle w:val="5"/>
        <w:keepNext/>
        <w:keepLines/>
        <w:spacing w:before="156" w:beforeLines="50" w:line="360" w:lineRule="auto"/>
        <w:outlineLvl w:val="2"/>
      </w:pPr>
      <w:bookmarkStart w:id="109" w:name="_Toc394577287"/>
      <w:bookmarkStart w:id="110" w:name="_Toc869585949"/>
      <w:bookmarkStart w:id="111" w:name="_Toc397346373"/>
      <w:bookmarkStart w:id="112" w:name="_Toc72434089"/>
      <w:bookmarkStart w:id="113" w:name="_Toc175648945"/>
      <w:r>
        <w:rPr>
          <w:rFonts w:hint="eastAsia"/>
        </w:rPr>
        <w:t>表的格式示例</w:t>
      </w:r>
      <w:bookmarkEnd w:id="109"/>
      <w:bookmarkEnd w:id="110"/>
      <w:bookmarkEnd w:id="111"/>
      <w:bookmarkEnd w:id="112"/>
      <w:bookmarkEnd w:id="113"/>
    </w:p>
    <w:p w14:paraId="2D882BF1">
      <w:pPr>
        <w:pStyle w:val="3"/>
        <w:spacing w:line="300" w:lineRule="auto"/>
        <w:ind w:firstLine="480" w:firstLineChars="200"/>
      </w:pPr>
      <w:r>
        <w:rPr>
          <w:rFonts w:hint="eastAsia"/>
        </w:rPr>
        <w:t>表在正文中的常用格式如</w:t>
      </w:r>
      <w:r>
        <w:rPr>
          <w:rFonts w:hint="eastAsia"/>
        </w:rPr>
        <w:fldChar w:fldCharType="begin"/>
      </w:r>
      <w:r>
        <w:rPr>
          <w:rFonts w:hint="eastAsia"/>
        </w:rPr>
        <w:instrText xml:space="preserve"> REF _Ref975288286 \h </w:instrText>
      </w:r>
      <w:r>
        <w:instrText xml:space="preserve"> \* MERGEFORMAT </w:instrText>
      </w:r>
      <w:r>
        <w:rPr>
          <w:rFonts w:hint="eastAsia"/>
        </w:rPr>
        <w:fldChar w:fldCharType="separate"/>
      </w:r>
      <w:r>
        <w:rPr>
          <w:rFonts w:hint="eastAsia"/>
        </w:rPr>
        <w:t>表</w:t>
      </w:r>
      <w:r>
        <w:t xml:space="preserve"> </w:t>
      </w:r>
      <w:r>
        <w:fldChar w:fldCharType="begin"/>
      </w:r>
      <w:r>
        <w:instrText xml:space="preserve"> STYLEREF 1 \s </w:instrText>
      </w:r>
      <w:r>
        <w:fldChar w:fldCharType="separate"/>
      </w:r>
      <w:r>
        <w:t>2</w:t>
      </w:r>
      <w:r>
        <w:fldChar w:fldCharType="end"/>
      </w:r>
      <w:r>
        <w:t>.1</w:t>
      </w:r>
      <w:r>
        <w:rPr>
          <w:rFonts w:hint="eastAsia"/>
        </w:rPr>
        <w:fldChar w:fldCharType="end"/>
      </w:r>
      <w:r>
        <w:rPr>
          <w:rFonts w:hint="eastAsia"/>
        </w:rPr>
        <w:t>至表2.3所示，请参考使用。</w:t>
      </w:r>
    </w:p>
    <w:p w14:paraId="2FBF40A1">
      <w:pPr>
        <w:pStyle w:val="3"/>
        <w:spacing w:line="300" w:lineRule="auto"/>
        <w:ind w:firstLine="480" w:firstLineChars="200"/>
      </w:pPr>
      <w:r>
        <w:rPr>
          <w:rFonts w:hint="eastAsia"/>
        </w:rPr>
        <w:t>物流的概念和范围如</w:t>
      </w:r>
      <w:r>
        <w:rPr>
          <w:rFonts w:hint="eastAsia"/>
        </w:rPr>
        <w:fldChar w:fldCharType="begin"/>
      </w:r>
      <w:r>
        <w:rPr>
          <w:rFonts w:hint="eastAsia"/>
        </w:rPr>
        <w:instrText xml:space="preserve"> REF _Ref975288286 \h </w:instrText>
      </w:r>
      <w:r>
        <w:rPr>
          <w:rFonts w:hint="eastAsia"/>
        </w:rPr>
        <w:fldChar w:fldCharType="separate"/>
      </w:r>
      <w:r>
        <w:rPr>
          <w:rFonts w:hint="eastAsia"/>
        </w:rPr>
        <w:t>表</w:t>
      </w:r>
      <w:r>
        <w:t xml:space="preserve"> </w:t>
      </w:r>
      <w:r>
        <w:fldChar w:fldCharType="begin"/>
      </w:r>
      <w:r>
        <w:instrText xml:space="preserve"> STYLEREF 1 \s </w:instrText>
      </w:r>
      <w:r>
        <w:fldChar w:fldCharType="separate"/>
      </w:r>
      <w:r>
        <w:t>2</w:t>
      </w:r>
      <w:r>
        <w:fldChar w:fldCharType="end"/>
      </w:r>
      <w:r>
        <w:t>.1</w:t>
      </w:r>
      <w:r>
        <w:rPr>
          <w:rFonts w:hint="eastAsia"/>
        </w:rPr>
        <w:fldChar w:fldCharType="end"/>
      </w:r>
      <w:r>
        <w:rPr>
          <w:rFonts w:hint="eastAsia"/>
        </w:rPr>
        <w:t>表述。</w:t>
      </w:r>
    </w:p>
    <w:p w14:paraId="51F2D6A3">
      <w:pPr>
        <w:spacing w:line="300" w:lineRule="auto"/>
        <w:ind w:firstLine="0" w:firstLineChars="0"/>
        <w:rPr>
          <w:rFonts w:ascii="宋体" w:hAnsi="宋体" w:cs="Times New Roman"/>
          <w:sz w:val="24"/>
          <w:szCs w:val="24"/>
        </w:rPr>
      </w:pPr>
    </w:p>
    <w:p w14:paraId="45F76106">
      <w:pPr>
        <w:pStyle w:val="12"/>
      </w:pPr>
      <w:bookmarkStart w:id="114" w:name="_Ref975288286"/>
      <w:bookmarkStart w:id="115" w:name="_Ref979321966"/>
      <w:r>
        <w:t xml:space="preserve">表 </w:t>
      </w:r>
      <w:r>
        <w:fldChar w:fldCharType="begin"/>
      </w:r>
      <w:r>
        <w:instrText xml:space="preserve"> STYLEREF 1 \s </w:instrText>
      </w:r>
      <w:r>
        <w:fldChar w:fldCharType="separate"/>
      </w:r>
      <w:r>
        <w:t>2</w:t>
      </w:r>
      <w:r>
        <w:fldChar w:fldCharType="end"/>
      </w:r>
      <w:r>
        <w:rPr>
          <w:rFonts w:hint="eastAsia"/>
        </w:rPr>
        <w:t>.</w:t>
      </w:r>
      <w:r>
        <w:fldChar w:fldCharType="begin"/>
      </w:r>
      <w:r>
        <w:instrText xml:space="preserve"> SEQ 表 \* ARABIC \s 1 </w:instrText>
      </w:r>
      <w:r>
        <w:fldChar w:fldCharType="separate"/>
      </w:r>
      <w:r>
        <w:t>1</w:t>
      </w:r>
      <w:r>
        <w:fldChar w:fldCharType="end"/>
      </w:r>
      <w:bookmarkEnd w:id="114"/>
      <w:r>
        <w:rPr>
          <w:rFonts w:hint="eastAsia"/>
        </w:rPr>
        <w:t xml:space="preserve"> 物流的概念和范围</w:t>
      </w:r>
      <w:bookmarkEnd w:id="115"/>
    </w:p>
    <w:tbl>
      <w:tblPr>
        <w:tblStyle w:val="25"/>
        <w:tblW w:w="0" w:type="auto"/>
        <w:jc w:val="center"/>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1396"/>
        <w:gridCol w:w="5596"/>
      </w:tblGrid>
      <w:tr w14:paraId="1311635A">
        <w:trPr>
          <w:trHeight w:val="375" w:hRule="atLeast"/>
          <w:jc w:val="center"/>
        </w:trPr>
        <w:tc>
          <w:tcPr>
            <w:tcW w:w="1396" w:type="dxa"/>
            <w:tcBorders>
              <w:bottom w:val="single" w:color="auto" w:sz="4" w:space="0"/>
              <w:right w:val="nil"/>
            </w:tcBorders>
            <w:vAlign w:val="center"/>
          </w:tcPr>
          <w:p w14:paraId="2CC53159">
            <w:pPr>
              <w:jc w:val="center"/>
              <w:rPr>
                <w:rFonts w:cs="Times New Roman"/>
                <w:szCs w:val="21"/>
              </w:rPr>
            </w:pPr>
            <w:r>
              <w:rPr>
                <w:rFonts w:hint="eastAsia" w:cs="Times New Roman"/>
                <w:szCs w:val="21"/>
              </w:rPr>
              <w:t>本质</w:t>
            </w:r>
          </w:p>
        </w:tc>
        <w:tc>
          <w:tcPr>
            <w:tcW w:w="5596" w:type="dxa"/>
            <w:tcBorders>
              <w:left w:val="nil"/>
              <w:bottom w:val="single" w:color="auto" w:sz="4" w:space="0"/>
            </w:tcBorders>
            <w:vAlign w:val="center"/>
          </w:tcPr>
          <w:p w14:paraId="14CB29C5">
            <w:pPr>
              <w:jc w:val="center"/>
              <w:rPr>
                <w:rFonts w:cs="Times New Roman"/>
                <w:szCs w:val="21"/>
              </w:rPr>
            </w:pPr>
            <w:r>
              <w:rPr>
                <w:rFonts w:hint="eastAsia" w:cs="Times New Roman"/>
                <w:szCs w:val="21"/>
              </w:rPr>
              <w:t>过程</w:t>
            </w:r>
          </w:p>
        </w:tc>
      </w:tr>
      <w:tr w14:paraId="223FD31B">
        <w:trPr>
          <w:trHeight w:val="375" w:hRule="atLeast"/>
          <w:jc w:val="center"/>
        </w:trPr>
        <w:tc>
          <w:tcPr>
            <w:tcW w:w="1396" w:type="dxa"/>
            <w:tcBorders>
              <w:bottom w:val="nil"/>
              <w:right w:val="nil"/>
            </w:tcBorders>
            <w:vAlign w:val="center"/>
          </w:tcPr>
          <w:p w14:paraId="1BB7BB68">
            <w:pPr>
              <w:jc w:val="center"/>
              <w:rPr>
                <w:rFonts w:cs="Times New Roman"/>
                <w:szCs w:val="21"/>
              </w:rPr>
            </w:pPr>
            <w:r>
              <w:rPr>
                <w:rFonts w:hint="eastAsia" w:cs="Times New Roman"/>
                <w:szCs w:val="21"/>
              </w:rPr>
              <w:t>途径或方法</w:t>
            </w:r>
          </w:p>
        </w:tc>
        <w:tc>
          <w:tcPr>
            <w:tcW w:w="5596" w:type="dxa"/>
            <w:tcBorders>
              <w:left w:val="nil"/>
              <w:bottom w:val="nil"/>
            </w:tcBorders>
            <w:vAlign w:val="center"/>
          </w:tcPr>
          <w:p w14:paraId="2538557D">
            <w:pPr>
              <w:jc w:val="center"/>
              <w:rPr>
                <w:rFonts w:cs="Times New Roman"/>
                <w:szCs w:val="21"/>
              </w:rPr>
            </w:pPr>
            <w:r>
              <w:rPr>
                <w:rFonts w:hint="eastAsia" w:cs="Times New Roman"/>
                <w:szCs w:val="21"/>
              </w:rPr>
              <w:t>规划、实施、控制</w:t>
            </w:r>
          </w:p>
        </w:tc>
      </w:tr>
      <w:tr w14:paraId="6B8F87F1">
        <w:trPr>
          <w:trHeight w:val="375" w:hRule="atLeast"/>
          <w:jc w:val="center"/>
        </w:trPr>
        <w:tc>
          <w:tcPr>
            <w:tcW w:w="1396" w:type="dxa"/>
            <w:tcBorders>
              <w:top w:val="nil"/>
              <w:bottom w:val="nil"/>
              <w:right w:val="nil"/>
            </w:tcBorders>
            <w:vAlign w:val="center"/>
          </w:tcPr>
          <w:p w14:paraId="637D8340">
            <w:pPr>
              <w:jc w:val="center"/>
              <w:rPr>
                <w:rFonts w:cs="Times New Roman"/>
                <w:szCs w:val="21"/>
              </w:rPr>
            </w:pPr>
            <w:r>
              <w:rPr>
                <w:rFonts w:hint="eastAsia" w:cs="Times New Roman"/>
                <w:szCs w:val="21"/>
              </w:rPr>
              <w:t>目标</w:t>
            </w:r>
          </w:p>
        </w:tc>
        <w:tc>
          <w:tcPr>
            <w:tcW w:w="5596" w:type="dxa"/>
            <w:tcBorders>
              <w:top w:val="nil"/>
              <w:left w:val="nil"/>
              <w:bottom w:val="nil"/>
            </w:tcBorders>
            <w:vAlign w:val="center"/>
          </w:tcPr>
          <w:p w14:paraId="609DB3A0">
            <w:pPr>
              <w:jc w:val="center"/>
              <w:rPr>
                <w:rFonts w:cs="Times New Roman"/>
                <w:szCs w:val="21"/>
              </w:rPr>
            </w:pPr>
            <w:r>
              <w:rPr>
                <w:rFonts w:hint="eastAsia" w:cs="Times New Roman"/>
                <w:szCs w:val="21"/>
              </w:rPr>
              <w:t>效率、成本效益</w:t>
            </w:r>
          </w:p>
        </w:tc>
      </w:tr>
      <w:tr w14:paraId="52D5882C">
        <w:trPr>
          <w:trHeight w:val="375" w:hRule="atLeast"/>
          <w:jc w:val="center"/>
        </w:trPr>
        <w:tc>
          <w:tcPr>
            <w:tcW w:w="1396" w:type="dxa"/>
            <w:tcBorders>
              <w:top w:val="nil"/>
              <w:bottom w:val="nil"/>
              <w:right w:val="nil"/>
            </w:tcBorders>
            <w:vAlign w:val="center"/>
          </w:tcPr>
          <w:p w14:paraId="2F2AEE0F">
            <w:pPr>
              <w:jc w:val="center"/>
              <w:rPr>
                <w:rFonts w:cs="Times New Roman"/>
                <w:szCs w:val="21"/>
              </w:rPr>
            </w:pPr>
            <w:r>
              <w:rPr>
                <w:rFonts w:hint="eastAsia" w:cs="Times New Roman"/>
                <w:szCs w:val="21"/>
              </w:rPr>
              <w:t>活动或作业</w:t>
            </w:r>
          </w:p>
        </w:tc>
        <w:tc>
          <w:tcPr>
            <w:tcW w:w="5596" w:type="dxa"/>
            <w:tcBorders>
              <w:top w:val="nil"/>
              <w:left w:val="nil"/>
              <w:bottom w:val="nil"/>
            </w:tcBorders>
            <w:vAlign w:val="center"/>
          </w:tcPr>
          <w:p w14:paraId="2EBF7055">
            <w:pPr>
              <w:jc w:val="center"/>
              <w:rPr>
                <w:rFonts w:cs="Times New Roman"/>
                <w:szCs w:val="21"/>
              </w:rPr>
            </w:pPr>
            <w:r>
              <w:rPr>
                <w:rFonts w:hint="eastAsia" w:cs="Times New Roman"/>
                <w:szCs w:val="21"/>
              </w:rPr>
              <w:t>流动与储存</w:t>
            </w:r>
          </w:p>
        </w:tc>
      </w:tr>
      <w:tr w14:paraId="3F43FCD7">
        <w:trPr>
          <w:trHeight w:val="375" w:hRule="atLeast"/>
          <w:jc w:val="center"/>
        </w:trPr>
        <w:tc>
          <w:tcPr>
            <w:tcW w:w="1396" w:type="dxa"/>
            <w:tcBorders>
              <w:top w:val="nil"/>
              <w:bottom w:val="nil"/>
              <w:right w:val="nil"/>
            </w:tcBorders>
            <w:vAlign w:val="center"/>
          </w:tcPr>
          <w:p w14:paraId="454D7F61">
            <w:pPr>
              <w:jc w:val="center"/>
              <w:rPr>
                <w:rFonts w:cs="Times New Roman"/>
                <w:szCs w:val="21"/>
              </w:rPr>
            </w:pPr>
            <w:r>
              <w:rPr>
                <w:rFonts w:hint="eastAsia" w:cs="Times New Roman"/>
                <w:szCs w:val="21"/>
              </w:rPr>
              <w:t>处理对象</w:t>
            </w:r>
          </w:p>
        </w:tc>
        <w:tc>
          <w:tcPr>
            <w:tcW w:w="5596" w:type="dxa"/>
            <w:tcBorders>
              <w:top w:val="nil"/>
              <w:left w:val="nil"/>
              <w:bottom w:val="nil"/>
            </w:tcBorders>
            <w:vAlign w:val="center"/>
          </w:tcPr>
          <w:p w14:paraId="085990F1">
            <w:pPr>
              <w:jc w:val="center"/>
              <w:rPr>
                <w:rFonts w:cs="Times New Roman"/>
                <w:szCs w:val="21"/>
              </w:rPr>
            </w:pPr>
            <w:r>
              <w:rPr>
                <w:rFonts w:hint="eastAsia" w:cs="Times New Roman"/>
                <w:szCs w:val="21"/>
              </w:rPr>
              <w:t>原材料、在制品、产成品、相关信息</w:t>
            </w:r>
          </w:p>
        </w:tc>
      </w:tr>
      <w:tr w14:paraId="3622483C">
        <w:trPr>
          <w:trHeight w:val="375" w:hRule="atLeast"/>
          <w:jc w:val="center"/>
        </w:trPr>
        <w:tc>
          <w:tcPr>
            <w:tcW w:w="1396" w:type="dxa"/>
            <w:tcBorders>
              <w:top w:val="nil"/>
              <w:bottom w:val="nil"/>
              <w:right w:val="nil"/>
            </w:tcBorders>
            <w:vAlign w:val="center"/>
          </w:tcPr>
          <w:p w14:paraId="29C2C117">
            <w:pPr>
              <w:jc w:val="center"/>
              <w:rPr>
                <w:rFonts w:cs="Times New Roman"/>
                <w:szCs w:val="21"/>
              </w:rPr>
            </w:pPr>
            <w:r>
              <w:rPr>
                <w:rFonts w:hint="eastAsia" w:cs="Times New Roman"/>
                <w:szCs w:val="21"/>
              </w:rPr>
              <w:t>范围</w:t>
            </w:r>
          </w:p>
        </w:tc>
        <w:tc>
          <w:tcPr>
            <w:tcW w:w="5596" w:type="dxa"/>
            <w:tcBorders>
              <w:top w:val="nil"/>
              <w:left w:val="nil"/>
              <w:bottom w:val="nil"/>
            </w:tcBorders>
            <w:vAlign w:val="center"/>
          </w:tcPr>
          <w:p w14:paraId="00A60D03">
            <w:pPr>
              <w:jc w:val="center"/>
              <w:rPr>
                <w:rFonts w:cs="Times New Roman"/>
                <w:szCs w:val="21"/>
              </w:rPr>
            </w:pPr>
            <w:r>
              <w:rPr>
                <w:rFonts w:hint="eastAsia" w:cs="Times New Roman"/>
                <w:szCs w:val="21"/>
              </w:rPr>
              <w:t>从原点（供应商）到终点（最终顾客）</w:t>
            </w:r>
          </w:p>
        </w:tc>
      </w:tr>
      <w:tr w14:paraId="3F437E2D">
        <w:trPr>
          <w:trHeight w:val="375" w:hRule="atLeast"/>
          <w:jc w:val="center"/>
        </w:trPr>
        <w:tc>
          <w:tcPr>
            <w:tcW w:w="1396" w:type="dxa"/>
            <w:tcBorders>
              <w:top w:val="nil"/>
              <w:right w:val="nil"/>
            </w:tcBorders>
            <w:vAlign w:val="center"/>
          </w:tcPr>
          <w:p w14:paraId="6DD15C3B">
            <w:pPr>
              <w:jc w:val="center"/>
              <w:rPr>
                <w:rFonts w:cs="Times New Roman"/>
                <w:szCs w:val="21"/>
              </w:rPr>
            </w:pPr>
            <w:r>
              <w:rPr>
                <w:rFonts w:hint="eastAsia" w:cs="Times New Roman"/>
                <w:szCs w:val="21"/>
              </w:rPr>
              <w:t>目的或目标</w:t>
            </w:r>
          </w:p>
        </w:tc>
        <w:tc>
          <w:tcPr>
            <w:tcW w:w="5596" w:type="dxa"/>
            <w:tcBorders>
              <w:top w:val="nil"/>
              <w:left w:val="nil"/>
            </w:tcBorders>
            <w:vAlign w:val="center"/>
          </w:tcPr>
          <w:p w14:paraId="50E46E05">
            <w:pPr>
              <w:jc w:val="center"/>
              <w:rPr>
                <w:rFonts w:cs="Times New Roman"/>
                <w:szCs w:val="21"/>
              </w:rPr>
            </w:pPr>
            <w:r>
              <w:rPr>
                <w:rFonts w:hint="eastAsia" w:cs="Times New Roman"/>
                <w:szCs w:val="21"/>
              </w:rPr>
              <w:t>适应顾客的需求（产品、功能、数量、质量、时间、价格）</w:t>
            </w:r>
          </w:p>
        </w:tc>
      </w:tr>
    </w:tbl>
    <w:p w14:paraId="12355604">
      <w:pPr>
        <w:spacing w:line="300" w:lineRule="auto"/>
        <w:ind w:firstLine="480" w:firstLineChars="200"/>
        <w:rPr>
          <w:rFonts w:ascii="宋体" w:hAnsi="宋体" w:cs="Times New Roman"/>
          <w:sz w:val="24"/>
          <w:szCs w:val="24"/>
        </w:rPr>
      </w:pPr>
    </w:p>
    <w:p w14:paraId="243869E2">
      <w:pPr>
        <w:spacing w:line="300" w:lineRule="auto"/>
        <w:ind w:firstLine="480" w:firstLineChars="200"/>
        <w:rPr>
          <w:rFonts w:ascii="宋体" w:hAnsi="宋体" w:cs="Times New Roman"/>
          <w:sz w:val="24"/>
          <w:szCs w:val="24"/>
        </w:rPr>
      </w:pPr>
      <w:r>
        <w:rPr>
          <w:rFonts w:hint="eastAsia" w:ascii="宋体" w:hAnsi="宋体" w:cs="Times New Roman"/>
          <w:sz w:val="24"/>
          <w:szCs w:val="24"/>
        </w:rPr>
        <w:t>美国广</w:t>
      </w:r>
      <w:r>
        <w:rPr>
          <w:rStyle w:val="65"/>
          <w:rFonts w:hint="eastAsia" w:ascii="宋体" w:hAnsi="宋体" w:cs="Times New Roman"/>
          <w:sz w:val="24"/>
          <w:szCs w:val="24"/>
        </w:rPr>
        <w:t>义物流后（勤）协会给出的定义如下：“为了符合顾客的要求，从原点到消费点对原材料、在制品、产成品与相关信息的流动和储存的效率成本效益进行规划、实施和控制的过程”。由此可见，物流不是作为一种具体技术和方法来研究的，而是一个过程或管</w:t>
      </w:r>
      <w:r>
        <w:rPr>
          <w:rFonts w:hint="eastAsia" w:ascii="宋体" w:hAnsi="宋体" w:cs="Times New Roman"/>
          <w:sz w:val="24"/>
          <w:szCs w:val="24"/>
        </w:rPr>
        <w:t>理。</w:t>
      </w:r>
    </w:p>
    <w:p w14:paraId="7115917F">
      <w:pPr>
        <w:spacing w:line="300" w:lineRule="auto"/>
        <w:ind w:firstLine="480" w:firstLineChars="200"/>
        <w:rPr>
          <w:rFonts w:ascii="宋体" w:hAnsi="宋体" w:cs="Times New Roman"/>
          <w:sz w:val="24"/>
          <w:szCs w:val="24"/>
        </w:rPr>
      </w:pPr>
    </w:p>
    <w:p w14:paraId="1625357E">
      <w:pPr>
        <w:pStyle w:val="12"/>
      </w:pPr>
      <w:bookmarkStart w:id="116" w:name="_Ref977758915"/>
      <w:r>
        <w:t xml:space="preserve">表 </w:t>
      </w:r>
      <w:r>
        <w:fldChar w:fldCharType="begin"/>
      </w:r>
      <w:r>
        <w:instrText xml:space="preserve"> STYLEREF 1 \s </w:instrText>
      </w:r>
      <w:r>
        <w:fldChar w:fldCharType="separate"/>
      </w:r>
      <w:r>
        <w:t>2</w:t>
      </w:r>
      <w:r>
        <w:fldChar w:fldCharType="end"/>
      </w:r>
      <w:r>
        <w:rPr>
          <w:rFonts w:hint="eastAsia"/>
        </w:rPr>
        <w:t>.</w:t>
      </w:r>
      <w:r>
        <w:fldChar w:fldCharType="begin"/>
      </w:r>
      <w:r>
        <w:instrText xml:space="preserve"> SEQ 表 \* ARABIC \s 1 </w:instrText>
      </w:r>
      <w:r>
        <w:fldChar w:fldCharType="separate"/>
      </w:r>
      <w:r>
        <w:t>2</w:t>
      </w:r>
      <w:r>
        <w:fldChar w:fldCharType="end"/>
      </w:r>
      <w:bookmarkEnd w:id="116"/>
      <w:r>
        <w:rPr>
          <w:rFonts w:hint="eastAsia"/>
        </w:rPr>
        <w:t xml:space="preserve"> 统计表</w:t>
      </w:r>
    </w:p>
    <w:tbl>
      <w:tblPr>
        <w:tblStyle w:val="25"/>
        <w:tblW w:w="0" w:type="auto"/>
        <w:jc w:val="center"/>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383"/>
        <w:gridCol w:w="1383"/>
        <w:gridCol w:w="1383"/>
        <w:gridCol w:w="1383"/>
        <w:gridCol w:w="1383"/>
      </w:tblGrid>
      <w:tr w14:paraId="2FED3205">
        <w:trPr>
          <w:trHeight w:val="450" w:hRule="atLeast"/>
          <w:jc w:val="center"/>
        </w:trPr>
        <w:tc>
          <w:tcPr>
            <w:tcW w:w="1383" w:type="dxa"/>
            <w:tcBorders>
              <w:top w:val="single" w:color="auto" w:sz="4" w:space="0"/>
              <w:bottom w:val="single" w:color="auto" w:sz="4" w:space="0"/>
              <w:right w:val="nil"/>
            </w:tcBorders>
            <w:vAlign w:val="center"/>
          </w:tcPr>
          <w:p w14:paraId="6A94B2B4">
            <w:pPr>
              <w:jc w:val="center"/>
              <w:rPr>
                <w:rFonts w:ascii="宋体" w:hAnsi="宋体" w:cs="Times New Roman"/>
                <w:szCs w:val="24"/>
              </w:rPr>
            </w:pPr>
            <w:r>
              <w:rPr>
                <w:rFonts w:hint="eastAsia" w:ascii="宋体" w:hAnsi="宋体" w:cs="Times New Roman"/>
                <w:szCs w:val="24"/>
              </w:rPr>
              <w:t>产品</w:t>
            </w:r>
          </w:p>
        </w:tc>
        <w:tc>
          <w:tcPr>
            <w:tcW w:w="1383" w:type="dxa"/>
            <w:tcBorders>
              <w:top w:val="single" w:color="auto" w:sz="4" w:space="0"/>
              <w:left w:val="nil"/>
              <w:bottom w:val="single" w:color="auto" w:sz="4" w:space="0"/>
              <w:right w:val="nil"/>
            </w:tcBorders>
            <w:vAlign w:val="center"/>
          </w:tcPr>
          <w:p w14:paraId="31F8C540">
            <w:pPr>
              <w:jc w:val="center"/>
              <w:rPr>
                <w:rFonts w:ascii="宋体" w:hAnsi="宋体" w:cs="Times New Roman"/>
                <w:szCs w:val="24"/>
              </w:rPr>
            </w:pPr>
            <w:r>
              <w:rPr>
                <w:rFonts w:hint="eastAsia" w:ascii="宋体" w:hAnsi="宋体" w:cs="Times New Roman"/>
                <w:szCs w:val="24"/>
              </w:rPr>
              <w:t>产量</w:t>
            </w:r>
          </w:p>
        </w:tc>
        <w:tc>
          <w:tcPr>
            <w:tcW w:w="1383" w:type="dxa"/>
            <w:tcBorders>
              <w:top w:val="single" w:color="auto" w:sz="4" w:space="0"/>
              <w:left w:val="nil"/>
              <w:bottom w:val="single" w:color="auto" w:sz="4" w:space="0"/>
              <w:right w:val="nil"/>
            </w:tcBorders>
            <w:vAlign w:val="center"/>
          </w:tcPr>
          <w:p w14:paraId="21B75244">
            <w:pPr>
              <w:jc w:val="center"/>
              <w:rPr>
                <w:rFonts w:ascii="宋体" w:hAnsi="宋体" w:cs="Times New Roman"/>
                <w:szCs w:val="24"/>
              </w:rPr>
            </w:pPr>
            <w:r>
              <w:rPr>
                <w:rFonts w:hint="eastAsia" w:ascii="宋体" w:hAnsi="宋体" w:cs="Times New Roman"/>
                <w:szCs w:val="24"/>
              </w:rPr>
              <w:t>销量</w:t>
            </w:r>
          </w:p>
        </w:tc>
        <w:tc>
          <w:tcPr>
            <w:tcW w:w="1383" w:type="dxa"/>
            <w:tcBorders>
              <w:top w:val="single" w:color="auto" w:sz="4" w:space="0"/>
              <w:left w:val="nil"/>
              <w:bottom w:val="single" w:color="auto" w:sz="4" w:space="0"/>
              <w:right w:val="nil"/>
            </w:tcBorders>
            <w:vAlign w:val="center"/>
          </w:tcPr>
          <w:p w14:paraId="46DF1AC5">
            <w:pPr>
              <w:jc w:val="center"/>
              <w:rPr>
                <w:rFonts w:ascii="宋体" w:hAnsi="宋体" w:cs="Times New Roman"/>
                <w:szCs w:val="24"/>
              </w:rPr>
            </w:pPr>
            <w:r>
              <w:rPr>
                <w:rFonts w:hint="eastAsia" w:ascii="宋体" w:hAnsi="宋体" w:cs="Times New Roman"/>
                <w:szCs w:val="24"/>
              </w:rPr>
              <w:t>产值</w:t>
            </w:r>
          </w:p>
        </w:tc>
        <w:tc>
          <w:tcPr>
            <w:tcW w:w="1383" w:type="dxa"/>
            <w:tcBorders>
              <w:top w:val="single" w:color="auto" w:sz="4" w:space="0"/>
              <w:left w:val="nil"/>
              <w:bottom w:val="single" w:color="auto" w:sz="4" w:space="0"/>
            </w:tcBorders>
            <w:vAlign w:val="center"/>
          </w:tcPr>
          <w:p w14:paraId="10D5E58F">
            <w:pPr>
              <w:jc w:val="center"/>
              <w:rPr>
                <w:rFonts w:ascii="宋体" w:hAnsi="宋体" w:cs="Times New Roman"/>
                <w:szCs w:val="24"/>
              </w:rPr>
            </w:pPr>
            <w:r>
              <w:rPr>
                <w:rFonts w:hint="eastAsia" w:ascii="宋体" w:hAnsi="宋体" w:cs="Times New Roman"/>
                <w:szCs w:val="24"/>
              </w:rPr>
              <w:t>比重</w:t>
            </w:r>
          </w:p>
        </w:tc>
      </w:tr>
      <w:tr w14:paraId="16E8F785">
        <w:trPr>
          <w:trHeight w:val="450" w:hRule="atLeast"/>
          <w:jc w:val="center"/>
        </w:trPr>
        <w:tc>
          <w:tcPr>
            <w:tcW w:w="1383" w:type="dxa"/>
            <w:tcBorders>
              <w:top w:val="single" w:color="auto" w:sz="4" w:space="0"/>
            </w:tcBorders>
            <w:vAlign w:val="center"/>
          </w:tcPr>
          <w:p w14:paraId="54E8F69B">
            <w:pPr>
              <w:jc w:val="center"/>
              <w:rPr>
                <w:rFonts w:ascii="宋体" w:hAnsi="宋体" w:cs="Times New Roman"/>
                <w:szCs w:val="24"/>
              </w:rPr>
            </w:pPr>
            <w:r>
              <w:rPr>
                <w:rFonts w:hint="eastAsia" w:ascii="宋体" w:hAnsi="宋体" w:cs="Times New Roman"/>
                <w:szCs w:val="24"/>
              </w:rPr>
              <w:t>手机</w:t>
            </w:r>
          </w:p>
        </w:tc>
        <w:tc>
          <w:tcPr>
            <w:tcW w:w="1383" w:type="dxa"/>
            <w:tcBorders>
              <w:top w:val="single" w:color="auto" w:sz="4" w:space="0"/>
            </w:tcBorders>
            <w:vAlign w:val="center"/>
          </w:tcPr>
          <w:p w14:paraId="2D17092E">
            <w:pPr>
              <w:jc w:val="center"/>
              <w:rPr>
                <w:rFonts w:ascii="宋体" w:hAnsi="宋体" w:cs="Times New Roman"/>
                <w:szCs w:val="24"/>
              </w:rPr>
            </w:pPr>
            <w:r>
              <w:rPr>
                <w:rFonts w:hint="eastAsia" w:ascii="宋体" w:hAnsi="宋体" w:cs="Times New Roman"/>
                <w:szCs w:val="24"/>
              </w:rPr>
              <w:t>11000</w:t>
            </w:r>
          </w:p>
        </w:tc>
        <w:tc>
          <w:tcPr>
            <w:tcW w:w="1383" w:type="dxa"/>
            <w:tcBorders>
              <w:top w:val="single" w:color="auto" w:sz="4" w:space="0"/>
            </w:tcBorders>
            <w:vAlign w:val="center"/>
          </w:tcPr>
          <w:p w14:paraId="5A67E9E2">
            <w:pPr>
              <w:jc w:val="center"/>
              <w:rPr>
                <w:rFonts w:ascii="宋体" w:hAnsi="宋体" w:cs="Times New Roman"/>
                <w:szCs w:val="24"/>
              </w:rPr>
            </w:pPr>
            <w:r>
              <w:rPr>
                <w:rFonts w:hint="eastAsia" w:ascii="宋体" w:hAnsi="宋体" w:cs="Times New Roman"/>
                <w:szCs w:val="24"/>
              </w:rPr>
              <w:t>10000</w:t>
            </w:r>
          </w:p>
        </w:tc>
        <w:tc>
          <w:tcPr>
            <w:tcW w:w="1383" w:type="dxa"/>
            <w:tcBorders>
              <w:top w:val="single" w:color="auto" w:sz="4" w:space="0"/>
            </w:tcBorders>
            <w:vAlign w:val="center"/>
          </w:tcPr>
          <w:p w14:paraId="7EDDB188">
            <w:pPr>
              <w:jc w:val="center"/>
              <w:rPr>
                <w:rFonts w:ascii="宋体" w:hAnsi="宋体" w:cs="Times New Roman"/>
                <w:szCs w:val="24"/>
              </w:rPr>
            </w:pPr>
            <w:r>
              <w:rPr>
                <w:rFonts w:hint="eastAsia" w:ascii="宋体" w:hAnsi="宋体" w:cs="Times New Roman"/>
                <w:szCs w:val="24"/>
              </w:rPr>
              <w:t>500</w:t>
            </w:r>
          </w:p>
        </w:tc>
        <w:tc>
          <w:tcPr>
            <w:tcW w:w="1383" w:type="dxa"/>
            <w:tcBorders>
              <w:top w:val="single" w:color="auto" w:sz="4" w:space="0"/>
            </w:tcBorders>
            <w:vAlign w:val="center"/>
          </w:tcPr>
          <w:p w14:paraId="1546690D">
            <w:pPr>
              <w:jc w:val="center"/>
              <w:rPr>
                <w:rFonts w:ascii="宋体" w:hAnsi="宋体" w:cs="Times New Roman"/>
                <w:szCs w:val="24"/>
              </w:rPr>
            </w:pPr>
            <w:r>
              <w:rPr>
                <w:rFonts w:hint="eastAsia" w:ascii="宋体" w:hAnsi="宋体" w:cs="Times New Roman"/>
                <w:szCs w:val="24"/>
              </w:rPr>
              <w:t>50%</w:t>
            </w:r>
          </w:p>
        </w:tc>
      </w:tr>
      <w:tr w14:paraId="61278AAE">
        <w:trPr>
          <w:trHeight w:val="450" w:hRule="atLeast"/>
          <w:jc w:val="center"/>
        </w:trPr>
        <w:tc>
          <w:tcPr>
            <w:tcW w:w="1383" w:type="dxa"/>
            <w:vAlign w:val="center"/>
          </w:tcPr>
          <w:p w14:paraId="09C70166">
            <w:pPr>
              <w:jc w:val="center"/>
              <w:rPr>
                <w:rFonts w:ascii="宋体" w:hAnsi="宋体" w:cs="Times New Roman"/>
                <w:szCs w:val="24"/>
              </w:rPr>
            </w:pPr>
            <w:r>
              <w:rPr>
                <w:rFonts w:hint="eastAsia" w:ascii="宋体" w:hAnsi="宋体" w:cs="Times New Roman"/>
                <w:szCs w:val="24"/>
              </w:rPr>
              <w:t>电视机</w:t>
            </w:r>
          </w:p>
        </w:tc>
        <w:tc>
          <w:tcPr>
            <w:tcW w:w="1383" w:type="dxa"/>
            <w:vAlign w:val="center"/>
          </w:tcPr>
          <w:p w14:paraId="1E314E78">
            <w:pPr>
              <w:jc w:val="center"/>
              <w:rPr>
                <w:rFonts w:ascii="宋体" w:hAnsi="宋体" w:cs="Times New Roman"/>
                <w:szCs w:val="24"/>
              </w:rPr>
            </w:pPr>
            <w:r>
              <w:rPr>
                <w:rFonts w:hint="eastAsia" w:ascii="宋体" w:hAnsi="宋体" w:cs="Times New Roman"/>
                <w:szCs w:val="24"/>
              </w:rPr>
              <w:t>5500</w:t>
            </w:r>
          </w:p>
        </w:tc>
        <w:tc>
          <w:tcPr>
            <w:tcW w:w="1383" w:type="dxa"/>
            <w:vAlign w:val="center"/>
          </w:tcPr>
          <w:p w14:paraId="2496512C">
            <w:pPr>
              <w:jc w:val="center"/>
              <w:rPr>
                <w:rFonts w:ascii="宋体" w:hAnsi="宋体" w:cs="Times New Roman"/>
                <w:szCs w:val="24"/>
              </w:rPr>
            </w:pPr>
            <w:r>
              <w:rPr>
                <w:rFonts w:hint="eastAsia" w:ascii="宋体" w:hAnsi="宋体" w:cs="Times New Roman"/>
                <w:szCs w:val="24"/>
              </w:rPr>
              <w:t>5000</w:t>
            </w:r>
          </w:p>
        </w:tc>
        <w:tc>
          <w:tcPr>
            <w:tcW w:w="1383" w:type="dxa"/>
            <w:vAlign w:val="center"/>
          </w:tcPr>
          <w:p w14:paraId="0C6CBE9C">
            <w:pPr>
              <w:jc w:val="center"/>
              <w:rPr>
                <w:rFonts w:ascii="宋体" w:hAnsi="宋体" w:cs="Times New Roman"/>
                <w:szCs w:val="24"/>
              </w:rPr>
            </w:pPr>
            <w:r>
              <w:rPr>
                <w:rFonts w:hint="eastAsia" w:ascii="宋体" w:hAnsi="宋体" w:cs="Times New Roman"/>
                <w:szCs w:val="24"/>
              </w:rPr>
              <w:t>220</w:t>
            </w:r>
          </w:p>
        </w:tc>
        <w:tc>
          <w:tcPr>
            <w:tcW w:w="1383" w:type="dxa"/>
            <w:vAlign w:val="center"/>
          </w:tcPr>
          <w:p w14:paraId="23135830">
            <w:pPr>
              <w:jc w:val="center"/>
              <w:rPr>
                <w:rFonts w:ascii="宋体" w:hAnsi="宋体" w:cs="Times New Roman"/>
                <w:szCs w:val="24"/>
              </w:rPr>
            </w:pPr>
            <w:r>
              <w:rPr>
                <w:rFonts w:hint="eastAsia" w:ascii="宋体" w:hAnsi="宋体" w:cs="Times New Roman"/>
                <w:szCs w:val="24"/>
              </w:rPr>
              <w:t>22%</w:t>
            </w:r>
          </w:p>
        </w:tc>
      </w:tr>
      <w:tr w14:paraId="565B6DB3">
        <w:trPr>
          <w:trHeight w:val="450" w:hRule="atLeast"/>
          <w:jc w:val="center"/>
        </w:trPr>
        <w:tc>
          <w:tcPr>
            <w:tcW w:w="1383" w:type="dxa"/>
            <w:vAlign w:val="center"/>
          </w:tcPr>
          <w:p w14:paraId="279243C6">
            <w:pPr>
              <w:jc w:val="center"/>
              <w:rPr>
                <w:rFonts w:ascii="宋体" w:hAnsi="宋体" w:cs="Times New Roman"/>
                <w:szCs w:val="24"/>
              </w:rPr>
            </w:pPr>
            <w:r>
              <w:rPr>
                <w:rFonts w:hint="eastAsia" w:ascii="宋体" w:hAnsi="宋体" w:cs="Times New Roman"/>
                <w:szCs w:val="24"/>
              </w:rPr>
              <w:t>计算机</w:t>
            </w:r>
          </w:p>
        </w:tc>
        <w:tc>
          <w:tcPr>
            <w:tcW w:w="1383" w:type="dxa"/>
            <w:vAlign w:val="center"/>
          </w:tcPr>
          <w:p w14:paraId="0E02C3B8">
            <w:pPr>
              <w:jc w:val="center"/>
              <w:rPr>
                <w:rFonts w:ascii="宋体" w:hAnsi="宋体" w:cs="Times New Roman"/>
                <w:szCs w:val="24"/>
              </w:rPr>
            </w:pPr>
            <w:r>
              <w:rPr>
                <w:rFonts w:hint="eastAsia" w:ascii="宋体" w:hAnsi="宋体" w:cs="Times New Roman"/>
                <w:szCs w:val="24"/>
              </w:rPr>
              <w:t>1100</w:t>
            </w:r>
          </w:p>
        </w:tc>
        <w:tc>
          <w:tcPr>
            <w:tcW w:w="1383" w:type="dxa"/>
            <w:vAlign w:val="center"/>
          </w:tcPr>
          <w:p w14:paraId="4DF9F96D">
            <w:pPr>
              <w:jc w:val="center"/>
              <w:rPr>
                <w:rFonts w:ascii="宋体" w:hAnsi="宋体" w:cs="Times New Roman"/>
                <w:szCs w:val="24"/>
              </w:rPr>
            </w:pPr>
            <w:r>
              <w:rPr>
                <w:rFonts w:hint="eastAsia" w:ascii="宋体" w:hAnsi="宋体" w:cs="Times New Roman"/>
                <w:szCs w:val="24"/>
              </w:rPr>
              <w:t>1000</w:t>
            </w:r>
          </w:p>
        </w:tc>
        <w:tc>
          <w:tcPr>
            <w:tcW w:w="1383" w:type="dxa"/>
            <w:vAlign w:val="center"/>
          </w:tcPr>
          <w:p w14:paraId="38BDEAAD">
            <w:pPr>
              <w:jc w:val="center"/>
              <w:rPr>
                <w:rFonts w:ascii="宋体" w:hAnsi="宋体" w:cs="Times New Roman"/>
                <w:szCs w:val="24"/>
              </w:rPr>
            </w:pPr>
            <w:r>
              <w:rPr>
                <w:rFonts w:hint="eastAsia" w:ascii="宋体" w:hAnsi="宋体" w:cs="Times New Roman"/>
                <w:szCs w:val="24"/>
              </w:rPr>
              <w:t>280</w:t>
            </w:r>
          </w:p>
        </w:tc>
        <w:tc>
          <w:tcPr>
            <w:tcW w:w="1383" w:type="dxa"/>
            <w:vAlign w:val="center"/>
          </w:tcPr>
          <w:p w14:paraId="27A9934F">
            <w:pPr>
              <w:jc w:val="center"/>
              <w:rPr>
                <w:rFonts w:ascii="宋体" w:hAnsi="宋体" w:cs="Times New Roman"/>
                <w:szCs w:val="24"/>
              </w:rPr>
            </w:pPr>
            <w:r>
              <w:rPr>
                <w:rFonts w:hint="eastAsia" w:ascii="宋体" w:hAnsi="宋体" w:cs="Times New Roman"/>
                <w:szCs w:val="24"/>
              </w:rPr>
              <w:t>28%</w:t>
            </w:r>
          </w:p>
        </w:tc>
      </w:tr>
      <w:tr w14:paraId="3C8F5C63">
        <w:trPr>
          <w:trHeight w:val="450" w:hRule="atLeast"/>
          <w:jc w:val="center"/>
        </w:trPr>
        <w:tc>
          <w:tcPr>
            <w:tcW w:w="1383" w:type="dxa"/>
            <w:tcBorders>
              <w:top w:val="single" w:color="auto" w:sz="4" w:space="0"/>
              <w:bottom w:val="single" w:color="auto" w:sz="4" w:space="0"/>
            </w:tcBorders>
            <w:vAlign w:val="center"/>
          </w:tcPr>
          <w:p w14:paraId="0781D68C">
            <w:pPr>
              <w:jc w:val="center"/>
              <w:rPr>
                <w:rFonts w:ascii="宋体" w:hAnsi="宋体" w:cs="Times New Roman"/>
                <w:szCs w:val="24"/>
              </w:rPr>
            </w:pPr>
            <w:r>
              <w:rPr>
                <w:rFonts w:hint="eastAsia" w:ascii="宋体" w:hAnsi="宋体" w:cs="Times New Roman"/>
                <w:szCs w:val="24"/>
              </w:rPr>
              <w:t>合计</w:t>
            </w:r>
          </w:p>
        </w:tc>
        <w:tc>
          <w:tcPr>
            <w:tcW w:w="1383" w:type="dxa"/>
            <w:tcBorders>
              <w:top w:val="single" w:color="auto" w:sz="4" w:space="0"/>
              <w:bottom w:val="single" w:color="auto" w:sz="4" w:space="0"/>
            </w:tcBorders>
            <w:vAlign w:val="center"/>
          </w:tcPr>
          <w:p w14:paraId="0695D4F8">
            <w:pPr>
              <w:jc w:val="center"/>
              <w:rPr>
                <w:rFonts w:ascii="宋体" w:hAnsi="宋体" w:cs="Times New Roman"/>
                <w:szCs w:val="24"/>
              </w:rPr>
            </w:pPr>
            <w:r>
              <w:rPr>
                <w:rFonts w:hint="eastAsia" w:ascii="宋体" w:hAnsi="宋体" w:cs="Times New Roman"/>
                <w:szCs w:val="24"/>
              </w:rPr>
              <w:t>17600</w:t>
            </w:r>
          </w:p>
        </w:tc>
        <w:tc>
          <w:tcPr>
            <w:tcW w:w="1383" w:type="dxa"/>
            <w:tcBorders>
              <w:top w:val="single" w:color="auto" w:sz="4" w:space="0"/>
              <w:bottom w:val="single" w:color="auto" w:sz="4" w:space="0"/>
            </w:tcBorders>
            <w:vAlign w:val="center"/>
          </w:tcPr>
          <w:p w14:paraId="25734F75">
            <w:pPr>
              <w:jc w:val="center"/>
              <w:rPr>
                <w:rFonts w:ascii="宋体" w:hAnsi="宋体" w:cs="Times New Roman"/>
                <w:szCs w:val="24"/>
              </w:rPr>
            </w:pPr>
            <w:r>
              <w:rPr>
                <w:rFonts w:hint="eastAsia" w:ascii="宋体" w:hAnsi="宋体" w:cs="Times New Roman"/>
                <w:szCs w:val="24"/>
              </w:rPr>
              <w:t>16000</w:t>
            </w:r>
          </w:p>
        </w:tc>
        <w:tc>
          <w:tcPr>
            <w:tcW w:w="1383" w:type="dxa"/>
            <w:tcBorders>
              <w:top w:val="single" w:color="auto" w:sz="4" w:space="0"/>
              <w:bottom w:val="single" w:color="auto" w:sz="4" w:space="0"/>
            </w:tcBorders>
            <w:vAlign w:val="center"/>
          </w:tcPr>
          <w:p w14:paraId="01DB14DD">
            <w:pPr>
              <w:jc w:val="center"/>
              <w:rPr>
                <w:rFonts w:ascii="宋体" w:hAnsi="宋体" w:cs="Times New Roman"/>
                <w:szCs w:val="24"/>
              </w:rPr>
            </w:pPr>
            <w:r>
              <w:rPr>
                <w:rFonts w:hint="eastAsia" w:ascii="宋体" w:hAnsi="宋体" w:cs="Times New Roman"/>
                <w:szCs w:val="24"/>
              </w:rPr>
              <w:t>1000</w:t>
            </w:r>
          </w:p>
        </w:tc>
        <w:tc>
          <w:tcPr>
            <w:tcW w:w="1383" w:type="dxa"/>
            <w:tcBorders>
              <w:top w:val="single" w:color="auto" w:sz="4" w:space="0"/>
              <w:bottom w:val="single" w:color="auto" w:sz="4" w:space="0"/>
            </w:tcBorders>
            <w:vAlign w:val="center"/>
          </w:tcPr>
          <w:p w14:paraId="25F91052">
            <w:pPr>
              <w:jc w:val="center"/>
              <w:rPr>
                <w:rFonts w:ascii="宋体" w:hAnsi="宋体" w:cs="Times New Roman"/>
                <w:szCs w:val="24"/>
              </w:rPr>
            </w:pPr>
            <w:r>
              <w:rPr>
                <w:rFonts w:hint="eastAsia" w:ascii="宋体" w:hAnsi="宋体" w:cs="Times New Roman"/>
                <w:szCs w:val="24"/>
              </w:rPr>
              <w:t>100%</w:t>
            </w:r>
          </w:p>
        </w:tc>
      </w:tr>
    </w:tbl>
    <w:p w14:paraId="259E70E7">
      <w:pPr>
        <w:jc w:val="center"/>
        <w:rPr>
          <w:rFonts w:ascii="宋体" w:hAnsi="宋体" w:cs="Times New Roman"/>
          <w:szCs w:val="21"/>
        </w:rPr>
      </w:pPr>
    </w:p>
    <w:p w14:paraId="6A400025">
      <w:pPr>
        <w:pStyle w:val="12"/>
      </w:pPr>
      <w:bookmarkStart w:id="117" w:name="_Ref977893371"/>
      <w:r>
        <w:t xml:space="preserve">表 </w:t>
      </w:r>
      <w:r>
        <w:fldChar w:fldCharType="begin"/>
      </w:r>
      <w:r>
        <w:instrText xml:space="preserve"> STYLEREF 1 \s </w:instrText>
      </w:r>
      <w:r>
        <w:fldChar w:fldCharType="separate"/>
      </w:r>
      <w:r>
        <w:t>2</w:t>
      </w:r>
      <w:r>
        <w:fldChar w:fldCharType="end"/>
      </w:r>
      <w:r>
        <w:rPr>
          <w:rFonts w:hint="eastAsia"/>
        </w:rPr>
        <w:t>.</w:t>
      </w:r>
      <w:r>
        <w:fldChar w:fldCharType="begin"/>
      </w:r>
      <w:r>
        <w:instrText xml:space="preserve"> SEQ 表 \* ARABIC \s 1 </w:instrText>
      </w:r>
      <w:r>
        <w:fldChar w:fldCharType="separate"/>
      </w:r>
      <w:r>
        <w:t>3</w:t>
      </w:r>
      <w:r>
        <w:fldChar w:fldCharType="end"/>
      </w:r>
      <w:bookmarkEnd w:id="117"/>
      <w:r>
        <w:rPr>
          <w:rFonts w:hint="eastAsia"/>
        </w:rPr>
        <w:t xml:space="preserve"> 分栏表</w:t>
      </w:r>
    </w:p>
    <w:tbl>
      <w:tblPr>
        <w:tblStyle w:val="25"/>
        <w:tblW w:w="0" w:type="auto"/>
        <w:tblInd w:w="1039"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386"/>
        <w:gridCol w:w="1386"/>
        <w:gridCol w:w="1386"/>
        <w:gridCol w:w="1386"/>
        <w:gridCol w:w="1386"/>
      </w:tblGrid>
      <w:tr w14:paraId="1EEAD9EB">
        <w:trPr>
          <w:trHeight w:val="450" w:hRule="atLeast"/>
        </w:trPr>
        <w:tc>
          <w:tcPr>
            <w:tcW w:w="1386" w:type="dxa"/>
            <w:tcBorders>
              <w:bottom w:val="single" w:color="auto" w:sz="4" w:space="0"/>
              <w:right w:val="nil"/>
            </w:tcBorders>
            <w:vAlign w:val="center"/>
          </w:tcPr>
          <w:p w14:paraId="4756061A">
            <w:pPr>
              <w:jc w:val="center"/>
              <w:rPr>
                <w:rFonts w:ascii="宋体" w:hAnsi="宋体" w:cs="Times New Roman"/>
                <w:szCs w:val="24"/>
              </w:rPr>
            </w:pPr>
            <w:r>
              <w:rPr>
                <w:rFonts w:hint="eastAsia" w:ascii="宋体" w:hAnsi="宋体" w:cs="Times New Roman"/>
                <w:szCs w:val="24"/>
              </w:rPr>
              <w:t>年度</w:t>
            </w:r>
          </w:p>
        </w:tc>
        <w:tc>
          <w:tcPr>
            <w:tcW w:w="1386" w:type="dxa"/>
            <w:tcBorders>
              <w:top w:val="single" w:color="auto" w:sz="4" w:space="0"/>
              <w:left w:val="nil"/>
              <w:bottom w:val="single" w:color="auto" w:sz="4" w:space="0"/>
            </w:tcBorders>
            <w:vAlign w:val="center"/>
          </w:tcPr>
          <w:p w14:paraId="696BF3DE">
            <w:pPr>
              <w:jc w:val="center"/>
              <w:rPr>
                <w:rFonts w:ascii="宋体" w:hAnsi="宋体" w:cs="Times New Roman"/>
                <w:szCs w:val="24"/>
              </w:rPr>
            </w:pPr>
            <w:r>
              <w:rPr>
                <w:rFonts w:hint="eastAsia" w:ascii="宋体" w:hAnsi="宋体" w:cs="Times New Roman"/>
                <w:szCs w:val="24"/>
              </w:rPr>
              <w:t>产品</w:t>
            </w:r>
          </w:p>
        </w:tc>
        <w:tc>
          <w:tcPr>
            <w:tcW w:w="1386" w:type="dxa"/>
            <w:tcBorders>
              <w:bottom w:val="single" w:color="auto" w:sz="4" w:space="0"/>
            </w:tcBorders>
            <w:vAlign w:val="center"/>
          </w:tcPr>
          <w:p w14:paraId="617EE027">
            <w:pPr>
              <w:jc w:val="center"/>
              <w:rPr>
                <w:rFonts w:ascii="宋体" w:hAnsi="宋体" w:cs="Times New Roman"/>
                <w:szCs w:val="24"/>
              </w:rPr>
            </w:pPr>
            <w:r>
              <w:rPr>
                <w:rFonts w:hint="eastAsia" w:ascii="宋体" w:hAnsi="宋体" w:cs="Times New Roman"/>
                <w:szCs w:val="24"/>
              </w:rPr>
              <w:t>产量</w:t>
            </w:r>
          </w:p>
        </w:tc>
        <w:tc>
          <w:tcPr>
            <w:tcW w:w="1386" w:type="dxa"/>
            <w:tcBorders>
              <w:bottom w:val="single" w:color="auto" w:sz="4" w:space="0"/>
            </w:tcBorders>
            <w:vAlign w:val="center"/>
          </w:tcPr>
          <w:p w14:paraId="6D7368C0">
            <w:pPr>
              <w:jc w:val="center"/>
              <w:rPr>
                <w:rFonts w:ascii="宋体" w:hAnsi="宋体" w:cs="Times New Roman"/>
                <w:szCs w:val="24"/>
              </w:rPr>
            </w:pPr>
            <w:r>
              <w:rPr>
                <w:rFonts w:hint="eastAsia" w:ascii="宋体" w:hAnsi="宋体" w:cs="Times New Roman"/>
                <w:szCs w:val="24"/>
              </w:rPr>
              <w:t>销量</w:t>
            </w:r>
          </w:p>
        </w:tc>
        <w:tc>
          <w:tcPr>
            <w:tcW w:w="1386" w:type="dxa"/>
            <w:tcBorders>
              <w:bottom w:val="single" w:color="auto" w:sz="4" w:space="0"/>
            </w:tcBorders>
            <w:vAlign w:val="center"/>
          </w:tcPr>
          <w:p w14:paraId="628827C9">
            <w:pPr>
              <w:jc w:val="center"/>
              <w:rPr>
                <w:rFonts w:ascii="宋体" w:hAnsi="宋体" w:cs="Times New Roman"/>
                <w:szCs w:val="24"/>
              </w:rPr>
            </w:pPr>
            <w:r>
              <w:rPr>
                <w:rFonts w:hint="eastAsia" w:ascii="宋体" w:hAnsi="宋体" w:cs="Times New Roman"/>
                <w:szCs w:val="24"/>
              </w:rPr>
              <w:t>产值</w:t>
            </w:r>
          </w:p>
        </w:tc>
      </w:tr>
      <w:tr w14:paraId="31FE6648">
        <w:trPr>
          <w:cantSplit/>
          <w:trHeight w:val="450" w:hRule="atLeast"/>
        </w:trPr>
        <w:tc>
          <w:tcPr>
            <w:tcW w:w="1386" w:type="dxa"/>
            <w:vMerge w:val="restart"/>
            <w:tcBorders>
              <w:top w:val="single" w:color="auto" w:sz="4" w:space="0"/>
              <w:right w:val="nil"/>
            </w:tcBorders>
            <w:vAlign w:val="center"/>
          </w:tcPr>
          <w:p w14:paraId="4FD7422E">
            <w:pPr>
              <w:jc w:val="center"/>
              <w:rPr>
                <w:rFonts w:ascii="宋体" w:hAnsi="宋体" w:cs="Times New Roman"/>
                <w:szCs w:val="24"/>
              </w:rPr>
            </w:pPr>
            <w:r>
              <w:rPr>
                <w:rFonts w:hint="eastAsia" w:ascii="宋体" w:hAnsi="宋体" w:cs="Times New Roman"/>
                <w:szCs w:val="24"/>
              </w:rPr>
              <w:t>2004</w:t>
            </w:r>
          </w:p>
        </w:tc>
        <w:tc>
          <w:tcPr>
            <w:tcW w:w="1386" w:type="dxa"/>
            <w:tcBorders>
              <w:top w:val="single" w:color="auto" w:sz="4" w:space="0"/>
              <w:left w:val="nil"/>
              <w:bottom w:val="nil"/>
            </w:tcBorders>
            <w:vAlign w:val="center"/>
          </w:tcPr>
          <w:p w14:paraId="1596427B">
            <w:pPr>
              <w:jc w:val="center"/>
              <w:rPr>
                <w:rFonts w:ascii="宋体" w:hAnsi="宋体" w:cs="Times New Roman"/>
                <w:szCs w:val="24"/>
              </w:rPr>
            </w:pPr>
            <w:r>
              <w:rPr>
                <w:rFonts w:hint="eastAsia" w:ascii="宋体" w:hAnsi="宋体" w:cs="Times New Roman"/>
                <w:szCs w:val="24"/>
              </w:rPr>
              <w:t>手机</w:t>
            </w:r>
          </w:p>
        </w:tc>
        <w:tc>
          <w:tcPr>
            <w:tcW w:w="1386" w:type="dxa"/>
            <w:tcBorders>
              <w:top w:val="single" w:color="auto" w:sz="4" w:space="0"/>
            </w:tcBorders>
            <w:vAlign w:val="center"/>
          </w:tcPr>
          <w:p w14:paraId="552D03B6">
            <w:pPr>
              <w:jc w:val="center"/>
              <w:rPr>
                <w:rFonts w:ascii="宋体" w:hAnsi="宋体" w:cs="Times New Roman"/>
                <w:szCs w:val="24"/>
              </w:rPr>
            </w:pPr>
            <w:r>
              <w:rPr>
                <w:rFonts w:hint="eastAsia" w:ascii="宋体" w:hAnsi="宋体" w:cs="Times New Roman"/>
                <w:szCs w:val="24"/>
              </w:rPr>
              <w:t>11000</w:t>
            </w:r>
          </w:p>
        </w:tc>
        <w:tc>
          <w:tcPr>
            <w:tcW w:w="1386" w:type="dxa"/>
            <w:tcBorders>
              <w:top w:val="single" w:color="auto" w:sz="4" w:space="0"/>
            </w:tcBorders>
            <w:vAlign w:val="center"/>
          </w:tcPr>
          <w:p w14:paraId="0364CC01">
            <w:pPr>
              <w:jc w:val="center"/>
              <w:rPr>
                <w:rFonts w:ascii="宋体" w:hAnsi="宋体" w:cs="Times New Roman"/>
                <w:szCs w:val="24"/>
              </w:rPr>
            </w:pPr>
            <w:r>
              <w:rPr>
                <w:rFonts w:hint="eastAsia" w:ascii="宋体" w:hAnsi="宋体" w:cs="Times New Roman"/>
                <w:szCs w:val="24"/>
              </w:rPr>
              <w:t>10000</w:t>
            </w:r>
          </w:p>
        </w:tc>
        <w:tc>
          <w:tcPr>
            <w:tcW w:w="1386" w:type="dxa"/>
            <w:tcBorders>
              <w:top w:val="single" w:color="auto" w:sz="4" w:space="0"/>
            </w:tcBorders>
            <w:vAlign w:val="center"/>
          </w:tcPr>
          <w:p w14:paraId="1108CB0E">
            <w:pPr>
              <w:jc w:val="center"/>
              <w:rPr>
                <w:rFonts w:ascii="宋体" w:hAnsi="宋体" w:cs="Times New Roman"/>
                <w:szCs w:val="24"/>
              </w:rPr>
            </w:pPr>
            <w:r>
              <w:rPr>
                <w:rFonts w:hint="eastAsia" w:ascii="宋体" w:hAnsi="宋体" w:cs="Times New Roman"/>
                <w:szCs w:val="24"/>
              </w:rPr>
              <w:t>500</w:t>
            </w:r>
          </w:p>
        </w:tc>
      </w:tr>
      <w:tr w14:paraId="1F366690">
        <w:trPr>
          <w:cantSplit/>
          <w:trHeight w:val="450" w:hRule="atLeast"/>
        </w:trPr>
        <w:tc>
          <w:tcPr>
            <w:tcW w:w="1386" w:type="dxa"/>
            <w:vMerge w:val="continue"/>
            <w:tcBorders>
              <w:bottom w:val="single" w:color="auto" w:sz="4" w:space="0"/>
              <w:right w:val="nil"/>
            </w:tcBorders>
            <w:vAlign w:val="center"/>
          </w:tcPr>
          <w:p w14:paraId="7DDD3F2D">
            <w:pPr>
              <w:jc w:val="center"/>
              <w:rPr>
                <w:rFonts w:ascii="宋体" w:hAnsi="宋体" w:cs="Times New Roman"/>
                <w:szCs w:val="24"/>
              </w:rPr>
            </w:pPr>
          </w:p>
        </w:tc>
        <w:tc>
          <w:tcPr>
            <w:tcW w:w="1386" w:type="dxa"/>
            <w:tcBorders>
              <w:top w:val="nil"/>
              <w:left w:val="nil"/>
              <w:bottom w:val="single" w:color="auto" w:sz="4" w:space="0"/>
            </w:tcBorders>
            <w:vAlign w:val="center"/>
          </w:tcPr>
          <w:p w14:paraId="0843F2DB">
            <w:pPr>
              <w:jc w:val="center"/>
              <w:rPr>
                <w:rFonts w:ascii="宋体" w:hAnsi="宋体" w:cs="Times New Roman"/>
                <w:szCs w:val="24"/>
              </w:rPr>
            </w:pPr>
            <w:r>
              <w:rPr>
                <w:rFonts w:hint="eastAsia" w:ascii="宋体" w:hAnsi="宋体" w:cs="Times New Roman"/>
                <w:szCs w:val="24"/>
              </w:rPr>
              <w:t>计算机</w:t>
            </w:r>
          </w:p>
        </w:tc>
        <w:tc>
          <w:tcPr>
            <w:tcW w:w="1386" w:type="dxa"/>
            <w:tcBorders>
              <w:bottom w:val="single" w:color="auto" w:sz="4" w:space="0"/>
            </w:tcBorders>
            <w:vAlign w:val="center"/>
          </w:tcPr>
          <w:p w14:paraId="06AAF376">
            <w:pPr>
              <w:jc w:val="center"/>
              <w:rPr>
                <w:rFonts w:ascii="宋体" w:hAnsi="宋体" w:cs="Times New Roman"/>
                <w:szCs w:val="24"/>
              </w:rPr>
            </w:pPr>
            <w:r>
              <w:rPr>
                <w:rFonts w:hint="eastAsia" w:ascii="宋体" w:hAnsi="宋体" w:cs="Times New Roman"/>
                <w:szCs w:val="24"/>
              </w:rPr>
              <w:t>1100</w:t>
            </w:r>
          </w:p>
        </w:tc>
        <w:tc>
          <w:tcPr>
            <w:tcW w:w="1386" w:type="dxa"/>
            <w:tcBorders>
              <w:bottom w:val="single" w:color="auto" w:sz="4" w:space="0"/>
            </w:tcBorders>
            <w:vAlign w:val="center"/>
          </w:tcPr>
          <w:p w14:paraId="3935ACB5">
            <w:pPr>
              <w:jc w:val="center"/>
              <w:rPr>
                <w:rFonts w:ascii="宋体" w:hAnsi="宋体" w:cs="Times New Roman"/>
                <w:szCs w:val="24"/>
              </w:rPr>
            </w:pPr>
            <w:r>
              <w:rPr>
                <w:rFonts w:hint="eastAsia" w:ascii="宋体" w:hAnsi="宋体" w:cs="Times New Roman"/>
                <w:szCs w:val="24"/>
              </w:rPr>
              <w:t>1000</w:t>
            </w:r>
          </w:p>
        </w:tc>
        <w:tc>
          <w:tcPr>
            <w:tcW w:w="1386" w:type="dxa"/>
            <w:tcBorders>
              <w:bottom w:val="single" w:color="auto" w:sz="4" w:space="0"/>
            </w:tcBorders>
            <w:vAlign w:val="center"/>
          </w:tcPr>
          <w:p w14:paraId="68C906C9">
            <w:pPr>
              <w:jc w:val="center"/>
              <w:rPr>
                <w:rFonts w:ascii="宋体" w:hAnsi="宋体" w:cs="Times New Roman"/>
                <w:szCs w:val="24"/>
              </w:rPr>
            </w:pPr>
            <w:r>
              <w:rPr>
                <w:rFonts w:hint="eastAsia" w:ascii="宋体" w:hAnsi="宋体" w:cs="Times New Roman"/>
                <w:szCs w:val="24"/>
              </w:rPr>
              <w:t>280</w:t>
            </w:r>
          </w:p>
        </w:tc>
      </w:tr>
      <w:tr w14:paraId="489E3CD6">
        <w:trPr>
          <w:cantSplit/>
          <w:trHeight w:val="450" w:hRule="atLeast"/>
        </w:trPr>
        <w:tc>
          <w:tcPr>
            <w:tcW w:w="1386" w:type="dxa"/>
            <w:vMerge w:val="restart"/>
            <w:tcBorders>
              <w:top w:val="single" w:color="auto" w:sz="4" w:space="0"/>
              <w:right w:val="nil"/>
            </w:tcBorders>
            <w:vAlign w:val="center"/>
          </w:tcPr>
          <w:p w14:paraId="5573DB27">
            <w:pPr>
              <w:jc w:val="center"/>
              <w:rPr>
                <w:rFonts w:ascii="宋体" w:hAnsi="宋体" w:cs="Times New Roman"/>
                <w:szCs w:val="24"/>
              </w:rPr>
            </w:pPr>
            <w:r>
              <w:rPr>
                <w:rFonts w:hint="eastAsia" w:ascii="宋体" w:hAnsi="宋体" w:cs="Times New Roman"/>
                <w:szCs w:val="24"/>
              </w:rPr>
              <w:t>2005</w:t>
            </w:r>
          </w:p>
        </w:tc>
        <w:tc>
          <w:tcPr>
            <w:tcW w:w="1386" w:type="dxa"/>
            <w:tcBorders>
              <w:top w:val="single" w:color="auto" w:sz="4" w:space="0"/>
              <w:left w:val="nil"/>
              <w:bottom w:val="nil"/>
            </w:tcBorders>
            <w:vAlign w:val="center"/>
          </w:tcPr>
          <w:p w14:paraId="3DD409FA">
            <w:pPr>
              <w:jc w:val="center"/>
              <w:rPr>
                <w:rFonts w:ascii="宋体" w:hAnsi="宋体" w:cs="Times New Roman"/>
                <w:szCs w:val="24"/>
              </w:rPr>
            </w:pPr>
            <w:r>
              <w:rPr>
                <w:rFonts w:hint="eastAsia" w:ascii="宋体" w:hAnsi="宋体" w:cs="Times New Roman"/>
                <w:szCs w:val="24"/>
              </w:rPr>
              <w:t>手机</w:t>
            </w:r>
          </w:p>
        </w:tc>
        <w:tc>
          <w:tcPr>
            <w:tcW w:w="1386" w:type="dxa"/>
            <w:tcBorders>
              <w:top w:val="single" w:color="auto" w:sz="4" w:space="0"/>
            </w:tcBorders>
            <w:vAlign w:val="center"/>
          </w:tcPr>
          <w:p w14:paraId="26856EC3">
            <w:pPr>
              <w:jc w:val="center"/>
              <w:rPr>
                <w:rFonts w:ascii="宋体" w:hAnsi="宋体" w:cs="Times New Roman"/>
                <w:szCs w:val="24"/>
              </w:rPr>
            </w:pPr>
            <w:r>
              <w:rPr>
                <w:rFonts w:hint="eastAsia" w:ascii="宋体" w:hAnsi="宋体" w:cs="Times New Roman"/>
                <w:szCs w:val="24"/>
              </w:rPr>
              <w:t>16000</w:t>
            </w:r>
          </w:p>
        </w:tc>
        <w:tc>
          <w:tcPr>
            <w:tcW w:w="1386" w:type="dxa"/>
            <w:tcBorders>
              <w:top w:val="single" w:color="auto" w:sz="4" w:space="0"/>
            </w:tcBorders>
            <w:vAlign w:val="center"/>
          </w:tcPr>
          <w:p w14:paraId="5BEBCAD3">
            <w:pPr>
              <w:jc w:val="center"/>
              <w:rPr>
                <w:rFonts w:ascii="宋体" w:hAnsi="宋体" w:cs="Times New Roman"/>
                <w:szCs w:val="24"/>
              </w:rPr>
            </w:pPr>
            <w:r>
              <w:rPr>
                <w:rFonts w:hint="eastAsia" w:ascii="宋体" w:hAnsi="宋体" w:cs="Times New Roman"/>
                <w:szCs w:val="24"/>
              </w:rPr>
              <w:t>13000</w:t>
            </w:r>
          </w:p>
        </w:tc>
        <w:tc>
          <w:tcPr>
            <w:tcW w:w="1386" w:type="dxa"/>
            <w:tcBorders>
              <w:top w:val="single" w:color="auto" w:sz="4" w:space="0"/>
            </w:tcBorders>
            <w:vAlign w:val="center"/>
          </w:tcPr>
          <w:p w14:paraId="03E130D0">
            <w:pPr>
              <w:jc w:val="center"/>
              <w:rPr>
                <w:rFonts w:ascii="宋体" w:hAnsi="宋体" w:cs="Times New Roman"/>
                <w:szCs w:val="24"/>
              </w:rPr>
            </w:pPr>
            <w:r>
              <w:rPr>
                <w:rFonts w:hint="eastAsia" w:ascii="宋体" w:hAnsi="宋体" w:cs="Times New Roman"/>
                <w:szCs w:val="24"/>
              </w:rPr>
              <w:t>550</w:t>
            </w:r>
          </w:p>
        </w:tc>
      </w:tr>
      <w:tr w14:paraId="15E9F902">
        <w:trPr>
          <w:cantSplit/>
          <w:trHeight w:val="450" w:hRule="atLeast"/>
        </w:trPr>
        <w:tc>
          <w:tcPr>
            <w:tcW w:w="1386" w:type="dxa"/>
            <w:vMerge w:val="continue"/>
            <w:tcBorders>
              <w:bottom w:val="single" w:color="auto" w:sz="4" w:space="0"/>
              <w:right w:val="nil"/>
            </w:tcBorders>
            <w:vAlign w:val="center"/>
          </w:tcPr>
          <w:p w14:paraId="3B766C4B">
            <w:pPr>
              <w:jc w:val="center"/>
              <w:rPr>
                <w:rFonts w:ascii="宋体" w:hAnsi="宋体" w:cs="Times New Roman"/>
                <w:szCs w:val="24"/>
              </w:rPr>
            </w:pPr>
          </w:p>
        </w:tc>
        <w:tc>
          <w:tcPr>
            <w:tcW w:w="1386" w:type="dxa"/>
            <w:tcBorders>
              <w:top w:val="nil"/>
              <w:left w:val="nil"/>
              <w:bottom w:val="single" w:color="auto" w:sz="4" w:space="0"/>
            </w:tcBorders>
            <w:vAlign w:val="center"/>
          </w:tcPr>
          <w:p w14:paraId="056D6892">
            <w:pPr>
              <w:jc w:val="center"/>
              <w:rPr>
                <w:rFonts w:ascii="宋体" w:hAnsi="宋体" w:cs="Times New Roman"/>
                <w:szCs w:val="24"/>
              </w:rPr>
            </w:pPr>
            <w:r>
              <w:rPr>
                <w:rFonts w:hint="eastAsia" w:ascii="宋体" w:hAnsi="宋体" w:cs="Times New Roman"/>
                <w:szCs w:val="24"/>
              </w:rPr>
              <w:t>计算机</w:t>
            </w:r>
          </w:p>
        </w:tc>
        <w:tc>
          <w:tcPr>
            <w:tcW w:w="1386" w:type="dxa"/>
            <w:tcBorders>
              <w:bottom w:val="single" w:color="auto" w:sz="4" w:space="0"/>
            </w:tcBorders>
            <w:vAlign w:val="center"/>
          </w:tcPr>
          <w:p w14:paraId="0E19594E">
            <w:pPr>
              <w:jc w:val="center"/>
              <w:rPr>
                <w:rFonts w:ascii="宋体" w:hAnsi="宋体" w:cs="Times New Roman"/>
                <w:szCs w:val="24"/>
              </w:rPr>
            </w:pPr>
            <w:r>
              <w:rPr>
                <w:rFonts w:hint="eastAsia" w:ascii="宋体" w:hAnsi="宋体" w:cs="Times New Roman"/>
                <w:szCs w:val="24"/>
              </w:rPr>
              <w:t>2100</w:t>
            </w:r>
          </w:p>
        </w:tc>
        <w:tc>
          <w:tcPr>
            <w:tcW w:w="1386" w:type="dxa"/>
            <w:tcBorders>
              <w:bottom w:val="single" w:color="auto" w:sz="4" w:space="0"/>
            </w:tcBorders>
            <w:vAlign w:val="center"/>
          </w:tcPr>
          <w:p w14:paraId="2BD79025">
            <w:pPr>
              <w:jc w:val="center"/>
              <w:rPr>
                <w:rFonts w:ascii="宋体" w:hAnsi="宋体" w:cs="Times New Roman"/>
                <w:szCs w:val="24"/>
              </w:rPr>
            </w:pPr>
            <w:r>
              <w:rPr>
                <w:rFonts w:hint="eastAsia" w:ascii="宋体" w:hAnsi="宋体" w:cs="Times New Roman"/>
                <w:szCs w:val="24"/>
              </w:rPr>
              <w:t>1500</w:t>
            </w:r>
          </w:p>
        </w:tc>
        <w:tc>
          <w:tcPr>
            <w:tcW w:w="1386" w:type="dxa"/>
            <w:tcBorders>
              <w:bottom w:val="single" w:color="auto" w:sz="4" w:space="0"/>
            </w:tcBorders>
            <w:vAlign w:val="center"/>
          </w:tcPr>
          <w:p w14:paraId="6709231F">
            <w:pPr>
              <w:jc w:val="center"/>
              <w:rPr>
                <w:rFonts w:ascii="宋体" w:hAnsi="宋体" w:cs="Times New Roman"/>
                <w:szCs w:val="24"/>
              </w:rPr>
            </w:pPr>
            <w:r>
              <w:rPr>
                <w:rFonts w:hint="eastAsia" w:ascii="宋体" w:hAnsi="宋体" w:cs="Times New Roman"/>
                <w:szCs w:val="24"/>
              </w:rPr>
              <w:t>320</w:t>
            </w:r>
          </w:p>
        </w:tc>
      </w:tr>
    </w:tbl>
    <w:p w14:paraId="67D56D8F">
      <w:pPr>
        <w:spacing w:line="300" w:lineRule="auto"/>
        <w:ind w:firstLine="480" w:firstLineChars="200"/>
        <w:rPr>
          <w:rFonts w:ascii="宋体" w:hAnsi="宋体" w:cs="Times New Roman"/>
          <w:sz w:val="24"/>
          <w:szCs w:val="24"/>
        </w:rPr>
      </w:pPr>
    </w:p>
    <w:p w14:paraId="42651E1B">
      <w:pPr>
        <w:pStyle w:val="3"/>
        <w:spacing w:line="300" w:lineRule="auto"/>
        <w:ind w:firstLine="480" w:firstLineChars="200"/>
      </w:pPr>
      <w:r>
        <w:rPr>
          <w:rFonts w:hint="eastAsia"/>
        </w:rPr>
        <w:t>从</w:t>
      </w:r>
      <w:r>
        <w:rPr>
          <w:rFonts w:hint="eastAsia"/>
        </w:rPr>
        <w:fldChar w:fldCharType="begin"/>
      </w:r>
      <w:r>
        <w:rPr>
          <w:rFonts w:hint="eastAsia"/>
        </w:rPr>
        <w:instrText xml:space="preserve"> REF _Ref977758915 \h </w:instrText>
      </w:r>
      <w:r>
        <w:rPr>
          <w:rFonts w:hint="eastAsia"/>
        </w:rPr>
        <w:fldChar w:fldCharType="separate"/>
      </w:r>
      <w:r>
        <w:rPr>
          <w:rFonts w:hint="eastAsia"/>
        </w:rPr>
        <w:t>表</w:t>
      </w:r>
      <w:r>
        <w:t xml:space="preserve"> </w:t>
      </w:r>
      <w:r>
        <w:fldChar w:fldCharType="begin"/>
      </w:r>
      <w:r>
        <w:instrText xml:space="preserve"> STYLEREF 1 \s </w:instrText>
      </w:r>
      <w:r>
        <w:fldChar w:fldCharType="separate"/>
      </w:r>
      <w:r>
        <w:t>2</w:t>
      </w:r>
      <w:r>
        <w:fldChar w:fldCharType="end"/>
      </w:r>
      <w:r>
        <w:t>.2</w:t>
      </w:r>
      <w:r>
        <w:rPr>
          <w:rFonts w:hint="eastAsia"/>
        </w:rPr>
        <w:fldChar w:fldCharType="end"/>
      </w:r>
      <w:r>
        <w:rPr>
          <w:rFonts w:hint="eastAsia"/>
        </w:rPr>
        <w:t>和</w:t>
      </w:r>
      <w:r>
        <w:rPr>
          <w:rFonts w:hint="eastAsia"/>
        </w:rPr>
        <w:fldChar w:fldCharType="begin"/>
      </w:r>
      <w:r>
        <w:rPr>
          <w:rFonts w:hint="eastAsia"/>
        </w:rPr>
        <w:instrText xml:space="preserve"> REF _Ref977893371 \h </w:instrText>
      </w:r>
      <w:r>
        <w:rPr>
          <w:rFonts w:hint="eastAsia"/>
        </w:rPr>
        <w:fldChar w:fldCharType="separate"/>
      </w:r>
      <w:r>
        <w:rPr>
          <w:rFonts w:hint="eastAsia"/>
        </w:rPr>
        <w:t>表</w:t>
      </w:r>
      <w:r>
        <w:t xml:space="preserve"> </w:t>
      </w:r>
      <w:r>
        <w:fldChar w:fldCharType="begin"/>
      </w:r>
      <w:r>
        <w:instrText xml:space="preserve"> STYLEREF 1 \s </w:instrText>
      </w:r>
      <w:r>
        <w:fldChar w:fldCharType="separate"/>
      </w:r>
      <w:r>
        <w:t>2</w:t>
      </w:r>
      <w:r>
        <w:fldChar w:fldCharType="end"/>
      </w:r>
      <w:r>
        <w:t>.3</w:t>
      </w:r>
      <w:r>
        <w:rPr>
          <w:rFonts w:hint="eastAsia"/>
        </w:rPr>
        <w:fldChar w:fldCharType="end"/>
      </w:r>
      <w:r>
        <w:rPr>
          <w:rFonts w:hint="eastAsia"/>
        </w:rPr>
        <w:t>可以看出，公司销售情况……。</w:t>
      </w:r>
    </w:p>
    <w:p w14:paraId="19266F39">
      <w:pPr>
        <w:pStyle w:val="5"/>
        <w:keepNext/>
        <w:keepLines/>
        <w:spacing w:before="156" w:beforeLines="50" w:line="360" w:lineRule="auto"/>
        <w:outlineLvl w:val="2"/>
      </w:pPr>
      <w:bookmarkStart w:id="118" w:name="_Toc397346374"/>
      <w:bookmarkStart w:id="119" w:name="_Toc394577288"/>
      <w:bookmarkStart w:id="120" w:name="_Toc1923989621"/>
      <w:bookmarkStart w:id="121" w:name="_Toc1504827008"/>
      <w:bookmarkStart w:id="122" w:name="_Toc175648946"/>
      <w:r>
        <w:rPr>
          <w:rFonts w:hint="eastAsia"/>
        </w:rPr>
        <w:t>表的格式描述</w:t>
      </w:r>
      <w:bookmarkEnd w:id="118"/>
      <w:bookmarkEnd w:id="119"/>
      <w:bookmarkEnd w:id="120"/>
      <w:bookmarkEnd w:id="121"/>
      <w:bookmarkEnd w:id="122"/>
    </w:p>
    <w:p w14:paraId="2313DBB7">
      <w:pPr>
        <w:pStyle w:val="3"/>
        <w:spacing w:line="300" w:lineRule="auto"/>
        <w:ind w:firstLine="480" w:firstLineChars="200"/>
      </w:pPr>
      <w:r>
        <w:rPr>
          <w:rFonts w:hint="eastAsia"/>
        </w:rPr>
        <w:t>(1) 表的绘制方法</w:t>
      </w:r>
    </w:p>
    <w:p w14:paraId="6F9CB123">
      <w:pPr>
        <w:pStyle w:val="3"/>
        <w:spacing w:line="300" w:lineRule="auto"/>
        <w:ind w:firstLine="480" w:firstLineChars="200"/>
      </w:pPr>
      <w:r>
        <w:rPr>
          <w:rFonts w:hint="eastAsia"/>
        </w:rPr>
        <w:t>表要用WORD绘制，不要粘贴。</w:t>
      </w:r>
    </w:p>
    <w:p w14:paraId="55CB576B">
      <w:pPr>
        <w:pStyle w:val="3"/>
        <w:spacing w:line="300" w:lineRule="auto"/>
        <w:ind w:firstLine="480" w:firstLineChars="200"/>
      </w:pPr>
      <w:r>
        <w:rPr>
          <w:rFonts w:hint="eastAsia"/>
        </w:rPr>
        <w:t>(2) 表的位置</w:t>
      </w:r>
    </w:p>
    <w:p w14:paraId="429C8DD4">
      <w:pPr>
        <w:pStyle w:val="3"/>
        <w:spacing w:line="300" w:lineRule="auto"/>
        <w:ind w:firstLine="480" w:firstLineChars="200"/>
      </w:pPr>
      <w:r>
        <w:rPr>
          <w:rFonts w:hint="eastAsia"/>
        </w:rPr>
        <w:t>① 表格居中排列。</w:t>
      </w:r>
    </w:p>
    <w:p w14:paraId="734A81A3">
      <w:pPr>
        <w:pStyle w:val="3"/>
        <w:spacing w:line="300" w:lineRule="auto"/>
        <w:ind w:firstLine="480" w:firstLineChars="200"/>
      </w:pPr>
      <w:r>
        <w:rPr>
          <w:rFonts w:hint="eastAsia"/>
        </w:rPr>
        <w:t>② 表格与下文应留一行空格。</w:t>
      </w:r>
    </w:p>
    <w:p w14:paraId="73854BE3">
      <w:pPr>
        <w:pStyle w:val="3"/>
        <w:spacing w:line="300" w:lineRule="auto"/>
        <w:ind w:firstLine="480" w:firstLineChars="200"/>
      </w:pPr>
      <w:r>
        <w:rPr>
          <w:rFonts w:hint="eastAsia"/>
        </w:rPr>
        <w:t>③ 表中若有附注，一律用阿拉伯数字和右半圆括号按顺序编排，如注1），附注写在表的下方。</w:t>
      </w:r>
    </w:p>
    <w:p w14:paraId="23B47CBE">
      <w:pPr>
        <w:pStyle w:val="3"/>
        <w:spacing w:line="300" w:lineRule="auto"/>
        <w:ind w:firstLine="480" w:firstLineChars="200"/>
      </w:pPr>
      <w:r>
        <w:rPr>
          <w:rFonts w:hint="eastAsia"/>
        </w:rPr>
        <w:t>(3) 表的版式</w:t>
      </w:r>
    </w:p>
    <w:p w14:paraId="36947945">
      <w:pPr>
        <w:pStyle w:val="3"/>
        <w:spacing w:line="300" w:lineRule="auto"/>
        <w:ind w:firstLine="480" w:firstLineChars="200"/>
      </w:pPr>
      <w:r>
        <w:rPr>
          <w:rFonts w:hint="eastAsia"/>
        </w:rPr>
        <w:t>① 表的大小尽量以一页的页面为限，不要超限，一旦超限要加续表或设置表格允许跨页显示，在跨页显示表格时应设置表头跨页显示。</w:t>
      </w:r>
    </w:p>
    <w:p w14:paraId="5A399C4A">
      <w:pPr>
        <w:pStyle w:val="3"/>
        <w:spacing w:line="300" w:lineRule="auto"/>
        <w:ind w:firstLine="480" w:firstLineChars="200"/>
      </w:pPr>
      <w:r>
        <w:rPr>
          <w:rFonts w:hint="eastAsia"/>
        </w:rPr>
        <w:t>(4) 表名的写法</w:t>
      </w:r>
    </w:p>
    <w:p w14:paraId="324E03AF">
      <w:pPr>
        <w:pStyle w:val="3"/>
        <w:spacing w:line="300" w:lineRule="auto"/>
        <w:ind w:firstLine="480" w:firstLineChars="200"/>
      </w:pPr>
      <w:r>
        <w:rPr>
          <w:rFonts w:hint="eastAsia"/>
        </w:rPr>
        <w:t>① 表名应当在表的上方并且居中。编号应分章编号，如</w:t>
      </w:r>
      <w:r>
        <w:rPr>
          <w:rFonts w:hint="eastAsia"/>
        </w:rPr>
        <w:fldChar w:fldCharType="begin"/>
      </w:r>
      <w:r>
        <w:rPr>
          <w:rFonts w:hint="eastAsia"/>
        </w:rPr>
        <w:instrText xml:space="preserve"> REF _Ref975288286 \h </w:instrText>
      </w:r>
      <w:r>
        <w:instrText xml:space="preserve"> \* MERGEFORMAT </w:instrText>
      </w:r>
      <w:r>
        <w:rPr>
          <w:rFonts w:hint="eastAsia"/>
        </w:rPr>
        <w:fldChar w:fldCharType="separate"/>
      </w:r>
      <w:r>
        <w:rPr>
          <w:rFonts w:hint="eastAsia"/>
        </w:rPr>
        <w:t>表</w:t>
      </w:r>
      <w:r>
        <w:t xml:space="preserve"> </w:t>
      </w:r>
      <w:r>
        <w:fldChar w:fldCharType="begin"/>
      </w:r>
      <w:r>
        <w:instrText xml:space="preserve"> STYLEREF 1 \s </w:instrText>
      </w:r>
      <w:r>
        <w:fldChar w:fldCharType="separate"/>
      </w:r>
      <w:r>
        <w:t>2</w:t>
      </w:r>
      <w:r>
        <w:fldChar w:fldCharType="end"/>
      </w:r>
      <w:r>
        <w:t>.1</w:t>
      </w:r>
      <w:r>
        <w:rPr>
          <w:rFonts w:hint="eastAsia"/>
        </w:rPr>
        <w:fldChar w:fldCharType="end"/>
      </w:r>
      <w:r>
        <w:rPr>
          <w:rFonts w:hint="eastAsia"/>
        </w:rPr>
        <w:t>、</w:t>
      </w:r>
      <w:r>
        <w:rPr>
          <w:rFonts w:hint="eastAsia"/>
        </w:rPr>
        <w:fldChar w:fldCharType="begin"/>
      </w:r>
      <w:r>
        <w:rPr>
          <w:rFonts w:hint="eastAsia"/>
        </w:rPr>
        <w:instrText xml:space="preserve"> REF _Ref977758915 \h </w:instrText>
      </w:r>
      <w:r>
        <w:instrText xml:space="preserve"> \* MERGEFORMAT </w:instrText>
      </w:r>
      <w:r>
        <w:rPr>
          <w:rFonts w:hint="eastAsia"/>
        </w:rPr>
        <w:fldChar w:fldCharType="separate"/>
      </w:r>
      <w:r>
        <w:rPr>
          <w:rFonts w:hint="eastAsia"/>
        </w:rPr>
        <w:t>表</w:t>
      </w:r>
      <w:r>
        <w:t xml:space="preserve"> </w:t>
      </w:r>
      <w:r>
        <w:fldChar w:fldCharType="begin"/>
      </w:r>
      <w:r>
        <w:instrText xml:space="preserve"> STYLEREF 1 \s </w:instrText>
      </w:r>
      <w:r>
        <w:fldChar w:fldCharType="separate"/>
      </w:r>
      <w:r>
        <w:t>2</w:t>
      </w:r>
      <w:r>
        <w:fldChar w:fldCharType="end"/>
      </w:r>
      <w:r>
        <w:t>.2</w:t>
      </w:r>
      <w:r>
        <w:rPr>
          <w:rFonts w:hint="eastAsia"/>
        </w:rPr>
        <w:fldChar w:fldCharType="end"/>
      </w:r>
      <w:r>
        <w:rPr>
          <w:rFonts w:hint="eastAsia"/>
        </w:rPr>
        <w:t>。</w:t>
      </w:r>
    </w:p>
    <w:p w14:paraId="56718C6A">
      <w:pPr>
        <w:pStyle w:val="3"/>
        <w:spacing w:line="300" w:lineRule="auto"/>
        <w:ind w:firstLine="480" w:firstLineChars="200"/>
      </w:pPr>
      <w:r>
        <w:rPr>
          <w:rFonts w:hint="eastAsia"/>
        </w:rPr>
        <w:t>② 表名与上文留一空行。</w:t>
      </w:r>
    </w:p>
    <w:p w14:paraId="61C05DAA">
      <w:pPr>
        <w:pStyle w:val="3"/>
        <w:spacing w:line="300" w:lineRule="auto"/>
        <w:ind w:firstLine="480" w:firstLineChars="200"/>
      </w:pPr>
      <w:r>
        <w:rPr>
          <w:rFonts w:hint="eastAsia"/>
        </w:rPr>
        <w:t>③ 表及其名称要放在同一页中，不能跨接两页。</w:t>
      </w:r>
    </w:p>
    <w:p w14:paraId="0C1A3322">
      <w:pPr>
        <w:pStyle w:val="3"/>
        <w:spacing w:line="300" w:lineRule="auto"/>
        <w:ind w:firstLine="480" w:firstLineChars="200"/>
      </w:pPr>
      <w:r>
        <w:rPr>
          <w:rFonts w:hint="eastAsia"/>
        </w:rPr>
        <w:t>④ 表内文字全文统一，设置为宋体，五号。</w:t>
      </w:r>
    </w:p>
    <w:p w14:paraId="1A2A96C0">
      <w:pPr>
        <w:pStyle w:val="3"/>
        <w:spacing w:line="300" w:lineRule="auto"/>
        <w:ind w:firstLine="480" w:firstLineChars="200"/>
      </w:pPr>
      <w:r>
        <w:rPr>
          <w:rFonts w:hint="eastAsia"/>
        </w:rPr>
        <w:t>⑤ 中文表名设置为宋体，英文名称设置为Times New Roman，五号，居中。</w:t>
      </w:r>
    </w:p>
    <w:p w14:paraId="211B7456">
      <w:pPr>
        <w:pStyle w:val="4"/>
        <w:keepNext/>
        <w:keepLines/>
        <w:spacing w:before="156" w:beforeLines="50" w:line="360" w:lineRule="auto"/>
        <w:outlineLvl w:val="1"/>
      </w:pPr>
      <w:bookmarkStart w:id="123" w:name="_Toc394577289"/>
      <w:bookmarkStart w:id="124" w:name="_Toc712612737"/>
      <w:bookmarkStart w:id="125" w:name="_Toc397346375"/>
      <w:bookmarkStart w:id="126" w:name="_Toc1832287268"/>
      <w:bookmarkStart w:id="127" w:name="_Toc175648947"/>
      <w:r>
        <w:rPr>
          <w:rFonts w:hint="eastAsia"/>
        </w:rPr>
        <w:t>公式的格式说明</w:t>
      </w:r>
      <w:bookmarkEnd w:id="123"/>
      <w:bookmarkEnd w:id="124"/>
      <w:bookmarkEnd w:id="125"/>
      <w:bookmarkEnd w:id="126"/>
      <w:bookmarkEnd w:id="127"/>
    </w:p>
    <w:p w14:paraId="166319C6">
      <w:pPr>
        <w:pStyle w:val="5"/>
        <w:keepNext/>
        <w:keepLines/>
        <w:spacing w:before="156" w:beforeLines="50" w:line="360" w:lineRule="auto"/>
        <w:outlineLvl w:val="2"/>
      </w:pPr>
      <w:bookmarkStart w:id="128" w:name="_Toc365971440"/>
      <w:bookmarkStart w:id="129" w:name="_Toc394577290"/>
      <w:bookmarkStart w:id="130" w:name="_Toc397346376"/>
      <w:bookmarkStart w:id="131" w:name="_Toc336615296"/>
      <w:bookmarkStart w:id="132" w:name="_Toc175648948"/>
      <w:r>
        <w:rPr>
          <w:rFonts w:hint="eastAsia"/>
        </w:rPr>
        <w:t>公式的格式示例</w:t>
      </w:r>
      <w:bookmarkEnd w:id="128"/>
      <w:bookmarkEnd w:id="129"/>
      <w:bookmarkEnd w:id="130"/>
      <w:bookmarkEnd w:id="131"/>
      <w:bookmarkEnd w:id="132"/>
    </w:p>
    <w:p w14:paraId="507BF83E">
      <w:pPr>
        <w:pStyle w:val="3"/>
        <w:spacing w:line="300" w:lineRule="auto"/>
        <w:ind w:firstLine="480" w:firstLineChars="200"/>
      </w:pPr>
      <w:r>
        <w:rPr>
          <w:rFonts w:hint="eastAsia"/>
        </w:rPr>
        <w:t>由于一般的文献资料中所给出的载荷和抗力的统计参数主要为变异系数，为便于讨论，定义公式形式如下：</w:t>
      </w:r>
    </w:p>
    <w:p w14:paraId="271EEFCC">
      <w:pPr>
        <w:spacing w:before="156" w:beforeLines="50" w:after="156" w:afterLines="50"/>
        <w:jc w:val="center"/>
        <w:rPr>
          <w:rFonts w:ascii="宋体" w:hAnsi="宋体" w:cs="Times New Roman"/>
          <w:bCs/>
          <w:szCs w:val="24"/>
        </w:rPr>
      </w:pPr>
      <w:r>
        <w:rPr>
          <w:rFonts w:hint="eastAsia" w:cs="Times New Roman"/>
          <w:bCs/>
          <w:szCs w:val="24"/>
        </w:rPr>
        <w:t xml:space="preserve">                    </w:t>
      </w:r>
      <w:r>
        <w:rPr>
          <w:rFonts w:cs="Times New Roman"/>
          <w:bCs/>
          <w:position w:val="-34"/>
          <w:szCs w:val="24"/>
        </w:rPr>
        <w:object>
          <v:shape id="_x0000_i1025" o:spt="75" type="#_x0000_t75" style="height:43.4pt;width:136.5pt;" o:ole="t" filled="f" o:preferrelative="t" stroked="f" coordsize="21600,21600">
            <v:path/>
            <v:fill on="f" focussize="0,0"/>
            <v:stroke on="f" joinstyle="miter"/>
            <v:imagedata r:id="rId18" o:title=""/>
            <o:lock v:ext="edit" aspectratio="t"/>
            <w10:wrap type="none"/>
            <w10:anchorlock/>
          </v:shape>
          <o:OLEObject Type="Embed" ProgID="Equation.3" ShapeID="_x0000_i1025" DrawAspect="Content" ObjectID="_1468075725" r:id="rId17">
            <o:LockedField>false</o:LockedField>
          </o:OLEObject>
        </w:object>
      </w:r>
      <w:r>
        <w:rPr>
          <w:rFonts w:hint="eastAsia" w:cs="Times New Roman"/>
          <w:bCs/>
          <w:szCs w:val="24"/>
        </w:rPr>
        <w:t xml:space="preserve">                     </w:t>
      </w:r>
      <w:r>
        <w:rPr>
          <w:rFonts w:hint="eastAsia" w:ascii="宋体" w:hAnsi="宋体" w:cs="Times New Roman"/>
          <w:bCs/>
          <w:szCs w:val="24"/>
        </w:rPr>
        <w:t>(2.1)</w:t>
      </w:r>
    </w:p>
    <w:p w14:paraId="433A42C0">
      <w:pPr>
        <w:pStyle w:val="3"/>
        <w:spacing w:line="300" w:lineRule="auto"/>
        <w:ind w:firstLine="480" w:firstLineChars="200"/>
      </w:pPr>
      <w:r>
        <w:rPr>
          <w:rFonts w:hint="eastAsia"/>
        </w:rPr>
        <w:t>其中，μ</w:t>
      </w:r>
      <w:r>
        <w:t>R</w:t>
      </w:r>
      <w:r>
        <w:rPr>
          <w:rFonts w:hint="eastAsia"/>
        </w:rPr>
        <w:t>，μ</w:t>
      </w:r>
      <w:r>
        <w:t>S</w:t>
      </w:r>
      <w:r>
        <w:rPr>
          <w:rFonts w:hint="eastAsia"/>
        </w:rPr>
        <w:t>分别为抗力和载荷效应的均值，……。</w:t>
      </w:r>
    </w:p>
    <w:p w14:paraId="05D4AF3B">
      <w:pPr>
        <w:pStyle w:val="5"/>
        <w:keepNext/>
        <w:keepLines/>
        <w:spacing w:before="156" w:beforeLines="50" w:line="360" w:lineRule="auto"/>
        <w:outlineLvl w:val="2"/>
      </w:pPr>
      <w:bookmarkStart w:id="133" w:name="_Toc397346377"/>
      <w:bookmarkStart w:id="134" w:name="_Toc1021353674"/>
      <w:bookmarkStart w:id="135" w:name="_Toc488827072"/>
      <w:bookmarkStart w:id="136" w:name="_Toc394577291"/>
      <w:bookmarkStart w:id="137" w:name="_Toc175648949"/>
      <w:r>
        <w:rPr>
          <w:rFonts w:hint="eastAsia"/>
        </w:rPr>
        <w:t>公式的格式描述</w:t>
      </w:r>
      <w:bookmarkEnd w:id="133"/>
      <w:bookmarkEnd w:id="134"/>
      <w:bookmarkEnd w:id="135"/>
      <w:bookmarkEnd w:id="136"/>
      <w:bookmarkEnd w:id="137"/>
    </w:p>
    <w:p w14:paraId="306F17D6">
      <w:pPr>
        <w:pStyle w:val="3"/>
        <w:spacing w:line="300" w:lineRule="auto"/>
        <w:ind w:firstLine="480" w:firstLineChars="200"/>
      </w:pPr>
      <w:r>
        <w:rPr>
          <w:rFonts w:hint="eastAsia"/>
        </w:rPr>
        <w:t>(1) 公式缩进2个汉字。</w:t>
      </w:r>
    </w:p>
    <w:p w14:paraId="16E93F16">
      <w:pPr>
        <w:pStyle w:val="3"/>
        <w:spacing w:line="300" w:lineRule="auto"/>
        <w:ind w:firstLine="480" w:firstLineChars="200"/>
      </w:pPr>
      <w:r>
        <w:rPr>
          <w:rFonts w:hint="eastAsia"/>
        </w:rPr>
        <w:t>(2) 公式序号应按章编号，公式编号在行末列出，如(2.1)、(2.2)。</w:t>
      </w:r>
    </w:p>
    <w:p w14:paraId="7467A941">
      <w:pPr>
        <w:pStyle w:val="3"/>
        <w:spacing w:line="300" w:lineRule="auto"/>
        <w:ind w:firstLine="480" w:firstLineChars="200"/>
      </w:pPr>
      <w:r>
        <w:rPr>
          <w:rFonts w:hint="eastAsia"/>
        </w:rPr>
        <w:t>(3) 公式位置：公式之间及上下文间设置半行间距或者6磅，作者可根据情况适当调整，以保证格式协调和美观。</w:t>
      </w:r>
    </w:p>
    <w:p w14:paraId="2557C965">
      <w:pPr>
        <w:pStyle w:val="4"/>
        <w:keepNext/>
        <w:keepLines/>
        <w:spacing w:before="156" w:beforeLines="50" w:line="360" w:lineRule="auto"/>
        <w:outlineLvl w:val="1"/>
      </w:pPr>
      <w:bookmarkStart w:id="138" w:name="_Toc394577292"/>
      <w:bookmarkStart w:id="139" w:name="_Toc397346378"/>
      <w:bookmarkStart w:id="140" w:name="_Toc1054408447"/>
      <w:bookmarkStart w:id="141" w:name="_Toc1591649329"/>
      <w:bookmarkStart w:id="142" w:name="_Toc175648950"/>
      <w:r>
        <w:rPr>
          <w:rFonts w:hint="eastAsia"/>
        </w:rPr>
        <w:t>参考文献的格式说明</w:t>
      </w:r>
      <w:bookmarkEnd w:id="138"/>
      <w:bookmarkEnd w:id="139"/>
      <w:bookmarkEnd w:id="140"/>
      <w:bookmarkEnd w:id="141"/>
      <w:bookmarkEnd w:id="142"/>
    </w:p>
    <w:p w14:paraId="4E646A8D">
      <w:pPr>
        <w:pStyle w:val="5"/>
        <w:keepNext/>
        <w:keepLines/>
        <w:spacing w:before="156" w:beforeLines="50" w:line="360" w:lineRule="auto"/>
        <w:outlineLvl w:val="2"/>
      </w:pPr>
      <w:bookmarkStart w:id="143" w:name="_Toc1793965471"/>
      <w:bookmarkStart w:id="144" w:name="_Toc407713685"/>
      <w:bookmarkStart w:id="145" w:name="_Toc397346379"/>
      <w:bookmarkStart w:id="146" w:name="_Toc394577293"/>
      <w:bookmarkStart w:id="147" w:name="_Toc175648951"/>
      <w:r>
        <w:rPr>
          <w:rFonts w:hint="eastAsia"/>
        </w:rPr>
        <w:t>参考文献在正文中引用的示例</w:t>
      </w:r>
      <w:bookmarkEnd w:id="143"/>
      <w:bookmarkEnd w:id="144"/>
      <w:bookmarkEnd w:id="145"/>
      <w:bookmarkEnd w:id="146"/>
      <w:bookmarkEnd w:id="147"/>
    </w:p>
    <w:p w14:paraId="01E63926">
      <w:pPr>
        <w:spacing w:line="300" w:lineRule="auto"/>
        <w:ind w:firstLine="480" w:firstLineChars="200"/>
        <w:rPr>
          <w:rFonts w:ascii="宋体" w:hAnsi="宋体" w:cs="Times New Roman"/>
          <w:sz w:val="24"/>
          <w:szCs w:val="24"/>
        </w:rPr>
      </w:pPr>
      <w:r>
        <w:rPr>
          <w:rFonts w:hint="eastAsia" w:ascii="宋体" w:hAnsi="宋体" w:cs="Times New Roman"/>
          <w:sz w:val="24"/>
          <w:szCs w:val="24"/>
        </w:rPr>
        <w:t>关于主题法的</w:t>
      </w:r>
      <w:r>
        <w:rPr>
          <w:rStyle w:val="65"/>
          <w:rFonts w:hint="eastAsia" w:ascii="宋体" w:hAnsi="宋体" w:cs="Times New Roman"/>
          <w:sz w:val="24"/>
          <w:szCs w:val="24"/>
        </w:rPr>
        <w:t>起源众说不一。国内有人认为“主题法检索体系的形式和发展开始于</w:t>
      </w:r>
      <w:r>
        <w:rPr>
          <w:rStyle w:val="65"/>
          <w:rFonts w:ascii="宋体" w:hAnsi="宋体" w:cs="Times New Roman"/>
          <w:sz w:val="24"/>
          <w:szCs w:val="24"/>
        </w:rPr>
        <w:t>1856</w:t>
      </w:r>
      <w:r>
        <w:rPr>
          <w:rStyle w:val="65"/>
          <w:rFonts w:hint="eastAsia" w:ascii="宋体" w:hAnsi="宋体" w:cs="Times New Roman"/>
          <w:sz w:val="24"/>
          <w:szCs w:val="24"/>
        </w:rPr>
        <w:t>年英国克雷斯塔多罗</w:t>
      </w:r>
      <w:r>
        <w:rPr>
          <w:rStyle w:val="65"/>
          <w:rFonts w:ascii="宋体" w:hAnsi="宋体" w:cs="Times New Roman"/>
          <w:sz w:val="24"/>
          <w:szCs w:val="24"/>
        </w:rPr>
        <w:t>(Crestadoro)</w:t>
      </w:r>
      <w:r>
        <w:rPr>
          <w:rStyle w:val="65"/>
          <w:rFonts w:hint="eastAsia" w:ascii="宋体" w:hAnsi="宋体" w:cs="Times New Roman"/>
          <w:sz w:val="24"/>
          <w:szCs w:val="24"/>
        </w:rPr>
        <w:t>的《图书馆编制目录技术》一书”，“国外最早采用主题法来组织目录索引的是杜威十进分类法的相关主题索引……”</w:t>
      </w:r>
      <w:r>
        <w:rPr>
          <w:rStyle w:val="65"/>
          <w:rFonts w:ascii="宋体" w:hAnsi="宋体" w:cs="Times New Roman"/>
          <w:sz w:val="24"/>
          <w:szCs w:val="24"/>
        </w:rPr>
        <w:t>[1]</w:t>
      </w:r>
      <w:r>
        <w:rPr>
          <w:rStyle w:val="65"/>
          <w:rFonts w:hint="eastAsia" w:ascii="宋体" w:hAnsi="宋体" w:cs="Times New Roman"/>
          <w:sz w:val="24"/>
          <w:szCs w:val="24"/>
        </w:rPr>
        <w:t>。也有人认出为“美国的贝加逊</w:t>
      </w:r>
      <w:r>
        <w:rPr>
          <w:rFonts w:hint="eastAsia" w:ascii="宋体" w:hAnsi="宋体" w:cs="Times New Roman"/>
          <w:sz w:val="24"/>
          <w:szCs w:val="24"/>
        </w:rPr>
        <w:t>·富兰克林出借图书馆第一个使用了主题法”[2-4]。</w:t>
      </w:r>
    </w:p>
    <w:p w14:paraId="2B434C6F">
      <w:pPr>
        <w:pStyle w:val="5"/>
        <w:keepNext/>
        <w:keepLines/>
        <w:spacing w:before="156" w:beforeLines="50" w:line="360" w:lineRule="auto"/>
        <w:outlineLvl w:val="2"/>
      </w:pPr>
      <w:bookmarkStart w:id="148" w:name="_Toc1971069865"/>
      <w:bookmarkStart w:id="149" w:name="_Toc507267217"/>
      <w:bookmarkStart w:id="150" w:name="_Toc394577294"/>
      <w:bookmarkStart w:id="151" w:name="_Toc397346380"/>
      <w:bookmarkStart w:id="152" w:name="_Toc175648952"/>
      <w:r>
        <w:rPr>
          <w:rFonts w:hint="eastAsia"/>
        </w:rPr>
        <w:t>参考文献在正文中引用的书写格式</w:t>
      </w:r>
      <w:bookmarkEnd w:id="148"/>
      <w:bookmarkEnd w:id="149"/>
      <w:bookmarkEnd w:id="150"/>
      <w:bookmarkEnd w:id="151"/>
      <w:bookmarkEnd w:id="152"/>
    </w:p>
    <w:p w14:paraId="5AD79A63">
      <w:pPr>
        <w:pStyle w:val="3"/>
        <w:spacing w:line="300" w:lineRule="auto"/>
        <w:ind w:firstLine="480" w:firstLineChars="200"/>
      </w:pPr>
      <w:r>
        <w:rPr>
          <w:rFonts w:hint="eastAsia"/>
        </w:rPr>
        <w:t>引用的文献在正文中用方括号和阿拉伯数字按顺序以右上角标形式标注在引用处。</w:t>
      </w:r>
    </w:p>
    <w:p w14:paraId="71467E9A">
      <w:pPr>
        <w:pStyle w:val="5"/>
        <w:keepNext/>
        <w:keepLines/>
        <w:spacing w:before="156" w:beforeLines="50" w:line="360" w:lineRule="auto"/>
        <w:outlineLvl w:val="2"/>
      </w:pPr>
      <w:bookmarkStart w:id="153" w:name="_Toc394577295"/>
      <w:bookmarkStart w:id="154" w:name="_Toc688482433"/>
      <w:bookmarkStart w:id="155" w:name="_Toc130037529"/>
      <w:bookmarkStart w:id="156" w:name="_Toc397346381"/>
      <w:bookmarkStart w:id="157" w:name="_Toc175648953"/>
      <w:r>
        <w:rPr>
          <w:rFonts w:hint="eastAsia"/>
        </w:rPr>
        <w:t>参考文献的书写格式</w:t>
      </w:r>
      <w:bookmarkEnd w:id="153"/>
      <w:bookmarkEnd w:id="154"/>
      <w:bookmarkEnd w:id="155"/>
      <w:bookmarkEnd w:id="156"/>
      <w:bookmarkEnd w:id="157"/>
    </w:p>
    <w:p w14:paraId="0CF901B5">
      <w:pPr>
        <w:pStyle w:val="3"/>
        <w:spacing w:line="300" w:lineRule="auto"/>
        <w:ind w:firstLine="480" w:firstLineChars="200"/>
      </w:pPr>
      <w:r>
        <w:rPr>
          <w:rFonts w:hint="eastAsia"/>
        </w:rPr>
        <w:t>(1) 参考文献按照在正文中引用的顺序进行编码。</w:t>
      </w:r>
    </w:p>
    <w:p w14:paraId="37826E7E">
      <w:pPr>
        <w:pStyle w:val="3"/>
        <w:spacing w:line="300" w:lineRule="auto"/>
        <w:ind w:firstLine="480" w:firstLineChars="200"/>
      </w:pPr>
      <w:r>
        <w:rPr>
          <w:rFonts w:hint="eastAsia"/>
        </w:rPr>
        <w:t>(2) 作者一律姓前名后(外文作者名应缩写)，作者间用“,”间隔。作者少于3人应全部写出，3人以上只列出前3人，后加“等”或“et al”。</w:t>
      </w:r>
    </w:p>
    <w:p w14:paraId="728BC1F7">
      <w:pPr>
        <w:pStyle w:val="3"/>
        <w:spacing w:line="300" w:lineRule="auto"/>
        <w:ind w:firstLine="480" w:firstLineChars="200"/>
      </w:pPr>
      <w:r>
        <w:rPr>
          <w:rFonts w:hint="eastAsia"/>
        </w:rPr>
        <w:t>(3) 标题“参考文献”选用模板中的样式所定义的“标题1-居中-无自动编号”；或者手动设置成字体：黑体，居中，字号：小三，1.25倍行距，段前10磅，段后10磅。</w:t>
      </w:r>
    </w:p>
    <w:p w14:paraId="01811F6A">
      <w:pPr>
        <w:pStyle w:val="3"/>
        <w:spacing w:line="300" w:lineRule="auto"/>
        <w:ind w:firstLine="480" w:firstLineChars="200"/>
      </w:pPr>
      <w:r>
        <w:rPr>
          <w:rFonts w:hint="eastAsia"/>
        </w:rPr>
        <w:t>(4) 参考文献正文设置成字体：宋体，居左，字号：五号，1.25行倍行距，段前、段后均为0行。</w:t>
      </w:r>
    </w:p>
    <w:p w14:paraId="4B2DFD05">
      <w:pPr>
        <w:pStyle w:val="3"/>
        <w:spacing w:line="300" w:lineRule="auto"/>
        <w:ind w:firstLine="480" w:firstLineChars="200"/>
      </w:pPr>
      <w:r>
        <w:rPr>
          <w:rFonts w:hint="eastAsia"/>
        </w:rPr>
        <w:t>(5) 按照引用的文献类型不同使用不同的表示方法。</w:t>
      </w:r>
    </w:p>
    <w:p w14:paraId="48695056">
      <w:pPr>
        <w:pStyle w:val="3"/>
        <w:spacing w:line="300" w:lineRule="auto"/>
        <w:ind w:firstLine="480" w:firstLineChars="200"/>
      </w:pPr>
      <w:r>
        <w:rPr>
          <w:rFonts w:hint="eastAsia"/>
        </w:rPr>
        <w:t>① 专著(注意应标明出版地及所参阅内容在原文献中的位置)，表示方法为：</w:t>
      </w:r>
    </w:p>
    <w:p w14:paraId="134894B4">
      <w:pPr>
        <w:pStyle w:val="3"/>
        <w:spacing w:line="300" w:lineRule="auto"/>
        <w:ind w:firstLine="480" w:firstLineChars="200"/>
      </w:pPr>
      <w:r>
        <w:rPr>
          <w:rFonts w:hint="eastAsia"/>
        </w:rPr>
        <w:t>[序号] 作者.专著名[</w:t>
      </w:r>
      <w:r>
        <w:t>M]</w:t>
      </w:r>
      <w:r>
        <w:rPr>
          <w:rFonts w:hint="eastAsia"/>
        </w:rPr>
        <w:t>.出版地:出版者,出版年.</w:t>
      </w:r>
    </w:p>
    <w:p w14:paraId="49CA8BA0">
      <w:pPr>
        <w:pStyle w:val="3"/>
        <w:spacing w:line="300" w:lineRule="auto"/>
        <w:ind w:firstLine="480" w:firstLineChars="200"/>
      </w:pPr>
      <w:r>
        <w:rPr>
          <w:rFonts w:hint="eastAsia"/>
        </w:rPr>
        <w:t>② 期刊中析出的文献(注明应标明年、卷、期，尤其注意区分卷和期) ，表示方法为：</w:t>
      </w:r>
    </w:p>
    <w:p w14:paraId="0B3C4D3B">
      <w:pPr>
        <w:pStyle w:val="3"/>
        <w:spacing w:line="300" w:lineRule="auto"/>
        <w:ind w:firstLine="480" w:firstLineChars="200"/>
      </w:pPr>
      <w:r>
        <w:rPr>
          <w:rFonts w:hint="eastAsia"/>
        </w:rPr>
        <w:t>[序号] 作者.题(篇)名[</w:t>
      </w:r>
      <w:r>
        <w:t>J]</w:t>
      </w:r>
      <w:r>
        <w:rPr>
          <w:rFonts w:hint="eastAsia"/>
        </w:rPr>
        <w:t>.刊名.出版年,卷号(期号):起止页.</w:t>
      </w:r>
    </w:p>
    <w:p w14:paraId="65E11124">
      <w:pPr>
        <w:pStyle w:val="3"/>
        <w:spacing w:line="300" w:lineRule="auto"/>
        <w:ind w:firstLine="480" w:firstLineChars="200"/>
      </w:pPr>
      <w:r>
        <w:rPr>
          <w:rFonts w:hint="eastAsia"/>
        </w:rPr>
        <w:t>③ 会议论文，表示方法为：</w:t>
      </w:r>
    </w:p>
    <w:p w14:paraId="61E37FC5">
      <w:pPr>
        <w:pStyle w:val="3"/>
        <w:spacing w:line="300" w:lineRule="auto"/>
        <w:ind w:firstLine="480" w:firstLineChars="200"/>
      </w:pPr>
      <w:r>
        <w:rPr>
          <w:rFonts w:hint="eastAsia"/>
        </w:rPr>
        <w:t>[序号] 作者.篇名[</w:t>
      </w:r>
      <w:r>
        <w:t>C]</w:t>
      </w:r>
      <w:r>
        <w:rPr>
          <w:rFonts w:hint="eastAsia"/>
        </w:rPr>
        <w:t>.会议名,会址,开会年: 起止页.</w:t>
      </w:r>
    </w:p>
    <w:p w14:paraId="79B4F43F">
      <w:pPr>
        <w:pStyle w:val="3"/>
        <w:spacing w:line="300" w:lineRule="auto"/>
        <w:ind w:firstLine="480" w:firstLineChars="200"/>
      </w:pPr>
      <w:r>
        <w:rPr>
          <w:rFonts w:hint="eastAsia"/>
        </w:rPr>
        <w:t>④ 专著(文集)中析出的文献，表示方法为：</w:t>
      </w:r>
    </w:p>
    <w:p w14:paraId="6BA3C427">
      <w:pPr>
        <w:pStyle w:val="3"/>
        <w:spacing w:line="300" w:lineRule="auto"/>
        <w:ind w:firstLine="480" w:firstLineChars="200"/>
      </w:pPr>
      <w:r>
        <w:rPr>
          <w:rFonts w:hint="eastAsia"/>
        </w:rPr>
        <w:t>[序号] 作者.篇名[</w:t>
      </w:r>
      <w:r>
        <w:t>A]</w:t>
      </w:r>
      <w:r>
        <w:rPr>
          <w:rFonts w:hint="eastAsia"/>
        </w:rPr>
        <w:t>.见(In):文集的编(著)者.文集名.出版地:出版者,出版年:起止页.</w:t>
      </w:r>
    </w:p>
    <w:p w14:paraId="7C929843">
      <w:pPr>
        <w:pStyle w:val="3"/>
        <w:spacing w:line="300" w:lineRule="auto"/>
        <w:ind w:firstLine="480" w:firstLineChars="200"/>
      </w:pPr>
      <w:r>
        <w:rPr>
          <w:rFonts w:hint="eastAsia"/>
        </w:rPr>
        <w:t>⑤ 学位论文，表示方法为：</w:t>
      </w:r>
    </w:p>
    <w:p w14:paraId="4CE793F4">
      <w:pPr>
        <w:pStyle w:val="3"/>
        <w:spacing w:line="300" w:lineRule="auto"/>
        <w:ind w:firstLine="480" w:firstLineChars="200"/>
      </w:pPr>
      <w:r>
        <w:rPr>
          <w:rFonts w:hint="eastAsia"/>
        </w:rPr>
        <w:t>[序号] 作者.题(篇)名:(博(硕)士学位论文)</w:t>
      </w:r>
      <w:r>
        <w:t>[D]</w:t>
      </w:r>
      <w:r>
        <w:rPr>
          <w:rFonts w:hint="eastAsia"/>
        </w:rPr>
        <w:t>.授学位地:授学位单位,授学位年.</w:t>
      </w:r>
    </w:p>
    <w:p w14:paraId="1E0C2D3F">
      <w:pPr>
        <w:pStyle w:val="3"/>
        <w:spacing w:line="300" w:lineRule="auto"/>
        <w:ind w:firstLine="480" w:firstLineChars="200"/>
      </w:pPr>
      <w:r>
        <w:rPr>
          <w:rFonts w:hint="eastAsia"/>
        </w:rPr>
        <w:t>⑥ 专利文献，表示方法为：</w:t>
      </w:r>
    </w:p>
    <w:p w14:paraId="12C90626">
      <w:pPr>
        <w:pStyle w:val="3"/>
        <w:spacing w:line="300" w:lineRule="auto"/>
        <w:ind w:firstLine="480" w:firstLineChars="200"/>
      </w:pPr>
      <w:r>
        <w:rPr>
          <w:rFonts w:hint="eastAsia"/>
        </w:rPr>
        <w:t>[序号] 专利申请者.专利题名[</w:t>
      </w:r>
      <w:r>
        <w:t>P]</w:t>
      </w:r>
      <w:r>
        <w:rPr>
          <w:rFonts w:hint="eastAsia"/>
        </w:rPr>
        <w:t>.专利国别,专利文献种类,专利号.出版日期.</w:t>
      </w:r>
    </w:p>
    <w:p w14:paraId="6DC62B48">
      <w:pPr>
        <w:pStyle w:val="5"/>
        <w:keepNext/>
        <w:keepLines/>
        <w:spacing w:before="156" w:beforeLines="50" w:line="360" w:lineRule="auto"/>
        <w:outlineLvl w:val="2"/>
      </w:pPr>
      <w:bookmarkStart w:id="158" w:name="_Toc682361395"/>
      <w:bookmarkStart w:id="159" w:name="_Toc1549880904"/>
      <w:bookmarkStart w:id="160" w:name="_Toc397346382"/>
      <w:bookmarkStart w:id="161" w:name="_Toc394577296"/>
      <w:bookmarkStart w:id="162" w:name="_Toc175648954"/>
      <w:r>
        <w:rPr>
          <w:rFonts w:hint="eastAsia"/>
        </w:rPr>
        <w:t>参考文献的书写格式示例</w:t>
      </w:r>
      <w:bookmarkEnd w:id="158"/>
      <w:bookmarkEnd w:id="159"/>
      <w:bookmarkEnd w:id="160"/>
      <w:bookmarkEnd w:id="161"/>
      <w:bookmarkEnd w:id="162"/>
    </w:p>
    <w:p w14:paraId="5BE0B976">
      <w:pPr>
        <w:pStyle w:val="3"/>
        <w:spacing w:line="300" w:lineRule="auto"/>
        <w:ind w:firstLine="480"/>
      </w:pPr>
      <w:r>
        <w:rPr>
          <w:rFonts w:hint="eastAsia"/>
        </w:rPr>
        <w:t>参考文献书写示例请见“参考文献”部分。</w:t>
      </w:r>
    </w:p>
    <w:p w14:paraId="1CC4981E">
      <w:pPr>
        <w:pStyle w:val="4"/>
        <w:keepNext/>
        <w:keepLines/>
        <w:spacing w:before="156" w:beforeLines="50" w:line="360" w:lineRule="auto"/>
        <w:outlineLvl w:val="1"/>
        <w:rPr>
          <w:rFonts w:ascii="黑体" w:hAnsi="Arial"/>
          <w:bCs w:val="0"/>
        </w:rPr>
      </w:pPr>
      <w:bookmarkStart w:id="163" w:name="_Toc2019199065"/>
      <w:bookmarkStart w:id="164" w:name="_Toc394577297"/>
      <w:bookmarkStart w:id="165" w:name="_Toc885290785"/>
      <w:bookmarkStart w:id="166" w:name="_Toc397346383"/>
      <w:bookmarkStart w:id="167" w:name="_Toc175648955"/>
      <w:r>
        <w:rPr>
          <w:rFonts w:hint="eastAsia" w:ascii="黑体" w:hAnsi="Arial"/>
        </w:rPr>
        <w:t>量和单位的使用</w:t>
      </w:r>
      <w:bookmarkEnd w:id="163"/>
      <w:bookmarkEnd w:id="164"/>
      <w:bookmarkEnd w:id="165"/>
      <w:bookmarkEnd w:id="166"/>
      <w:bookmarkEnd w:id="167"/>
    </w:p>
    <w:p w14:paraId="51246E51">
      <w:pPr>
        <w:pStyle w:val="5"/>
        <w:keepNext/>
        <w:keepLines/>
        <w:spacing w:before="156" w:beforeLines="50" w:line="360" w:lineRule="auto"/>
        <w:outlineLvl w:val="2"/>
      </w:pPr>
      <w:bookmarkStart w:id="168" w:name="_Toc397346384"/>
      <w:bookmarkStart w:id="169" w:name="_Toc394577298"/>
      <w:bookmarkStart w:id="170" w:name="_Toc2142095561"/>
      <w:bookmarkStart w:id="171" w:name="_Toc1315517079"/>
      <w:bookmarkStart w:id="172" w:name="_Toc175648956"/>
      <w:r>
        <w:rPr>
          <w:rFonts w:hint="eastAsia"/>
        </w:rPr>
        <w:t>使用方法</w:t>
      </w:r>
      <w:bookmarkEnd w:id="168"/>
      <w:bookmarkEnd w:id="169"/>
      <w:bookmarkEnd w:id="170"/>
      <w:bookmarkEnd w:id="171"/>
      <w:bookmarkEnd w:id="172"/>
    </w:p>
    <w:p w14:paraId="755B6072">
      <w:pPr>
        <w:pStyle w:val="3"/>
        <w:spacing w:line="300" w:lineRule="auto"/>
        <w:ind w:firstLine="480" w:firstLineChars="200"/>
      </w:pPr>
      <w:r>
        <w:rPr>
          <w:rFonts w:hint="eastAsia"/>
        </w:rPr>
        <w:t>(1) 必须符合国家标准规定，不得使用已废弃的单位，如高斯(</w:t>
      </w:r>
      <w:r>
        <w:t>G</w:t>
      </w:r>
      <w:r>
        <w:rPr>
          <w:rFonts w:hint="eastAsia"/>
        </w:rPr>
        <w:t>和</w:t>
      </w:r>
      <w:r>
        <w:t>Gg</w:t>
      </w:r>
      <w:r>
        <w:rPr>
          <w:rFonts w:hint="eastAsia"/>
        </w:rPr>
        <w:t>) ﹑亩﹑克分子浓度（</w:t>
      </w:r>
      <w:r>
        <w:t>M</w:t>
      </w:r>
      <w:r>
        <w:rPr>
          <w:rFonts w:hint="eastAsia"/>
        </w:rPr>
        <w:t>）﹑当量能度（</w:t>
      </w:r>
      <w:r>
        <w:t>N</w:t>
      </w:r>
      <w:r>
        <w:rPr>
          <w:rFonts w:hint="eastAsia"/>
        </w:rPr>
        <w:t>）等。</w:t>
      </w:r>
    </w:p>
    <w:p w14:paraId="20DA3710">
      <w:pPr>
        <w:pStyle w:val="3"/>
        <w:spacing w:line="300" w:lineRule="auto"/>
        <w:ind w:firstLine="480" w:firstLineChars="200"/>
      </w:pPr>
      <w:r>
        <w:rPr>
          <w:rFonts w:hint="eastAsia"/>
        </w:rPr>
        <w:t>(2) 量和单位不用中文名称，而用法定符号表示。</w:t>
      </w:r>
    </w:p>
    <w:p w14:paraId="78B1CA4C">
      <w:pPr>
        <w:pStyle w:val="5"/>
        <w:keepNext/>
        <w:keepLines/>
        <w:spacing w:before="156" w:beforeLines="50" w:line="360" w:lineRule="auto"/>
        <w:outlineLvl w:val="2"/>
      </w:pPr>
      <w:bookmarkStart w:id="173" w:name="_Toc1551400888"/>
      <w:bookmarkStart w:id="174" w:name="_Toc397346385"/>
      <w:bookmarkStart w:id="175" w:name="_Toc394577299"/>
      <w:bookmarkStart w:id="176" w:name="_Toc1784235419"/>
      <w:bookmarkStart w:id="177" w:name="_Toc175648957"/>
      <w:r>
        <w:rPr>
          <w:rFonts w:hint="eastAsia"/>
        </w:rPr>
        <w:t>中华人民共和国法定计量单位</w:t>
      </w:r>
      <w:bookmarkEnd w:id="173"/>
      <w:bookmarkEnd w:id="174"/>
      <w:bookmarkEnd w:id="175"/>
      <w:bookmarkEnd w:id="176"/>
      <w:bookmarkEnd w:id="177"/>
    </w:p>
    <w:p w14:paraId="0FF212EF">
      <w:pPr>
        <w:pStyle w:val="3"/>
        <w:spacing w:line="300" w:lineRule="auto"/>
        <w:ind w:firstLine="480" w:firstLineChars="200"/>
      </w:pPr>
      <w:r>
        <w:rPr>
          <w:rFonts w:hint="eastAsia"/>
        </w:rPr>
        <w:t>中华人民共和国法定计量单位如</w:t>
      </w:r>
      <w:r>
        <w:rPr>
          <w:rFonts w:hint="eastAsia"/>
        </w:rPr>
        <w:fldChar w:fldCharType="begin"/>
      </w:r>
      <w:r>
        <w:rPr>
          <w:rFonts w:hint="eastAsia"/>
        </w:rPr>
        <w:instrText xml:space="preserve"> REF _Ref990649884 \h </w:instrText>
      </w:r>
      <w:r>
        <w:rPr>
          <w:rFonts w:hint="eastAsia"/>
        </w:rPr>
        <w:fldChar w:fldCharType="separate"/>
      </w:r>
      <w:r>
        <w:rPr>
          <w:rFonts w:hint="eastAsia"/>
        </w:rPr>
        <w:t>表</w:t>
      </w:r>
      <w:r>
        <w:t xml:space="preserve"> </w:t>
      </w:r>
      <w:r>
        <w:fldChar w:fldCharType="begin"/>
      </w:r>
      <w:r>
        <w:instrText xml:space="preserve"> STYLEREF 1 \s </w:instrText>
      </w:r>
      <w:r>
        <w:fldChar w:fldCharType="separate"/>
      </w:r>
      <w:r>
        <w:t>2</w:t>
      </w:r>
      <w:r>
        <w:fldChar w:fldCharType="end"/>
      </w:r>
      <w:r>
        <w:t>.4</w:t>
      </w:r>
      <w:r>
        <w:rPr>
          <w:rFonts w:hint="eastAsia"/>
        </w:rPr>
        <w:fldChar w:fldCharType="end"/>
      </w:r>
      <w:r>
        <w:rPr>
          <w:rFonts w:hint="eastAsia"/>
        </w:rPr>
        <w:t>至</w:t>
      </w:r>
      <w:r>
        <w:rPr>
          <w:rFonts w:hint="eastAsia"/>
        </w:rPr>
        <w:fldChar w:fldCharType="begin"/>
      </w:r>
      <w:r>
        <w:rPr>
          <w:rFonts w:hint="eastAsia"/>
        </w:rPr>
        <w:instrText xml:space="preserve"> REF _Ref990851568 \h </w:instrText>
      </w:r>
      <w:r>
        <w:rPr>
          <w:rFonts w:hint="eastAsia"/>
        </w:rPr>
        <w:fldChar w:fldCharType="separate"/>
      </w:r>
      <w:r>
        <w:rPr>
          <w:rFonts w:hint="eastAsia"/>
        </w:rPr>
        <w:t>表</w:t>
      </w:r>
      <w:r>
        <w:t xml:space="preserve"> </w:t>
      </w:r>
      <w:r>
        <w:fldChar w:fldCharType="begin"/>
      </w:r>
      <w:r>
        <w:instrText xml:space="preserve"> STYLEREF 1 \s </w:instrText>
      </w:r>
      <w:r>
        <w:fldChar w:fldCharType="separate"/>
      </w:r>
      <w:r>
        <w:t>2</w:t>
      </w:r>
      <w:r>
        <w:fldChar w:fldCharType="end"/>
      </w:r>
      <w:r>
        <w:t>.8</w:t>
      </w:r>
      <w:r>
        <w:rPr>
          <w:rFonts w:hint="eastAsia"/>
        </w:rPr>
        <w:fldChar w:fldCharType="end"/>
      </w:r>
      <w:r>
        <w:rPr>
          <w:rFonts w:hint="eastAsia"/>
        </w:rPr>
        <w:t>所示。</w:t>
      </w:r>
    </w:p>
    <w:p w14:paraId="062D10CF">
      <w:pPr>
        <w:jc w:val="center"/>
        <w:rPr>
          <w:rFonts w:ascii="宋体" w:hAnsi="宋体" w:cs="Times New Roman"/>
          <w:szCs w:val="21"/>
        </w:rPr>
      </w:pPr>
    </w:p>
    <w:p w14:paraId="5CA06B94">
      <w:pPr>
        <w:pStyle w:val="12"/>
      </w:pPr>
      <w:bookmarkStart w:id="178" w:name="_Ref990649884"/>
      <w:r>
        <w:t xml:space="preserve">表 </w:t>
      </w:r>
      <w:r>
        <w:fldChar w:fldCharType="begin"/>
      </w:r>
      <w:r>
        <w:instrText xml:space="preserve"> STYLEREF 1 \s </w:instrText>
      </w:r>
      <w:r>
        <w:fldChar w:fldCharType="separate"/>
      </w:r>
      <w:r>
        <w:t>2</w:t>
      </w:r>
      <w:r>
        <w:fldChar w:fldCharType="end"/>
      </w:r>
      <w:r>
        <w:rPr>
          <w:rFonts w:hint="eastAsia"/>
        </w:rPr>
        <w:t>.</w:t>
      </w:r>
      <w:r>
        <w:fldChar w:fldCharType="begin"/>
      </w:r>
      <w:r>
        <w:instrText xml:space="preserve"> SEQ 表 \* ARABIC \s 1 </w:instrText>
      </w:r>
      <w:r>
        <w:fldChar w:fldCharType="separate"/>
      </w:r>
      <w:r>
        <w:t>4</w:t>
      </w:r>
      <w:r>
        <w:fldChar w:fldCharType="end"/>
      </w:r>
      <w:bookmarkEnd w:id="178"/>
      <w:r>
        <w:rPr>
          <w:rFonts w:hint="eastAsia"/>
        </w:rPr>
        <w:t xml:space="preserve"> 国际单位制的辅助单位</w:t>
      </w:r>
    </w:p>
    <w:tbl>
      <w:tblPr>
        <w:tblStyle w:val="25"/>
        <w:tblW w:w="0" w:type="auto"/>
        <w:jc w:val="center"/>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2379"/>
        <w:gridCol w:w="2379"/>
        <w:gridCol w:w="2380"/>
      </w:tblGrid>
      <w:tr w14:paraId="60F39593">
        <w:trPr>
          <w:trHeight w:val="351" w:hRule="atLeast"/>
          <w:jc w:val="center"/>
        </w:trPr>
        <w:tc>
          <w:tcPr>
            <w:tcW w:w="2379" w:type="dxa"/>
            <w:tcBorders>
              <w:bottom w:val="single" w:color="auto" w:sz="4" w:space="0"/>
              <w:right w:val="nil"/>
            </w:tcBorders>
            <w:vAlign w:val="center"/>
          </w:tcPr>
          <w:p w14:paraId="6C90AD75">
            <w:pPr>
              <w:jc w:val="center"/>
              <w:rPr>
                <w:rFonts w:ascii="宋体" w:hAnsi="宋体" w:cs="Times New Roman"/>
                <w:bCs/>
                <w:szCs w:val="21"/>
              </w:rPr>
            </w:pPr>
            <w:r>
              <w:rPr>
                <w:rFonts w:hint="eastAsia" w:ascii="宋体" w:hAnsi="宋体" w:cs="Times New Roman"/>
                <w:bCs/>
                <w:szCs w:val="21"/>
              </w:rPr>
              <w:t>量的名称</w:t>
            </w:r>
          </w:p>
        </w:tc>
        <w:tc>
          <w:tcPr>
            <w:tcW w:w="2379" w:type="dxa"/>
            <w:tcBorders>
              <w:left w:val="nil"/>
              <w:bottom w:val="single" w:color="auto" w:sz="4" w:space="0"/>
              <w:right w:val="nil"/>
            </w:tcBorders>
            <w:vAlign w:val="center"/>
          </w:tcPr>
          <w:p w14:paraId="0D5BB142">
            <w:pPr>
              <w:jc w:val="center"/>
              <w:rPr>
                <w:rFonts w:ascii="宋体" w:hAnsi="宋体" w:cs="Times New Roman"/>
                <w:bCs/>
                <w:szCs w:val="21"/>
              </w:rPr>
            </w:pPr>
            <w:r>
              <w:rPr>
                <w:rFonts w:hint="eastAsia" w:ascii="宋体" w:hAnsi="宋体" w:cs="Times New Roman"/>
                <w:bCs/>
                <w:szCs w:val="21"/>
              </w:rPr>
              <w:t>单位名称</w:t>
            </w:r>
          </w:p>
        </w:tc>
        <w:tc>
          <w:tcPr>
            <w:tcW w:w="2380" w:type="dxa"/>
            <w:tcBorders>
              <w:left w:val="nil"/>
              <w:bottom w:val="single" w:color="auto" w:sz="4" w:space="0"/>
            </w:tcBorders>
            <w:vAlign w:val="center"/>
          </w:tcPr>
          <w:p w14:paraId="3CBB09C1">
            <w:pPr>
              <w:jc w:val="center"/>
              <w:rPr>
                <w:rFonts w:ascii="宋体" w:hAnsi="宋体" w:cs="Times New Roman"/>
                <w:bCs/>
                <w:szCs w:val="21"/>
              </w:rPr>
            </w:pPr>
            <w:r>
              <w:rPr>
                <w:rFonts w:hint="eastAsia" w:ascii="宋体" w:hAnsi="宋体" w:cs="Times New Roman"/>
                <w:bCs/>
                <w:szCs w:val="21"/>
              </w:rPr>
              <w:t>单位符号</w:t>
            </w:r>
          </w:p>
        </w:tc>
      </w:tr>
      <w:tr w14:paraId="7E92AA52">
        <w:trPr>
          <w:trHeight w:val="351" w:hRule="atLeast"/>
          <w:jc w:val="center"/>
        </w:trPr>
        <w:tc>
          <w:tcPr>
            <w:tcW w:w="2379" w:type="dxa"/>
            <w:tcBorders>
              <w:bottom w:val="nil"/>
              <w:right w:val="nil"/>
            </w:tcBorders>
            <w:vAlign w:val="center"/>
          </w:tcPr>
          <w:p w14:paraId="2650C62D">
            <w:pPr>
              <w:jc w:val="center"/>
              <w:rPr>
                <w:rFonts w:ascii="宋体" w:hAnsi="宋体" w:cs="Times New Roman"/>
                <w:bCs/>
                <w:szCs w:val="21"/>
              </w:rPr>
            </w:pPr>
            <w:r>
              <w:rPr>
                <w:rFonts w:hint="eastAsia" w:ascii="宋体" w:hAnsi="宋体" w:cs="Times New Roman"/>
                <w:bCs/>
                <w:szCs w:val="21"/>
              </w:rPr>
              <w:t>平面角</w:t>
            </w:r>
          </w:p>
        </w:tc>
        <w:tc>
          <w:tcPr>
            <w:tcW w:w="2379" w:type="dxa"/>
            <w:tcBorders>
              <w:left w:val="nil"/>
              <w:bottom w:val="nil"/>
              <w:right w:val="nil"/>
            </w:tcBorders>
            <w:vAlign w:val="center"/>
          </w:tcPr>
          <w:p w14:paraId="7F97C36A">
            <w:pPr>
              <w:jc w:val="center"/>
              <w:rPr>
                <w:rFonts w:ascii="宋体" w:hAnsi="宋体" w:cs="Times New Roman"/>
                <w:bCs/>
                <w:szCs w:val="21"/>
              </w:rPr>
            </w:pPr>
            <w:r>
              <w:rPr>
                <w:rFonts w:hint="eastAsia" w:ascii="宋体" w:hAnsi="宋体" w:cs="Times New Roman"/>
                <w:bCs/>
                <w:szCs w:val="21"/>
              </w:rPr>
              <w:t>弧度</w:t>
            </w:r>
          </w:p>
        </w:tc>
        <w:tc>
          <w:tcPr>
            <w:tcW w:w="2380" w:type="dxa"/>
            <w:tcBorders>
              <w:left w:val="nil"/>
              <w:bottom w:val="nil"/>
            </w:tcBorders>
            <w:vAlign w:val="center"/>
          </w:tcPr>
          <w:p w14:paraId="13C3256B">
            <w:pPr>
              <w:jc w:val="center"/>
              <w:rPr>
                <w:rFonts w:ascii="宋体" w:hAnsi="宋体" w:cs="Times New Roman"/>
                <w:bCs/>
                <w:szCs w:val="21"/>
              </w:rPr>
            </w:pPr>
            <w:r>
              <w:rPr>
                <w:rFonts w:hint="eastAsia" w:ascii="宋体" w:hAnsi="宋体" w:cs="Times New Roman"/>
                <w:bCs/>
                <w:szCs w:val="21"/>
              </w:rPr>
              <w:t>rad</w:t>
            </w:r>
          </w:p>
        </w:tc>
      </w:tr>
      <w:tr w14:paraId="27177B1B">
        <w:trPr>
          <w:trHeight w:val="351" w:hRule="atLeast"/>
          <w:jc w:val="center"/>
        </w:trPr>
        <w:tc>
          <w:tcPr>
            <w:tcW w:w="2379" w:type="dxa"/>
            <w:tcBorders>
              <w:top w:val="nil"/>
              <w:right w:val="nil"/>
            </w:tcBorders>
            <w:vAlign w:val="center"/>
          </w:tcPr>
          <w:p w14:paraId="30C6F5D2">
            <w:pPr>
              <w:jc w:val="center"/>
              <w:rPr>
                <w:rFonts w:ascii="宋体" w:hAnsi="宋体" w:cs="Times New Roman"/>
                <w:bCs/>
                <w:szCs w:val="21"/>
              </w:rPr>
            </w:pPr>
            <w:r>
              <w:rPr>
                <w:rFonts w:hint="eastAsia" w:ascii="宋体" w:hAnsi="宋体" w:cs="Times New Roman"/>
                <w:bCs/>
                <w:szCs w:val="21"/>
              </w:rPr>
              <w:t>立体角</w:t>
            </w:r>
          </w:p>
        </w:tc>
        <w:tc>
          <w:tcPr>
            <w:tcW w:w="2379" w:type="dxa"/>
            <w:tcBorders>
              <w:top w:val="nil"/>
              <w:left w:val="nil"/>
              <w:right w:val="nil"/>
            </w:tcBorders>
            <w:vAlign w:val="center"/>
          </w:tcPr>
          <w:p w14:paraId="72C92C05">
            <w:pPr>
              <w:jc w:val="center"/>
              <w:rPr>
                <w:rFonts w:ascii="宋体" w:hAnsi="宋体" w:cs="Times New Roman"/>
                <w:bCs/>
                <w:szCs w:val="21"/>
              </w:rPr>
            </w:pPr>
            <w:r>
              <w:rPr>
                <w:rFonts w:hint="eastAsia" w:ascii="宋体" w:hAnsi="宋体" w:cs="Times New Roman"/>
                <w:bCs/>
                <w:szCs w:val="21"/>
              </w:rPr>
              <w:t>球面度</w:t>
            </w:r>
          </w:p>
        </w:tc>
        <w:tc>
          <w:tcPr>
            <w:tcW w:w="2380" w:type="dxa"/>
            <w:tcBorders>
              <w:top w:val="nil"/>
              <w:left w:val="nil"/>
            </w:tcBorders>
            <w:vAlign w:val="center"/>
          </w:tcPr>
          <w:p w14:paraId="22C73CE6">
            <w:pPr>
              <w:jc w:val="center"/>
              <w:rPr>
                <w:rFonts w:ascii="宋体" w:hAnsi="宋体" w:cs="Times New Roman"/>
                <w:bCs/>
                <w:szCs w:val="21"/>
              </w:rPr>
            </w:pPr>
            <w:r>
              <w:rPr>
                <w:rFonts w:hint="eastAsia" w:ascii="宋体" w:hAnsi="宋体" w:cs="Times New Roman"/>
                <w:bCs/>
                <w:szCs w:val="21"/>
              </w:rPr>
              <w:t>sr</w:t>
            </w:r>
          </w:p>
        </w:tc>
      </w:tr>
    </w:tbl>
    <w:p w14:paraId="43DA054E">
      <w:pPr>
        <w:spacing w:line="300" w:lineRule="auto"/>
        <w:ind w:firstLine="480" w:firstLineChars="200"/>
        <w:rPr>
          <w:rFonts w:ascii="宋体" w:hAnsi="宋体" w:cs="Times New Roman"/>
          <w:sz w:val="24"/>
          <w:szCs w:val="24"/>
        </w:rPr>
      </w:pPr>
    </w:p>
    <w:p w14:paraId="67FBE24C">
      <w:pPr>
        <w:pStyle w:val="12"/>
      </w:pPr>
      <w:r>
        <w:t xml:space="preserve">表 </w:t>
      </w:r>
      <w:r>
        <w:fldChar w:fldCharType="begin"/>
      </w:r>
      <w:r>
        <w:instrText xml:space="preserve"> STYLEREF 1 \s </w:instrText>
      </w:r>
      <w:r>
        <w:fldChar w:fldCharType="separate"/>
      </w:r>
      <w:r>
        <w:t>2</w:t>
      </w:r>
      <w:r>
        <w:fldChar w:fldCharType="end"/>
      </w:r>
      <w:r>
        <w:rPr>
          <w:rFonts w:hint="eastAsia"/>
        </w:rPr>
        <w:t>.</w:t>
      </w:r>
      <w:r>
        <w:fldChar w:fldCharType="begin"/>
      </w:r>
      <w:r>
        <w:instrText xml:space="preserve"> SEQ 表 \* ARABIC \s 1 </w:instrText>
      </w:r>
      <w:r>
        <w:fldChar w:fldCharType="separate"/>
      </w:r>
      <w:r>
        <w:t>5</w:t>
      </w:r>
      <w:r>
        <w:fldChar w:fldCharType="end"/>
      </w:r>
      <w:r>
        <w:rPr>
          <w:rFonts w:hint="eastAsia"/>
        </w:rPr>
        <w:t xml:space="preserve"> 国际单位制中具有专门名称的导出单位</w:t>
      </w:r>
    </w:p>
    <w:tbl>
      <w:tblPr>
        <w:tblStyle w:val="2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96"/>
        <w:gridCol w:w="1596"/>
        <w:gridCol w:w="1196"/>
        <w:gridCol w:w="1691"/>
      </w:tblGrid>
      <w:tr w14:paraId="63D2E9EE">
        <w:trPr>
          <w:trHeight w:val="351" w:hRule="atLeast"/>
          <w:tblHeader/>
          <w:jc w:val="center"/>
        </w:trPr>
        <w:tc>
          <w:tcPr>
            <w:tcW w:w="2596" w:type="dxa"/>
            <w:tcBorders>
              <w:left w:val="nil"/>
              <w:bottom w:val="single" w:color="auto" w:sz="4" w:space="0"/>
              <w:right w:val="nil"/>
            </w:tcBorders>
            <w:vAlign w:val="center"/>
          </w:tcPr>
          <w:p w14:paraId="3AFC8AD9">
            <w:pPr>
              <w:jc w:val="center"/>
              <w:rPr>
                <w:rFonts w:ascii="宋体" w:hAnsi="宋体" w:cs="Times New Roman"/>
                <w:bCs/>
                <w:szCs w:val="21"/>
              </w:rPr>
            </w:pPr>
            <w:r>
              <w:rPr>
                <w:rFonts w:hint="eastAsia" w:ascii="宋体" w:hAnsi="宋体" w:cs="Times New Roman"/>
                <w:bCs/>
                <w:szCs w:val="21"/>
              </w:rPr>
              <w:t>量的名称</w:t>
            </w:r>
          </w:p>
        </w:tc>
        <w:tc>
          <w:tcPr>
            <w:tcW w:w="1596" w:type="dxa"/>
            <w:tcBorders>
              <w:left w:val="nil"/>
              <w:bottom w:val="single" w:color="auto" w:sz="4" w:space="0"/>
              <w:right w:val="nil"/>
            </w:tcBorders>
            <w:vAlign w:val="center"/>
          </w:tcPr>
          <w:p w14:paraId="02E34888">
            <w:pPr>
              <w:jc w:val="center"/>
              <w:rPr>
                <w:rFonts w:ascii="宋体" w:hAnsi="宋体" w:cs="Times New Roman"/>
                <w:bCs/>
                <w:szCs w:val="21"/>
              </w:rPr>
            </w:pPr>
            <w:r>
              <w:rPr>
                <w:rFonts w:hint="eastAsia" w:ascii="宋体" w:hAnsi="宋体" w:cs="Times New Roman"/>
                <w:bCs/>
                <w:szCs w:val="21"/>
              </w:rPr>
              <w:t>单位名称</w:t>
            </w:r>
          </w:p>
        </w:tc>
        <w:tc>
          <w:tcPr>
            <w:tcW w:w="1196" w:type="dxa"/>
            <w:tcBorders>
              <w:left w:val="nil"/>
              <w:bottom w:val="single" w:color="auto" w:sz="4" w:space="0"/>
              <w:right w:val="nil"/>
            </w:tcBorders>
            <w:vAlign w:val="center"/>
          </w:tcPr>
          <w:p w14:paraId="72AB4949">
            <w:pPr>
              <w:jc w:val="center"/>
              <w:rPr>
                <w:rFonts w:ascii="宋体" w:hAnsi="宋体" w:cs="Times New Roman"/>
                <w:bCs/>
                <w:szCs w:val="21"/>
              </w:rPr>
            </w:pPr>
            <w:r>
              <w:rPr>
                <w:rFonts w:hint="eastAsia" w:ascii="宋体" w:hAnsi="宋体" w:cs="Times New Roman"/>
                <w:bCs/>
                <w:szCs w:val="21"/>
              </w:rPr>
              <w:t>单位符号</w:t>
            </w:r>
          </w:p>
        </w:tc>
        <w:tc>
          <w:tcPr>
            <w:tcW w:w="1691" w:type="dxa"/>
            <w:tcBorders>
              <w:left w:val="nil"/>
              <w:bottom w:val="single" w:color="auto" w:sz="4" w:space="0"/>
              <w:right w:val="nil"/>
            </w:tcBorders>
            <w:vAlign w:val="center"/>
          </w:tcPr>
          <w:p w14:paraId="7A2E0296">
            <w:pPr>
              <w:jc w:val="center"/>
              <w:rPr>
                <w:rFonts w:ascii="宋体" w:hAnsi="宋体" w:cs="Times New Roman"/>
                <w:bCs/>
                <w:szCs w:val="21"/>
              </w:rPr>
            </w:pPr>
            <w:r>
              <w:rPr>
                <w:rFonts w:hint="eastAsia" w:ascii="宋体" w:hAnsi="宋体" w:cs="Times New Roman"/>
                <w:bCs/>
                <w:szCs w:val="21"/>
              </w:rPr>
              <w:t>其他表示式例</w:t>
            </w:r>
          </w:p>
        </w:tc>
      </w:tr>
      <w:tr w14:paraId="47FF5C7B">
        <w:trPr>
          <w:trHeight w:val="351" w:hRule="atLeast"/>
          <w:jc w:val="center"/>
        </w:trPr>
        <w:tc>
          <w:tcPr>
            <w:tcW w:w="2596" w:type="dxa"/>
            <w:tcBorders>
              <w:left w:val="nil"/>
              <w:bottom w:val="nil"/>
              <w:right w:val="nil"/>
            </w:tcBorders>
            <w:vAlign w:val="center"/>
          </w:tcPr>
          <w:p w14:paraId="750A969D">
            <w:pPr>
              <w:jc w:val="center"/>
              <w:rPr>
                <w:rFonts w:ascii="宋体" w:hAnsi="宋体" w:cs="Times New Roman"/>
                <w:bCs/>
                <w:szCs w:val="21"/>
              </w:rPr>
            </w:pPr>
            <w:r>
              <w:rPr>
                <w:rFonts w:hint="eastAsia" w:ascii="宋体" w:hAnsi="宋体" w:cs="Times New Roman"/>
                <w:bCs/>
                <w:szCs w:val="21"/>
              </w:rPr>
              <w:t>频率</w:t>
            </w:r>
          </w:p>
        </w:tc>
        <w:tc>
          <w:tcPr>
            <w:tcW w:w="1596" w:type="dxa"/>
            <w:tcBorders>
              <w:left w:val="nil"/>
              <w:bottom w:val="nil"/>
              <w:right w:val="nil"/>
            </w:tcBorders>
            <w:vAlign w:val="center"/>
          </w:tcPr>
          <w:p w14:paraId="18A21AD1">
            <w:pPr>
              <w:jc w:val="center"/>
              <w:rPr>
                <w:rFonts w:ascii="宋体" w:hAnsi="宋体" w:cs="Times New Roman"/>
                <w:bCs/>
                <w:szCs w:val="21"/>
              </w:rPr>
            </w:pPr>
            <w:r>
              <w:rPr>
                <w:rFonts w:hint="eastAsia" w:ascii="宋体" w:hAnsi="宋体" w:cs="Times New Roman"/>
                <w:bCs/>
                <w:szCs w:val="21"/>
              </w:rPr>
              <w:t>赫［兹］</w:t>
            </w:r>
          </w:p>
        </w:tc>
        <w:tc>
          <w:tcPr>
            <w:tcW w:w="1196" w:type="dxa"/>
            <w:tcBorders>
              <w:left w:val="nil"/>
              <w:bottom w:val="nil"/>
              <w:right w:val="nil"/>
            </w:tcBorders>
            <w:vAlign w:val="center"/>
          </w:tcPr>
          <w:p w14:paraId="7FE2056F">
            <w:pPr>
              <w:jc w:val="center"/>
              <w:rPr>
                <w:rFonts w:ascii="宋体" w:hAnsi="宋体" w:cs="Times New Roman"/>
                <w:bCs/>
                <w:szCs w:val="21"/>
              </w:rPr>
            </w:pPr>
            <w:r>
              <w:rPr>
                <w:rFonts w:hint="eastAsia" w:ascii="宋体" w:hAnsi="宋体" w:cs="Times New Roman"/>
                <w:bCs/>
                <w:szCs w:val="21"/>
              </w:rPr>
              <w:t>Hz</w:t>
            </w:r>
          </w:p>
        </w:tc>
        <w:tc>
          <w:tcPr>
            <w:tcW w:w="1691" w:type="dxa"/>
            <w:tcBorders>
              <w:left w:val="nil"/>
              <w:bottom w:val="nil"/>
              <w:right w:val="nil"/>
            </w:tcBorders>
            <w:vAlign w:val="center"/>
          </w:tcPr>
          <w:p w14:paraId="3CAE1A83">
            <w:pPr>
              <w:jc w:val="center"/>
              <w:rPr>
                <w:rFonts w:ascii="宋体" w:hAnsi="宋体" w:cs="Times New Roman"/>
                <w:bCs/>
                <w:szCs w:val="21"/>
              </w:rPr>
            </w:pPr>
            <w:r>
              <w:rPr>
                <w:rFonts w:hint="eastAsia" w:ascii="宋体" w:hAnsi="宋体" w:cs="Times New Roman"/>
                <w:bCs/>
                <w:szCs w:val="21"/>
              </w:rPr>
              <w:t>s</w:t>
            </w:r>
            <w:r>
              <w:rPr>
                <w:rFonts w:hint="eastAsia" w:ascii="宋体" w:hAnsi="宋体" w:cs="Times New Roman"/>
                <w:bCs/>
                <w:szCs w:val="21"/>
                <w:vertAlign w:val="superscript"/>
              </w:rPr>
              <w:t>-1</w:t>
            </w:r>
          </w:p>
        </w:tc>
      </w:tr>
      <w:tr w14:paraId="20616EC5">
        <w:trPr>
          <w:trHeight w:val="351" w:hRule="atLeast"/>
          <w:jc w:val="center"/>
        </w:trPr>
        <w:tc>
          <w:tcPr>
            <w:tcW w:w="2596" w:type="dxa"/>
            <w:tcBorders>
              <w:top w:val="nil"/>
              <w:left w:val="nil"/>
              <w:bottom w:val="nil"/>
              <w:right w:val="nil"/>
            </w:tcBorders>
            <w:vAlign w:val="center"/>
          </w:tcPr>
          <w:p w14:paraId="47261D83">
            <w:pPr>
              <w:jc w:val="center"/>
              <w:rPr>
                <w:rFonts w:ascii="宋体" w:hAnsi="宋体" w:cs="Times New Roman"/>
                <w:bCs/>
                <w:szCs w:val="21"/>
              </w:rPr>
            </w:pPr>
            <w:r>
              <w:rPr>
                <w:rFonts w:hint="eastAsia" w:ascii="宋体" w:hAnsi="宋体" w:cs="Times New Roman"/>
                <w:bCs/>
                <w:szCs w:val="21"/>
              </w:rPr>
              <w:t xml:space="preserve">力；重力 </w:t>
            </w:r>
          </w:p>
        </w:tc>
        <w:tc>
          <w:tcPr>
            <w:tcW w:w="1596" w:type="dxa"/>
            <w:tcBorders>
              <w:top w:val="nil"/>
              <w:left w:val="nil"/>
              <w:bottom w:val="nil"/>
              <w:right w:val="nil"/>
            </w:tcBorders>
            <w:vAlign w:val="center"/>
          </w:tcPr>
          <w:p w14:paraId="1DAE3231">
            <w:pPr>
              <w:jc w:val="center"/>
              <w:rPr>
                <w:rFonts w:ascii="宋体" w:hAnsi="宋体" w:cs="Times New Roman"/>
                <w:bCs/>
                <w:szCs w:val="21"/>
              </w:rPr>
            </w:pPr>
            <w:r>
              <w:rPr>
                <w:rFonts w:hint="eastAsia" w:ascii="宋体" w:hAnsi="宋体" w:cs="Times New Roman"/>
                <w:bCs/>
                <w:szCs w:val="21"/>
              </w:rPr>
              <w:t>牛［顿］</w:t>
            </w:r>
          </w:p>
        </w:tc>
        <w:tc>
          <w:tcPr>
            <w:tcW w:w="1196" w:type="dxa"/>
            <w:tcBorders>
              <w:top w:val="nil"/>
              <w:left w:val="nil"/>
              <w:bottom w:val="nil"/>
              <w:right w:val="nil"/>
            </w:tcBorders>
            <w:vAlign w:val="center"/>
          </w:tcPr>
          <w:p w14:paraId="4828EB82">
            <w:pPr>
              <w:jc w:val="center"/>
              <w:rPr>
                <w:rFonts w:ascii="宋体" w:hAnsi="宋体" w:cs="Times New Roman"/>
                <w:bCs/>
                <w:szCs w:val="21"/>
              </w:rPr>
            </w:pPr>
            <w:r>
              <w:rPr>
                <w:rFonts w:hint="eastAsia" w:ascii="宋体" w:hAnsi="宋体" w:cs="Times New Roman"/>
                <w:bCs/>
                <w:szCs w:val="21"/>
              </w:rPr>
              <w:t>N</w:t>
            </w:r>
          </w:p>
        </w:tc>
        <w:tc>
          <w:tcPr>
            <w:tcW w:w="1691" w:type="dxa"/>
            <w:tcBorders>
              <w:top w:val="nil"/>
              <w:left w:val="nil"/>
              <w:bottom w:val="nil"/>
              <w:right w:val="nil"/>
            </w:tcBorders>
            <w:vAlign w:val="center"/>
          </w:tcPr>
          <w:p w14:paraId="05FD8AFE">
            <w:pPr>
              <w:jc w:val="center"/>
              <w:rPr>
                <w:rFonts w:ascii="宋体" w:hAnsi="宋体" w:cs="Times New Roman"/>
                <w:bCs/>
                <w:szCs w:val="21"/>
              </w:rPr>
            </w:pPr>
            <w:r>
              <w:rPr>
                <w:rFonts w:hint="eastAsia" w:ascii="宋体" w:hAnsi="宋体" w:cs="Times New Roman"/>
                <w:bCs/>
                <w:szCs w:val="21"/>
              </w:rPr>
              <w:t>kg·m/s</w:t>
            </w:r>
            <w:r>
              <w:rPr>
                <w:rFonts w:hint="eastAsia" w:ascii="宋体" w:hAnsi="宋体" w:cs="Times New Roman"/>
                <w:bCs/>
                <w:szCs w:val="21"/>
                <w:vertAlign w:val="superscript"/>
              </w:rPr>
              <w:t>2</w:t>
            </w:r>
          </w:p>
        </w:tc>
      </w:tr>
      <w:tr w14:paraId="14029009">
        <w:trPr>
          <w:trHeight w:val="351" w:hRule="atLeast"/>
          <w:jc w:val="center"/>
        </w:trPr>
        <w:tc>
          <w:tcPr>
            <w:tcW w:w="2596" w:type="dxa"/>
            <w:tcBorders>
              <w:top w:val="nil"/>
              <w:left w:val="nil"/>
              <w:bottom w:val="nil"/>
              <w:right w:val="nil"/>
            </w:tcBorders>
            <w:vAlign w:val="center"/>
          </w:tcPr>
          <w:p w14:paraId="2438CA42">
            <w:pPr>
              <w:jc w:val="center"/>
              <w:rPr>
                <w:rFonts w:ascii="宋体" w:hAnsi="宋体" w:cs="Times New Roman"/>
                <w:bCs/>
                <w:szCs w:val="21"/>
              </w:rPr>
            </w:pPr>
            <w:r>
              <w:rPr>
                <w:rFonts w:hint="eastAsia" w:ascii="宋体" w:hAnsi="宋体" w:cs="Times New Roman"/>
                <w:bCs/>
                <w:szCs w:val="21"/>
              </w:rPr>
              <w:t>压力，压强；应力</w:t>
            </w:r>
          </w:p>
        </w:tc>
        <w:tc>
          <w:tcPr>
            <w:tcW w:w="1596" w:type="dxa"/>
            <w:tcBorders>
              <w:top w:val="nil"/>
              <w:left w:val="nil"/>
              <w:bottom w:val="nil"/>
              <w:right w:val="nil"/>
            </w:tcBorders>
            <w:vAlign w:val="center"/>
          </w:tcPr>
          <w:p w14:paraId="25BCE3F3">
            <w:pPr>
              <w:jc w:val="center"/>
              <w:rPr>
                <w:rFonts w:ascii="宋体" w:hAnsi="宋体" w:cs="Times New Roman"/>
                <w:bCs/>
                <w:szCs w:val="21"/>
              </w:rPr>
            </w:pPr>
            <w:r>
              <w:rPr>
                <w:rFonts w:hint="eastAsia" w:ascii="宋体" w:hAnsi="宋体" w:cs="Times New Roman"/>
                <w:bCs/>
                <w:szCs w:val="21"/>
              </w:rPr>
              <w:t>帕［斯卡］</w:t>
            </w:r>
          </w:p>
        </w:tc>
        <w:tc>
          <w:tcPr>
            <w:tcW w:w="1196" w:type="dxa"/>
            <w:tcBorders>
              <w:top w:val="nil"/>
              <w:left w:val="nil"/>
              <w:bottom w:val="nil"/>
              <w:right w:val="nil"/>
            </w:tcBorders>
            <w:vAlign w:val="center"/>
          </w:tcPr>
          <w:p w14:paraId="3C23F418">
            <w:pPr>
              <w:jc w:val="center"/>
              <w:rPr>
                <w:rFonts w:ascii="宋体" w:hAnsi="宋体" w:cs="Times New Roman"/>
                <w:bCs/>
                <w:szCs w:val="21"/>
              </w:rPr>
            </w:pPr>
            <w:r>
              <w:rPr>
                <w:rFonts w:hint="eastAsia" w:ascii="宋体" w:hAnsi="宋体" w:cs="Times New Roman"/>
                <w:bCs/>
                <w:szCs w:val="21"/>
              </w:rPr>
              <w:t>Pa</w:t>
            </w:r>
          </w:p>
        </w:tc>
        <w:tc>
          <w:tcPr>
            <w:tcW w:w="1691" w:type="dxa"/>
            <w:tcBorders>
              <w:top w:val="nil"/>
              <w:left w:val="nil"/>
              <w:bottom w:val="nil"/>
              <w:right w:val="nil"/>
            </w:tcBorders>
            <w:vAlign w:val="center"/>
          </w:tcPr>
          <w:p w14:paraId="7F3D6452">
            <w:pPr>
              <w:jc w:val="center"/>
              <w:rPr>
                <w:rFonts w:ascii="宋体" w:hAnsi="宋体" w:cs="Times New Roman"/>
                <w:bCs/>
                <w:szCs w:val="21"/>
              </w:rPr>
            </w:pPr>
            <w:r>
              <w:rPr>
                <w:rFonts w:hint="eastAsia" w:ascii="宋体" w:hAnsi="宋体" w:cs="Times New Roman"/>
                <w:bCs/>
                <w:szCs w:val="21"/>
              </w:rPr>
              <w:t>N/m</w:t>
            </w:r>
            <w:r>
              <w:rPr>
                <w:rFonts w:hint="eastAsia" w:ascii="宋体" w:hAnsi="宋体" w:cs="Times New Roman"/>
                <w:bCs/>
                <w:szCs w:val="21"/>
                <w:vertAlign w:val="superscript"/>
              </w:rPr>
              <w:t>2</w:t>
            </w:r>
          </w:p>
        </w:tc>
      </w:tr>
      <w:tr w14:paraId="7FA1EF7B">
        <w:trPr>
          <w:trHeight w:val="351" w:hRule="atLeast"/>
          <w:jc w:val="center"/>
        </w:trPr>
        <w:tc>
          <w:tcPr>
            <w:tcW w:w="2596" w:type="dxa"/>
            <w:tcBorders>
              <w:top w:val="nil"/>
              <w:left w:val="nil"/>
              <w:bottom w:val="nil"/>
              <w:right w:val="nil"/>
            </w:tcBorders>
            <w:vAlign w:val="center"/>
          </w:tcPr>
          <w:p w14:paraId="0097A3E1">
            <w:pPr>
              <w:jc w:val="center"/>
              <w:rPr>
                <w:rFonts w:ascii="宋体" w:hAnsi="宋体" w:cs="Times New Roman"/>
                <w:bCs/>
                <w:szCs w:val="21"/>
              </w:rPr>
            </w:pPr>
            <w:r>
              <w:rPr>
                <w:rFonts w:hint="eastAsia" w:ascii="宋体" w:hAnsi="宋体" w:cs="Times New Roman"/>
                <w:bCs/>
                <w:szCs w:val="21"/>
              </w:rPr>
              <w:t>能量；功；热</w:t>
            </w:r>
          </w:p>
        </w:tc>
        <w:tc>
          <w:tcPr>
            <w:tcW w:w="1596" w:type="dxa"/>
            <w:tcBorders>
              <w:top w:val="nil"/>
              <w:left w:val="nil"/>
              <w:bottom w:val="nil"/>
              <w:right w:val="nil"/>
            </w:tcBorders>
            <w:vAlign w:val="center"/>
          </w:tcPr>
          <w:p w14:paraId="0DEB37B3">
            <w:pPr>
              <w:jc w:val="center"/>
              <w:rPr>
                <w:rFonts w:ascii="宋体" w:hAnsi="宋体" w:cs="Times New Roman"/>
                <w:bCs/>
                <w:szCs w:val="21"/>
              </w:rPr>
            </w:pPr>
            <w:r>
              <w:rPr>
                <w:rFonts w:hint="eastAsia" w:ascii="宋体" w:hAnsi="宋体" w:cs="Times New Roman"/>
                <w:bCs/>
                <w:szCs w:val="21"/>
              </w:rPr>
              <w:t>焦［耳］</w:t>
            </w:r>
          </w:p>
        </w:tc>
        <w:tc>
          <w:tcPr>
            <w:tcW w:w="1196" w:type="dxa"/>
            <w:tcBorders>
              <w:top w:val="nil"/>
              <w:left w:val="nil"/>
              <w:bottom w:val="nil"/>
              <w:right w:val="nil"/>
            </w:tcBorders>
            <w:vAlign w:val="center"/>
          </w:tcPr>
          <w:p w14:paraId="594BEFF6">
            <w:pPr>
              <w:jc w:val="center"/>
              <w:rPr>
                <w:rFonts w:ascii="宋体" w:hAnsi="宋体" w:cs="Times New Roman"/>
                <w:bCs/>
                <w:szCs w:val="21"/>
              </w:rPr>
            </w:pPr>
            <w:r>
              <w:rPr>
                <w:rFonts w:hint="eastAsia" w:ascii="宋体" w:hAnsi="宋体" w:cs="Times New Roman"/>
                <w:bCs/>
                <w:szCs w:val="21"/>
              </w:rPr>
              <w:t>J</w:t>
            </w:r>
          </w:p>
        </w:tc>
        <w:tc>
          <w:tcPr>
            <w:tcW w:w="1691" w:type="dxa"/>
            <w:tcBorders>
              <w:top w:val="nil"/>
              <w:left w:val="nil"/>
              <w:bottom w:val="nil"/>
              <w:right w:val="nil"/>
            </w:tcBorders>
            <w:vAlign w:val="center"/>
          </w:tcPr>
          <w:p w14:paraId="087DEE18">
            <w:pPr>
              <w:jc w:val="center"/>
              <w:rPr>
                <w:rFonts w:ascii="宋体" w:hAnsi="宋体" w:cs="Times New Roman"/>
                <w:bCs/>
                <w:szCs w:val="21"/>
              </w:rPr>
            </w:pPr>
            <w:r>
              <w:rPr>
                <w:rFonts w:hint="eastAsia" w:ascii="宋体" w:hAnsi="宋体" w:cs="Times New Roman"/>
                <w:bCs/>
                <w:szCs w:val="21"/>
              </w:rPr>
              <w:t>N·m</w:t>
            </w:r>
          </w:p>
        </w:tc>
      </w:tr>
      <w:tr w14:paraId="28102910">
        <w:trPr>
          <w:trHeight w:val="351" w:hRule="atLeast"/>
          <w:jc w:val="center"/>
        </w:trPr>
        <w:tc>
          <w:tcPr>
            <w:tcW w:w="2596" w:type="dxa"/>
            <w:tcBorders>
              <w:top w:val="nil"/>
              <w:left w:val="nil"/>
              <w:bottom w:val="nil"/>
              <w:right w:val="nil"/>
            </w:tcBorders>
            <w:vAlign w:val="center"/>
          </w:tcPr>
          <w:p w14:paraId="72089C9D">
            <w:pPr>
              <w:jc w:val="center"/>
              <w:rPr>
                <w:rFonts w:ascii="宋体" w:hAnsi="宋体" w:cs="Times New Roman"/>
                <w:bCs/>
                <w:szCs w:val="21"/>
              </w:rPr>
            </w:pPr>
            <w:r>
              <w:rPr>
                <w:rFonts w:hint="eastAsia" w:ascii="宋体" w:hAnsi="宋体" w:cs="Times New Roman"/>
                <w:bCs/>
                <w:szCs w:val="21"/>
              </w:rPr>
              <w:t>功率；辐射通量</w:t>
            </w:r>
          </w:p>
        </w:tc>
        <w:tc>
          <w:tcPr>
            <w:tcW w:w="1596" w:type="dxa"/>
            <w:tcBorders>
              <w:top w:val="nil"/>
              <w:left w:val="nil"/>
              <w:bottom w:val="nil"/>
              <w:right w:val="nil"/>
            </w:tcBorders>
            <w:vAlign w:val="center"/>
          </w:tcPr>
          <w:p w14:paraId="05587337">
            <w:pPr>
              <w:jc w:val="center"/>
              <w:rPr>
                <w:rFonts w:ascii="宋体" w:hAnsi="宋体" w:cs="Times New Roman"/>
                <w:bCs/>
                <w:szCs w:val="21"/>
              </w:rPr>
            </w:pPr>
            <w:r>
              <w:rPr>
                <w:rFonts w:hint="eastAsia" w:ascii="宋体" w:hAnsi="宋体" w:cs="Times New Roman"/>
                <w:bCs/>
                <w:szCs w:val="21"/>
              </w:rPr>
              <w:t>瓦［特］</w:t>
            </w:r>
          </w:p>
        </w:tc>
        <w:tc>
          <w:tcPr>
            <w:tcW w:w="1196" w:type="dxa"/>
            <w:tcBorders>
              <w:top w:val="nil"/>
              <w:left w:val="nil"/>
              <w:bottom w:val="nil"/>
              <w:right w:val="nil"/>
            </w:tcBorders>
            <w:vAlign w:val="center"/>
          </w:tcPr>
          <w:p w14:paraId="1B5EE660">
            <w:pPr>
              <w:jc w:val="center"/>
              <w:rPr>
                <w:rFonts w:ascii="宋体" w:hAnsi="宋体" w:cs="Times New Roman"/>
                <w:bCs/>
                <w:szCs w:val="21"/>
              </w:rPr>
            </w:pPr>
            <w:r>
              <w:rPr>
                <w:rFonts w:hint="eastAsia" w:ascii="宋体" w:hAnsi="宋体" w:cs="Times New Roman"/>
                <w:bCs/>
                <w:szCs w:val="21"/>
              </w:rPr>
              <w:t>W</w:t>
            </w:r>
          </w:p>
        </w:tc>
        <w:tc>
          <w:tcPr>
            <w:tcW w:w="1691" w:type="dxa"/>
            <w:tcBorders>
              <w:top w:val="nil"/>
              <w:left w:val="nil"/>
              <w:bottom w:val="nil"/>
              <w:right w:val="nil"/>
            </w:tcBorders>
            <w:vAlign w:val="center"/>
          </w:tcPr>
          <w:p w14:paraId="2193225D">
            <w:pPr>
              <w:jc w:val="center"/>
              <w:rPr>
                <w:rFonts w:ascii="宋体" w:hAnsi="宋体" w:cs="Times New Roman"/>
                <w:bCs/>
                <w:szCs w:val="21"/>
              </w:rPr>
            </w:pPr>
            <w:r>
              <w:rPr>
                <w:rFonts w:hint="eastAsia" w:ascii="宋体" w:hAnsi="宋体" w:cs="Times New Roman"/>
                <w:bCs/>
                <w:szCs w:val="21"/>
              </w:rPr>
              <w:t>J/s</w:t>
            </w:r>
          </w:p>
        </w:tc>
      </w:tr>
      <w:tr w14:paraId="31D1D93E">
        <w:trPr>
          <w:trHeight w:val="351" w:hRule="atLeast"/>
          <w:jc w:val="center"/>
        </w:trPr>
        <w:tc>
          <w:tcPr>
            <w:tcW w:w="2596" w:type="dxa"/>
            <w:tcBorders>
              <w:top w:val="nil"/>
              <w:left w:val="nil"/>
              <w:bottom w:val="nil"/>
              <w:right w:val="nil"/>
            </w:tcBorders>
            <w:vAlign w:val="center"/>
          </w:tcPr>
          <w:p w14:paraId="38AD8885">
            <w:pPr>
              <w:jc w:val="center"/>
              <w:rPr>
                <w:rFonts w:ascii="宋体" w:hAnsi="宋体" w:cs="Times New Roman"/>
                <w:bCs/>
                <w:szCs w:val="21"/>
              </w:rPr>
            </w:pPr>
            <w:r>
              <w:rPr>
                <w:rFonts w:hint="eastAsia" w:ascii="宋体" w:hAnsi="宋体" w:cs="Times New Roman"/>
                <w:bCs/>
                <w:szCs w:val="21"/>
              </w:rPr>
              <w:t>电荷量</w:t>
            </w:r>
          </w:p>
        </w:tc>
        <w:tc>
          <w:tcPr>
            <w:tcW w:w="1596" w:type="dxa"/>
            <w:tcBorders>
              <w:top w:val="nil"/>
              <w:left w:val="nil"/>
              <w:bottom w:val="nil"/>
              <w:right w:val="nil"/>
            </w:tcBorders>
            <w:vAlign w:val="center"/>
          </w:tcPr>
          <w:p w14:paraId="13447353">
            <w:pPr>
              <w:jc w:val="center"/>
              <w:rPr>
                <w:rFonts w:ascii="宋体" w:hAnsi="宋体" w:cs="Times New Roman"/>
                <w:bCs/>
                <w:szCs w:val="21"/>
              </w:rPr>
            </w:pPr>
            <w:r>
              <w:rPr>
                <w:rFonts w:hint="eastAsia" w:ascii="宋体" w:hAnsi="宋体" w:cs="Times New Roman"/>
                <w:bCs/>
                <w:szCs w:val="21"/>
              </w:rPr>
              <w:t>库［仑］</w:t>
            </w:r>
          </w:p>
        </w:tc>
        <w:tc>
          <w:tcPr>
            <w:tcW w:w="1196" w:type="dxa"/>
            <w:tcBorders>
              <w:top w:val="nil"/>
              <w:left w:val="nil"/>
              <w:bottom w:val="nil"/>
              <w:right w:val="nil"/>
            </w:tcBorders>
            <w:vAlign w:val="center"/>
          </w:tcPr>
          <w:p w14:paraId="0B3231CF">
            <w:pPr>
              <w:jc w:val="center"/>
              <w:rPr>
                <w:rFonts w:ascii="宋体" w:hAnsi="宋体" w:cs="Times New Roman"/>
                <w:bCs/>
                <w:szCs w:val="21"/>
              </w:rPr>
            </w:pPr>
            <w:r>
              <w:rPr>
                <w:rFonts w:hint="eastAsia" w:ascii="宋体" w:hAnsi="宋体" w:cs="Times New Roman"/>
                <w:bCs/>
                <w:szCs w:val="21"/>
              </w:rPr>
              <w:t>C</w:t>
            </w:r>
          </w:p>
        </w:tc>
        <w:tc>
          <w:tcPr>
            <w:tcW w:w="1691" w:type="dxa"/>
            <w:tcBorders>
              <w:top w:val="nil"/>
              <w:left w:val="nil"/>
              <w:bottom w:val="nil"/>
              <w:right w:val="nil"/>
            </w:tcBorders>
            <w:vAlign w:val="center"/>
          </w:tcPr>
          <w:p w14:paraId="67DDACAF">
            <w:pPr>
              <w:jc w:val="center"/>
              <w:rPr>
                <w:rFonts w:ascii="宋体" w:hAnsi="宋体" w:cs="Times New Roman"/>
                <w:bCs/>
                <w:szCs w:val="21"/>
              </w:rPr>
            </w:pPr>
            <w:r>
              <w:rPr>
                <w:rFonts w:hint="eastAsia" w:ascii="宋体" w:hAnsi="宋体" w:cs="Times New Roman"/>
                <w:bCs/>
                <w:szCs w:val="21"/>
              </w:rPr>
              <w:t>A·s</w:t>
            </w:r>
          </w:p>
        </w:tc>
      </w:tr>
      <w:tr w14:paraId="52BA59E9">
        <w:trPr>
          <w:trHeight w:val="351" w:hRule="atLeast"/>
          <w:jc w:val="center"/>
        </w:trPr>
        <w:tc>
          <w:tcPr>
            <w:tcW w:w="2596" w:type="dxa"/>
            <w:tcBorders>
              <w:top w:val="nil"/>
              <w:left w:val="nil"/>
              <w:bottom w:val="nil"/>
              <w:right w:val="nil"/>
            </w:tcBorders>
            <w:vAlign w:val="center"/>
          </w:tcPr>
          <w:p w14:paraId="3BD41428">
            <w:pPr>
              <w:jc w:val="center"/>
              <w:rPr>
                <w:rFonts w:ascii="宋体" w:hAnsi="宋体" w:cs="Times New Roman"/>
                <w:bCs/>
                <w:szCs w:val="21"/>
              </w:rPr>
            </w:pPr>
            <w:r>
              <w:rPr>
                <w:rFonts w:hint="eastAsia" w:ascii="宋体" w:hAnsi="宋体" w:cs="Times New Roman"/>
                <w:bCs/>
                <w:szCs w:val="21"/>
              </w:rPr>
              <w:t>电位；电压；电动势</w:t>
            </w:r>
          </w:p>
        </w:tc>
        <w:tc>
          <w:tcPr>
            <w:tcW w:w="1596" w:type="dxa"/>
            <w:tcBorders>
              <w:top w:val="nil"/>
              <w:left w:val="nil"/>
              <w:bottom w:val="nil"/>
              <w:right w:val="nil"/>
            </w:tcBorders>
            <w:vAlign w:val="center"/>
          </w:tcPr>
          <w:p w14:paraId="580CFFE6">
            <w:pPr>
              <w:jc w:val="center"/>
              <w:rPr>
                <w:rFonts w:ascii="宋体" w:hAnsi="宋体" w:cs="Times New Roman"/>
                <w:bCs/>
                <w:szCs w:val="21"/>
              </w:rPr>
            </w:pPr>
            <w:r>
              <w:rPr>
                <w:rFonts w:hint="eastAsia" w:ascii="宋体" w:hAnsi="宋体" w:cs="Times New Roman"/>
                <w:bCs/>
                <w:szCs w:val="21"/>
              </w:rPr>
              <w:t>伏［特］</w:t>
            </w:r>
          </w:p>
        </w:tc>
        <w:tc>
          <w:tcPr>
            <w:tcW w:w="1196" w:type="dxa"/>
            <w:tcBorders>
              <w:top w:val="nil"/>
              <w:left w:val="nil"/>
              <w:bottom w:val="nil"/>
              <w:right w:val="nil"/>
            </w:tcBorders>
            <w:vAlign w:val="center"/>
          </w:tcPr>
          <w:p w14:paraId="0D839806">
            <w:pPr>
              <w:jc w:val="center"/>
              <w:rPr>
                <w:rFonts w:ascii="宋体" w:hAnsi="宋体" w:cs="Times New Roman"/>
                <w:bCs/>
                <w:szCs w:val="21"/>
              </w:rPr>
            </w:pPr>
            <w:r>
              <w:rPr>
                <w:rFonts w:hint="eastAsia" w:ascii="宋体" w:hAnsi="宋体" w:cs="Times New Roman"/>
                <w:bCs/>
                <w:szCs w:val="21"/>
              </w:rPr>
              <w:t>V</w:t>
            </w:r>
          </w:p>
        </w:tc>
        <w:tc>
          <w:tcPr>
            <w:tcW w:w="1691" w:type="dxa"/>
            <w:tcBorders>
              <w:top w:val="nil"/>
              <w:left w:val="nil"/>
              <w:bottom w:val="nil"/>
              <w:right w:val="nil"/>
            </w:tcBorders>
            <w:vAlign w:val="center"/>
          </w:tcPr>
          <w:p w14:paraId="613DE2E7">
            <w:pPr>
              <w:jc w:val="center"/>
              <w:rPr>
                <w:rFonts w:ascii="宋体" w:hAnsi="宋体" w:cs="Times New Roman"/>
                <w:bCs/>
                <w:szCs w:val="21"/>
              </w:rPr>
            </w:pPr>
            <w:r>
              <w:rPr>
                <w:rFonts w:hint="eastAsia" w:ascii="宋体" w:hAnsi="宋体" w:cs="Times New Roman"/>
                <w:bCs/>
                <w:szCs w:val="21"/>
              </w:rPr>
              <w:t>W/A</w:t>
            </w:r>
          </w:p>
        </w:tc>
      </w:tr>
      <w:tr w14:paraId="5AB04AA2">
        <w:trPr>
          <w:trHeight w:val="351" w:hRule="atLeast"/>
          <w:jc w:val="center"/>
        </w:trPr>
        <w:tc>
          <w:tcPr>
            <w:tcW w:w="2596" w:type="dxa"/>
            <w:tcBorders>
              <w:top w:val="nil"/>
              <w:left w:val="nil"/>
              <w:bottom w:val="single" w:color="auto" w:sz="4" w:space="0"/>
              <w:right w:val="nil"/>
            </w:tcBorders>
            <w:vAlign w:val="center"/>
          </w:tcPr>
          <w:p w14:paraId="4648E680">
            <w:pPr>
              <w:jc w:val="center"/>
              <w:rPr>
                <w:rFonts w:ascii="宋体" w:hAnsi="宋体" w:cs="Times New Roman"/>
                <w:bCs/>
                <w:szCs w:val="21"/>
              </w:rPr>
            </w:pPr>
            <w:r>
              <w:rPr>
                <w:rFonts w:hint="eastAsia" w:ascii="宋体" w:hAnsi="宋体" w:cs="Times New Roman"/>
                <w:bCs/>
                <w:szCs w:val="21"/>
              </w:rPr>
              <w:t>电容</w:t>
            </w:r>
          </w:p>
        </w:tc>
        <w:tc>
          <w:tcPr>
            <w:tcW w:w="1596" w:type="dxa"/>
            <w:tcBorders>
              <w:top w:val="nil"/>
              <w:left w:val="nil"/>
              <w:bottom w:val="single" w:color="auto" w:sz="4" w:space="0"/>
              <w:right w:val="nil"/>
            </w:tcBorders>
            <w:vAlign w:val="center"/>
          </w:tcPr>
          <w:p w14:paraId="342525DF">
            <w:pPr>
              <w:jc w:val="center"/>
              <w:rPr>
                <w:rFonts w:ascii="宋体" w:hAnsi="宋体" w:cs="Times New Roman"/>
                <w:bCs/>
                <w:szCs w:val="21"/>
              </w:rPr>
            </w:pPr>
            <w:r>
              <w:rPr>
                <w:rFonts w:hint="eastAsia" w:ascii="宋体" w:hAnsi="宋体" w:cs="Times New Roman"/>
                <w:bCs/>
                <w:szCs w:val="21"/>
              </w:rPr>
              <w:t>法［拉］</w:t>
            </w:r>
          </w:p>
        </w:tc>
        <w:tc>
          <w:tcPr>
            <w:tcW w:w="1196" w:type="dxa"/>
            <w:tcBorders>
              <w:top w:val="nil"/>
              <w:left w:val="nil"/>
              <w:bottom w:val="single" w:color="auto" w:sz="4" w:space="0"/>
              <w:right w:val="nil"/>
            </w:tcBorders>
            <w:vAlign w:val="center"/>
          </w:tcPr>
          <w:p w14:paraId="1BED9605">
            <w:pPr>
              <w:jc w:val="center"/>
              <w:rPr>
                <w:rFonts w:ascii="宋体" w:hAnsi="宋体" w:cs="Times New Roman"/>
                <w:bCs/>
                <w:szCs w:val="21"/>
              </w:rPr>
            </w:pPr>
            <w:r>
              <w:rPr>
                <w:rFonts w:hint="eastAsia" w:ascii="宋体" w:hAnsi="宋体" w:cs="Times New Roman"/>
                <w:bCs/>
                <w:szCs w:val="21"/>
              </w:rPr>
              <w:t>F</w:t>
            </w:r>
          </w:p>
        </w:tc>
        <w:tc>
          <w:tcPr>
            <w:tcW w:w="1691" w:type="dxa"/>
            <w:tcBorders>
              <w:top w:val="nil"/>
              <w:left w:val="nil"/>
              <w:bottom w:val="single" w:color="auto" w:sz="4" w:space="0"/>
              <w:right w:val="nil"/>
            </w:tcBorders>
            <w:vAlign w:val="center"/>
          </w:tcPr>
          <w:p w14:paraId="1F1DF5DC">
            <w:pPr>
              <w:jc w:val="center"/>
              <w:rPr>
                <w:rFonts w:ascii="宋体" w:hAnsi="宋体" w:cs="Times New Roman"/>
                <w:bCs/>
                <w:szCs w:val="21"/>
              </w:rPr>
            </w:pPr>
            <w:r>
              <w:rPr>
                <w:rFonts w:hint="eastAsia" w:ascii="宋体" w:hAnsi="宋体" w:cs="Times New Roman"/>
                <w:bCs/>
                <w:szCs w:val="21"/>
              </w:rPr>
              <w:t>C/V</w:t>
            </w:r>
          </w:p>
        </w:tc>
      </w:tr>
      <w:tr w14:paraId="0ADE6E7B">
        <w:trPr>
          <w:trHeight w:val="351" w:hRule="atLeast"/>
          <w:jc w:val="center"/>
        </w:trPr>
        <w:tc>
          <w:tcPr>
            <w:tcW w:w="2596" w:type="dxa"/>
            <w:tcBorders>
              <w:top w:val="single" w:color="auto" w:sz="4" w:space="0"/>
              <w:left w:val="nil"/>
              <w:bottom w:val="nil"/>
              <w:right w:val="nil"/>
            </w:tcBorders>
            <w:vAlign w:val="center"/>
          </w:tcPr>
          <w:p w14:paraId="4D3AE5FE">
            <w:pPr>
              <w:widowControl/>
              <w:jc w:val="center"/>
              <w:rPr>
                <w:rFonts w:ascii="宋体" w:hAnsi="宋体" w:cs="宋体"/>
                <w:kern w:val="0"/>
                <w:szCs w:val="21"/>
              </w:rPr>
            </w:pPr>
            <w:r>
              <w:rPr>
                <w:rFonts w:hint="eastAsia" w:ascii="宋体" w:hAnsi="宋体" w:cs="宋体"/>
                <w:kern w:val="0"/>
                <w:szCs w:val="21"/>
              </w:rPr>
              <w:t>电阻</w:t>
            </w:r>
          </w:p>
        </w:tc>
        <w:tc>
          <w:tcPr>
            <w:tcW w:w="1596" w:type="dxa"/>
            <w:tcBorders>
              <w:top w:val="single" w:color="auto" w:sz="4" w:space="0"/>
              <w:left w:val="nil"/>
              <w:bottom w:val="nil"/>
              <w:right w:val="nil"/>
            </w:tcBorders>
            <w:vAlign w:val="center"/>
          </w:tcPr>
          <w:p w14:paraId="09B86706">
            <w:pPr>
              <w:widowControl/>
              <w:jc w:val="center"/>
              <w:rPr>
                <w:rFonts w:ascii="宋体" w:hAnsi="宋体" w:cs="宋体"/>
                <w:kern w:val="0"/>
                <w:szCs w:val="21"/>
              </w:rPr>
            </w:pPr>
            <w:r>
              <w:rPr>
                <w:rFonts w:hint="eastAsia" w:ascii="宋体" w:hAnsi="宋体" w:cs="宋体"/>
                <w:kern w:val="0"/>
                <w:szCs w:val="21"/>
              </w:rPr>
              <w:t>欧［姆］</w:t>
            </w:r>
          </w:p>
        </w:tc>
        <w:tc>
          <w:tcPr>
            <w:tcW w:w="1196" w:type="dxa"/>
            <w:tcBorders>
              <w:top w:val="single" w:color="auto" w:sz="4" w:space="0"/>
              <w:left w:val="nil"/>
              <w:bottom w:val="nil"/>
              <w:right w:val="nil"/>
            </w:tcBorders>
            <w:vAlign w:val="center"/>
          </w:tcPr>
          <w:p w14:paraId="7FA4AAEB">
            <w:pPr>
              <w:widowControl/>
              <w:jc w:val="center"/>
              <w:rPr>
                <w:rFonts w:ascii="宋体" w:hAnsi="宋体" w:cs="宋体"/>
                <w:kern w:val="0"/>
                <w:szCs w:val="21"/>
              </w:rPr>
            </w:pPr>
            <w:r>
              <w:rPr>
                <w:rFonts w:hint="eastAsia" w:ascii="宋体" w:hAnsi="宋体" w:cs="宋体"/>
                <w:kern w:val="0"/>
                <w:szCs w:val="21"/>
              </w:rPr>
              <w:t>Ω</w:t>
            </w:r>
          </w:p>
        </w:tc>
        <w:tc>
          <w:tcPr>
            <w:tcW w:w="1691" w:type="dxa"/>
            <w:tcBorders>
              <w:top w:val="single" w:color="auto" w:sz="4" w:space="0"/>
              <w:left w:val="nil"/>
              <w:bottom w:val="nil"/>
              <w:right w:val="nil"/>
            </w:tcBorders>
            <w:vAlign w:val="center"/>
          </w:tcPr>
          <w:p w14:paraId="6791A8CE">
            <w:pPr>
              <w:widowControl/>
              <w:jc w:val="center"/>
              <w:rPr>
                <w:rFonts w:ascii="宋体" w:hAnsi="宋体" w:cs="宋体"/>
                <w:kern w:val="0"/>
                <w:szCs w:val="21"/>
              </w:rPr>
            </w:pPr>
            <w:r>
              <w:rPr>
                <w:rFonts w:hint="eastAsia" w:ascii="宋体" w:hAnsi="宋体" w:cs="宋体"/>
                <w:kern w:val="0"/>
                <w:szCs w:val="21"/>
              </w:rPr>
              <w:t>V/A</w:t>
            </w:r>
          </w:p>
        </w:tc>
      </w:tr>
      <w:tr w14:paraId="140E8027">
        <w:trPr>
          <w:trHeight w:val="351" w:hRule="atLeast"/>
          <w:jc w:val="center"/>
        </w:trPr>
        <w:tc>
          <w:tcPr>
            <w:tcW w:w="2596" w:type="dxa"/>
            <w:tcBorders>
              <w:top w:val="nil"/>
              <w:left w:val="nil"/>
              <w:bottom w:val="nil"/>
              <w:right w:val="nil"/>
            </w:tcBorders>
            <w:vAlign w:val="center"/>
          </w:tcPr>
          <w:p w14:paraId="713B5645">
            <w:pPr>
              <w:widowControl/>
              <w:jc w:val="center"/>
              <w:rPr>
                <w:rFonts w:ascii="宋体" w:hAnsi="宋体" w:cs="宋体"/>
                <w:kern w:val="0"/>
                <w:szCs w:val="21"/>
              </w:rPr>
            </w:pPr>
            <w:r>
              <w:rPr>
                <w:rFonts w:hint="eastAsia" w:ascii="宋体" w:hAnsi="宋体" w:cs="宋体"/>
                <w:kern w:val="0"/>
                <w:szCs w:val="21"/>
              </w:rPr>
              <w:t>电导</w:t>
            </w:r>
          </w:p>
        </w:tc>
        <w:tc>
          <w:tcPr>
            <w:tcW w:w="1596" w:type="dxa"/>
            <w:tcBorders>
              <w:top w:val="nil"/>
              <w:left w:val="nil"/>
              <w:bottom w:val="nil"/>
              <w:right w:val="nil"/>
            </w:tcBorders>
            <w:vAlign w:val="center"/>
          </w:tcPr>
          <w:p w14:paraId="47BD1BBF">
            <w:pPr>
              <w:widowControl/>
              <w:jc w:val="center"/>
              <w:rPr>
                <w:rFonts w:ascii="宋体" w:hAnsi="宋体" w:cs="宋体"/>
                <w:kern w:val="0"/>
                <w:szCs w:val="21"/>
              </w:rPr>
            </w:pPr>
            <w:r>
              <w:rPr>
                <w:rFonts w:hint="eastAsia" w:ascii="宋体" w:hAnsi="宋体" w:cs="宋体"/>
                <w:kern w:val="0"/>
                <w:szCs w:val="21"/>
              </w:rPr>
              <w:t>西［门子］</w:t>
            </w:r>
          </w:p>
        </w:tc>
        <w:tc>
          <w:tcPr>
            <w:tcW w:w="1196" w:type="dxa"/>
            <w:tcBorders>
              <w:top w:val="nil"/>
              <w:left w:val="nil"/>
              <w:bottom w:val="nil"/>
              <w:right w:val="nil"/>
            </w:tcBorders>
            <w:vAlign w:val="center"/>
          </w:tcPr>
          <w:p w14:paraId="4D12A673">
            <w:pPr>
              <w:widowControl/>
              <w:jc w:val="center"/>
              <w:rPr>
                <w:rFonts w:ascii="宋体" w:hAnsi="宋体" w:cs="宋体"/>
                <w:kern w:val="0"/>
                <w:szCs w:val="21"/>
              </w:rPr>
            </w:pPr>
            <w:r>
              <w:rPr>
                <w:rFonts w:hint="eastAsia" w:ascii="宋体" w:hAnsi="宋体" w:cs="宋体"/>
                <w:kern w:val="0"/>
                <w:szCs w:val="21"/>
              </w:rPr>
              <w:t>S</w:t>
            </w:r>
          </w:p>
        </w:tc>
        <w:tc>
          <w:tcPr>
            <w:tcW w:w="1691" w:type="dxa"/>
            <w:tcBorders>
              <w:top w:val="nil"/>
              <w:left w:val="nil"/>
              <w:bottom w:val="nil"/>
              <w:right w:val="nil"/>
            </w:tcBorders>
            <w:vAlign w:val="center"/>
          </w:tcPr>
          <w:p w14:paraId="10491FCE">
            <w:pPr>
              <w:widowControl/>
              <w:jc w:val="center"/>
              <w:rPr>
                <w:rFonts w:ascii="宋体" w:hAnsi="宋体" w:cs="宋体"/>
                <w:kern w:val="0"/>
                <w:szCs w:val="21"/>
              </w:rPr>
            </w:pPr>
            <w:r>
              <w:rPr>
                <w:rFonts w:hint="eastAsia" w:ascii="宋体" w:hAnsi="宋体" w:cs="宋体"/>
                <w:kern w:val="0"/>
                <w:szCs w:val="21"/>
              </w:rPr>
              <w:t>A/V</w:t>
            </w:r>
          </w:p>
        </w:tc>
      </w:tr>
      <w:tr w14:paraId="1BA8532B">
        <w:trPr>
          <w:trHeight w:val="351" w:hRule="atLeast"/>
          <w:jc w:val="center"/>
        </w:trPr>
        <w:tc>
          <w:tcPr>
            <w:tcW w:w="2596" w:type="dxa"/>
            <w:tcBorders>
              <w:top w:val="nil"/>
              <w:left w:val="nil"/>
              <w:bottom w:val="nil"/>
              <w:right w:val="nil"/>
            </w:tcBorders>
            <w:vAlign w:val="center"/>
          </w:tcPr>
          <w:p w14:paraId="2D79CD45">
            <w:pPr>
              <w:widowControl/>
              <w:jc w:val="center"/>
              <w:rPr>
                <w:rFonts w:ascii="宋体" w:hAnsi="宋体" w:cs="宋体"/>
                <w:kern w:val="0"/>
                <w:szCs w:val="21"/>
              </w:rPr>
            </w:pPr>
            <w:r>
              <w:rPr>
                <w:rFonts w:hint="eastAsia" w:ascii="宋体" w:hAnsi="宋体" w:cs="宋体"/>
                <w:kern w:val="0"/>
                <w:szCs w:val="21"/>
              </w:rPr>
              <w:t>磁通量</w:t>
            </w:r>
          </w:p>
        </w:tc>
        <w:tc>
          <w:tcPr>
            <w:tcW w:w="1596" w:type="dxa"/>
            <w:tcBorders>
              <w:top w:val="nil"/>
              <w:left w:val="nil"/>
              <w:bottom w:val="nil"/>
              <w:right w:val="nil"/>
            </w:tcBorders>
            <w:vAlign w:val="center"/>
          </w:tcPr>
          <w:p w14:paraId="6D001F38">
            <w:pPr>
              <w:widowControl/>
              <w:jc w:val="center"/>
              <w:rPr>
                <w:rFonts w:ascii="宋体" w:hAnsi="宋体" w:cs="宋体"/>
                <w:kern w:val="0"/>
                <w:szCs w:val="21"/>
              </w:rPr>
            </w:pPr>
            <w:r>
              <w:rPr>
                <w:rFonts w:hint="eastAsia" w:ascii="宋体" w:hAnsi="宋体" w:cs="宋体"/>
                <w:kern w:val="0"/>
                <w:szCs w:val="21"/>
              </w:rPr>
              <w:t>韦［伯］</w:t>
            </w:r>
          </w:p>
        </w:tc>
        <w:tc>
          <w:tcPr>
            <w:tcW w:w="1196" w:type="dxa"/>
            <w:tcBorders>
              <w:top w:val="nil"/>
              <w:left w:val="nil"/>
              <w:bottom w:val="nil"/>
              <w:right w:val="nil"/>
            </w:tcBorders>
            <w:vAlign w:val="center"/>
          </w:tcPr>
          <w:p w14:paraId="51181859">
            <w:pPr>
              <w:widowControl/>
              <w:jc w:val="center"/>
              <w:rPr>
                <w:rFonts w:ascii="宋体" w:hAnsi="宋体" w:cs="宋体"/>
                <w:kern w:val="0"/>
                <w:szCs w:val="21"/>
              </w:rPr>
            </w:pPr>
            <w:r>
              <w:rPr>
                <w:rFonts w:hint="eastAsia" w:ascii="宋体" w:hAnsi="宋体" w:cs="宋体"/>
                <w:kern w:val="0"/>
                <w:szCs w:val="21"/>
              </w:rPr>
              <w:t>Wb</w:t>
            </w:r>
          </w:p>
        </w:tc>
        <w:tc>
          <w:tcPr>
            <w:tcW w:w="1691" w:type="dxa"/>
            <w:tcBorders>
              <w:top w:val="nil"/>
              <w:left w:val="nil"/>
              <w:bottom w:val="nil"/>
              <w:right w:val="nil"/>
            </w:tcBorders>
            <w:vAlign w:val="center"/>
          </w:tcPr>
          <w:p w14:paraId="51A59F2D">
            <w:pPr>
              <w:widowControl/>
              <w:jc w:val="center"/>
              <w:rPr>
                <w:rFonts w:ascii="宋体" w:hAnsi="宋体" w:cs="宋体"/>
                <w:kern w:val="0"/>
                <w:szCs w:val="21"/>
              </w:rPr>
            </w:pPr>
            <w:r>
              <w:rPr>
                <w:rFonts w:hint="eastAsia" w:ascii="宋体" w:hAnsi="宋体" w:cs="宋体"/>
                <w:kern w:val="0"/>
                <w:szCs w:val="21"/>
              </w:rPr>
              <w:t>V·s</w:t>
            </w:r>
          </w:p>
        </w:tc>
      </w:tr>
      <w:tr w14:paraId="67DBC00D">
        <w:trPr>
          <w:trHeight w:val="351" w:hRule="atLeast"/>
          <w:jc w:val="center"/>
        </w:trPr>
        <w:tc>
          <w:tcPr>
            <w:tcW w:w="2596" w:type="dxa"/>
            <w:tcBorders>
              <w:top w:val="nil"/>
              <w:left w:val="nil"/>
              <w:bottom w:val="nil"/>
              <w:right w:val="nil"/>
            </w:tcBorders>
            <w:vAlign w:val="center"/>
          </w:tcPr>
          <w:p w14:paraId="22977E3C">
            <w:pPr>
              <w:widowControl/>
              <w:jc w:val="center"/>
              <w:rPr>
                <w:rFonts w:ascii="宋体" w:hAnsi="宋体" w:cs="宋体"/>
                <w:kern w:val="0"/>
                <w:szCs w:val="21"/>
              </w:rPr>
            </w:pPr>
            <w:r>
              <w:rPr>
                <w:rFonts w:hint="eastAsia" w:ascii="宋体" w:hAnsi="宋体" w:cs="宋体"/>
                <w:kern w:val="0"/>
                <w:szCs w:val="21"/>
              </w:rPr>
              <w:t>磁通量密度，磁感应强度</w:t>
            </w:r>
          </w:p>
        </w:tc>
        <w:tc>
          <w:tcPr>
            <w:tcW w:w="1596" w:type="dxa"/>
            <w:tcBorders>
              <w:top w:val="nil"/>
              <w:left w:val="nil"/>
              <w:bottom w:val="nil"/>
              <w:right w:val="nil"/>
            </w:tcBorders>
            <w:vAlign w:val="center"/>
          </w:tcPr>
          <w:p w14:paraId="3E14DE4D">
            <w:pPr>
              <w:widowControl/>
              <w:jc w:val="center"/>
              <w:rPr>
                <w:rFonts w:ascii="宋体" w:hAnsi="宋体" w:cs="宋体"/>
                <w:kern w:val="0"/>
                <w:szCs w:val="21"/>
              </w:rPr>
            </w:pPr>
            <w:r>
              <w:rPr>
                <w:rFonts w:hint="eastAsia" w:ascii="宋体" w:hAnsi="宋体" w:cs="宋体"/>
                <w:kern w:val="0"/>
                <w:szCs w:val="21"/>
              </w:rPr>
              <w:t>特［斯拉］</w:t>
            </w:r>
          </w:p>
        </w:tc>
        <w:tc>
          <w:tcPr>
            <w:tcW w:w="1196" w:type="dxa"/>
            <w:tcBorders>
              <w:top w:val="nil"/>
              <w:left w:val="nil"/>
              <w:bottom w:val="nil"/>
              <w:right w:val="nil"/>
            </w:tcBorders>
            <w:vAlign w:val="center"/>
          </w:tcPr>
          <w:p w14:paraId="0F5D2AC1">
            <w:pPr>
              <w:widowControl/>
              <w:jc w:val="center"/>
              <w:rPr>
                <w:rFonts w:ascii="宋体" w:hAnsi="宋体" w:cs="宋体"/>
                <w:kern w:val="0"/>
                <w:szCs w:val="21"/>
              </w:rPr>
            </w:pPr>
            <w:r>
              <w:rPr>
                <w:rFonts w:hint="eastAsia" w:ascii="宋体" w:hAnsi="宋体" w:cs="宋体"/>
                <w:kern w:val="0"/>
                <w:szCs w:val="21"/>
              </w:rPr>
              <w:t>T</w:t>
            </w:r>
          </w:p>
        </w:tc>
        <w:tc>
          <w:tcPr>
            <w:tcW w:w="1691" w:type="dxa"/>
            <w:tcBorders>
              <w:top w:val="nil"/>
              <w:left w:val="nil"/>
              <w:bottom w:val="nil"/>
              <w:right w:val="nil"/>
            </w:tcBorders>
            <w:vAlign w:val="center"/>
          </w:tcPr>
          <w:p w14:paraId="3BF2CE2D">
            <w:pPr>
              <w:widowControl/>
              <w:jc w:val="center"/>
              <w:rPr>
                <w:rFonts w:ascii="宋体" w:hAnsi="宋体" w:cs="宋体"/>
                <w:kern w:val="0"/>
                <w:szCs w:val="21"/>
              </w:rPr>
            </w:pPr>
            <w:r>
              <w:rPr>
                <w:rFonts w:hint="eastAsia" w:ascii="宋体" w:hAnsi="宋体" w:cs="宋体"/>
                <w:kern w:val="0"/>
                <w:szCs w:val="21"/>
              </w:rPr>
              <w:t>Wb/m</w:t>
            </w:r>
            <w:r>
              <w:rPr>
                <w:rFonts w:hint="eastAsia" w:ascii="宋体" w:hAnsi="宋体" w:cs="宋体"/>
                <w:kern w:val="0"/>
                <w:szCs w:val="21"/>
                <w:vertAlign w:val="superscript"/>
              </w:rPr>
              <w:t>2</w:t>
            </w:r>
          </w:p>
        </w:tc>
      </w:tr>
      <w:tr w14:paraId="19D48D5F">
        <w:trPr>
          <w:trHeight w:val="351" w:hRule="atLeast"/>
          <w:jc w:val="center"/>
        </w:trPr>
        <w:tc>
          <w:tcPr>
            <w:tcW w:w="2596" w:type="dxa"/>
            <w:tcBorders>
              <w:top w:val="nil"/>
              <w:left w:val="nil"/>
              <w:bottom w:val="nil"/>
              <w:right w:val="nil"/>
            </w:tcBorders>
            <w:vAlign w:val="center"/>
          </w:tcPr>
          <w:p w14:paraId="689A6235">
            <w:pPr>
              <w:widowControl/>
              <w:jc w:val="center"/>
              <w:rPr>
                <w:rFonts w:ascii="宋体" w:hAnsi="宋体" w:cs="宋体"/>
                <w:kern w:val="0"/>
                <w:szCs w:val="21"/>
              </w:rPr>
            </w:pPr>
            <w:r>
              <w:rPr>
                <w:rFonts w:hint="eastAsia" w:ascii="宋体" w:hAnsi="宋体" w:cs="宋体"/>
                <w:kern w:val="0"/>
                <w:szCs w:val="21"/>
              </w:rPr>
              <w:t>电感</w:t>
            </w:r>
          </w:p>
        </w:tc>
        <w:tc>
          <w:tcPr>
            <w:tcW w:w="1596" w:type="dxa"/>
            <w:tcBorders>
              <w:top w:val="nil"/>
              <w:left w:val="nil"/>
              <w:bottom w:val="nil"/>
              <w:right w:val="nil"/>
            </w:tcBorders>
            <w:vAlign w:val="center"/>
          </w:tcPr>
          <w:p w14:paraId="55CE229D">
            <w:pPr>
              <w:widowControl/>
              <w:jc w:val="center"/>
              <w:rPr>
                <w:rFonts w:ascii="宋体" w:hAnsi="宋体" w:cs="宋体"/>
                <w:kern w:val="0"/>
                <w:szCs w:val="21"/>
              </w:rPr>
            </w:pPr>
            <w:r>
              <w:rPr>
                <w:rFonts w:hint="eastAsia" w:ascii="宋体" w:hAnsi="宋体" w:cs="宋体"/>
                <w:kern w:val="0"/>
                <w:szCs w:val="21"/>
              </w:rPr>
              <w:t>亨［利］</w:t>
            </w:r>
          </w:p>
        </w:tc>
        <w:tc>
          <w:tcPr>
            <w:tcW w:w="1196" w:type="dxa"/>
            <w:tcBorders>
              <w:top w:val="nil"/>
              <w:left w:val="nil"/>
              <w:bottom w:val="nil"/>
              <w:right w:val="nil"/>
            </w:tcBorders>
            <w:vAlign w:val="center"/>
          </w:tcPr>
          <w:p w14:paraId="6542A446">
            <w:pPr>
              <w:widowControl/>
              <w:jc w:val="center"/>
              <w:rPr>
                <w:rFonts w:ascii="宋体" w:hAnsi="宋体" w:cs="宋体"/>
                <w:kern w:val="0"/>
                <w:szCs w:val="21"/>
              </w:rPr>
            </w:pPr>
            <w:r>
              <w:rPr>
                <w:rFonts w:hint="eastAsia" w:ascii="宋体" w:hAnsi="宋体" w:cs="宋体"/>
                <w:kern w:val="0"/>
                <w:szCs w:val="21"/>
              </w:rPr>
              <w:t>H</w:t>
            </w:r>
          </w:p>
        </w:tc>
        <w:tc>
          <w:tcPr>
            <w:tcW w:w="1691" w:type="dxa"/>
            <w:tcBorders>
              <w:top w:val="nil"/>
              <w:left w:val="nil"/>
              <w:bottom w:val="nil"/>
              <w:right w:val="nil"/>
            </w:tcBorders>
            <w:vAlign w:val="center"/>
          </w:tcPr>
          <w:p w14:paraId="1E8BDF27">
            <w:pPr>
              <w:widowControl/>
              <w:jc w:val="center"/>
              <w:rPr>
                <w:rFonts w:ascii="宋体" w:hAnsi="宋体" w:cs="宋体"/>
                <w:kern w:val="0"/>
                <w:szCs w:val="21"/>
              </w:rPr>
            </w:pPr>
            <w:r>
              <w:rPr>
                <w:rFonts w:hint="eastAsia" w:ascii="宋体" w:hAnsi="宋体" w:cs="宋体"/>
                <w:kern w:val="0"/>
                <w:szCs w:val="21"/>
              </w:rPr>
              <w:t>Wb/A</w:t>
            </w:r>
          </w:p>
        </w:tc>
      </w:tr>
      <w:tr w14:paraId="1F290D91">
        <w:trPr>
          <w:trHeight w:val="351" w:hRule="atLeast"/>
          <w:jc w:val="center"/>
        </w:trPr>
        <w:tc>
          <w:tcPr>
            <w:tcW w:w="2596" w:type="dxa"/>
            <w:tcBorders>
              <w:top w:val="nil"/>
              <w:left w:val="nil"/>
              <w:bottom w:val="nil"/>
              <w:right w:val="nil"/>
            </w:tcBorders>
            <w:vAlign w:val="center"/>
          </w:tcPr>
          <w:p w14:paraId="144FC763">
            <w:pPr>
              <w:widowControl/>
              <w:jc w:val="center"/>
              <w:rPr>
                <w:rFonts w:ascii="宋体" w:hAnsi="宋体" w:cs="宋体"/>
                <w:kern w:val="0"/>
                <w:szCs w:val="21"/>
              </w:rPr>
            </w:pPr>
            <w:r>
              <w:rPr>
                <w:rFonts w:hint="eastAsia" w:ascii="宋体" w:hAnsi="宋体" w:cs="宋体"/>
                <w:kern w:val="0"/>
                <w:szCs w:val="21"/>
              </w:rPr>
              <w:t>摄氏温度</w:t>
            </w:r>
          </w:p>
        </w:tc>
        <w:tc>
          <w:tcPr>
            <w:tcW w:w="1596" w:type="dxa"/>
            <w:tcBorders>
              <w:top w:val="nil"/>
              <w:left w:val="nil"/>
              <w:bottom w:val="nil"/>
              <w:right w:val="nil"/>
            </w:tcBorders>
            <w:vAlign w:val="center"/>
          </w:tcPr>
          <w:p w14:paraId="1EACD590">
            <w:pPr>
              <w:widowControl/>
              <w:jc w:val="center"/>
              <w:rPr>
                <w:rFonts w:ascii="宋体" w:hAnsi="宋体" w:cs="宋体"/>
                <w:kern w:val="0"/>
                <w:szCs w:val="21"/>
              </w:rPr>
            </w:pPr>
            <w:r>
              <w:rPr>
                <w:rFonts w:hint="eastAsia" w:ascii="宋体" w:hAnsi="宋体" w:cs="宋体"/>
                <w:kern w:val="0"/>
                <w:szCs w:val="21"/>
              </w:rPr>
              <w:t>摄氏度</w:t>
            </w:r>
          </w:p>
        </w:tc>
        <w:tc>
          <w:tcPr>
            <w:tcW w:w="1196" w:type="dxa"/>
            <w:tcBorders>
              <w:top w:val="nil"/>
              <w:left w:val="nil"/>
              <w:bottom w:val="nil"/>
              <w:right w:val="nil"/>
            </w:tcBorders>
            <w:vAlign w:val="center"/>
          </w:tcPr>
          <w:p w14:paraId="20C4D30F">
            <w:pPr>
              <w:widowControl/>
              <w:jc w:val="center"/>
              <w:rPr>
                <w:rFonts w:ascii="宋体" w:hAnsi="宋体" w:cs="宋体"/>
                <w:kern w:val="0"/>
                <w:szCs w:val="21"/>
              </w:rPr>
            </w:pPr>
            <w:r>
              <w:rPr>
                <w:rFonts w:hint="eastAsia" w:ascii="宋体" w:hAnsi="宋体" w:cs="宋体"/>
                <w:kern w:val="0"/>
                <w:szCs w:val="21"/>
              </w:rPr>
              <w:t>℃</w:t>
            </w:r>
          </w:p>
        </w:tc>
        <w:tc>
          <w:tcPr>
            <w:tcW w:w="1691" w:type="dxa"/>
            <w:tcBorders>
              <w:top w:val="nil"/>
              <w:left w:val="nil"/>
              <w:bottom w:val="nil"/>
              <w:right w:val="nil"/>
            </w:tcBorders>
            <w:vAlign w:val="center"/>
          </w:tcPr>
          <w:p w14:paraId="3A401B9A">
            <w:pPr>
              <w:widowControl/>
              <w:jc w:val="center"/>
              <w:rPr>
                <w:rFonts w:ascii="宋体" w:hAnsi="宋体" w:cs="宋体"/>
                <w:kern w:val="0"/>
                <w:szCs w:val="21"/>
              </w:rPr>
            </w:pPr>
          </w:p>
        </w:tc>
      </w:tr>
      <w:tr w14:paraId="7AF9846E">
        <w:trPr>
          <w:trHeight w:val="351" w:hRule="atLeast"/>
          <w:jc w:val="center"/>
        </w:trPr>
        <w:tc>
          <w:tcPr>
            <w:tcW w:w="2596" w:type="dxa"/>
            <w:tcBorders>
              <w:top w:val="nil"/>
              <w:left w:val="nil"/>
              <w:bottom w:val="nil"/>
              <w:right w:val="nil"/>
            </w:tcBorders>
            <w:vAlign w:val="center"/>
          </w:tcPr>
          <w:p w14:paraId="427DC40B">
            <w:pPr>
              <w:widowControl/>
              <w:jc w:val="center"/>
              <w:rPr>
                <w:rFonts w:ascii="宋体" w:hAnsi="宋体" w:cs="宋体"/>
                <w:kern w:val="0"/>
                <w:szCs w:val="21"/>
              </w:rPr>
            </w:pPr>
            <w:r>
              <w:rPr>
                <w:rFonts w:hint="eastAsia" w:ascii="宋体" w:hAnsi="宋体" w:cs="宋体"/>
                <w:kern w:val="0"/>
                <w:szCs w:val="21"/>
              </w:rPr>
              <w:t>光通量</w:t>
            </w:r>
          </w:p>
        </w:tc>
        <w:tc>
          <w:tcPr>
            <w:tcW w:w="1596" w:type="dxa"/>
            <w:tcBorders>
              <w:top w:val="nil"/>
              <w:left w:val="nil"/>
              <w:bottom w:val="nil"/>
              <w:right w:val="nil"/>
            </w:tcBorders>
            <w:vAlign w:val="center"/>
          </w:tcPr>
          <w:p w14:paraId="5F0724D7">
            <w:pPr>
              <w:widowControl/>
              <w:jc w:val="center"/>
              <w:rPr>
                <w:rFonts w:ascii="宋体" w:hAnsi="宋体" w:cs="宋体"/>
                <w:kern w:val="0"/>
                <w:szCs w:val="21"/>
              </w:rPr>
            </w:pPr>
            <w:r>
              <w:rPr>
                <w:rFonts w:hint="eastAsia" w:ascii="宋体" w:hAnsi="宋体" w:cs="宋体"/>
                <w:kern w:val="0"/>
                <w:szCs w:val="21"/>
              </w:rPr>
              <w:t>流明</w:t>
            </w:r>
          </w:p>
        </w:tc>
        <w:tc>
          <w:tcPr>
            <w:tcW w:w="1196" w:type="dxa"/>
            <w:tcBorders>
              <w:top w:val="nil"/>
              <w:left w:val="nil"/>
              <w:bottom w:val="nil"/>
              <w:right w:val="nil"/>
            </w:tcBorders>
            <w:vAlign w:val="center"/>
          </w:tcPr>
          <w:p w14:paraId="748DF96A">
            <w:pPr>
              <w:widowControl/>
              <w:jc w:val="center"/>
              <w:rPr>
                <w:rFonts w:ascii="宋体" w:hAnsi="宋体" w:cs="宋体"/>
                <w:kern w:val="0"/>
                <w:szCs w:val="21"/>
              </w:rPr>
            </w:pPr>
            <w:r>
              <w:rPr>
                <w:rFonts w:hint="eastAsia" w:ascii="宋体" w:hAnsi="宋体" w:cs="宋体"/>
                <w:kern w:val="0"/>
                <w:szCs w:val="21"/>
              </w:rPr>
              <w:t>lm</w:t>
            </w:r>
          </w:p>
        </w:tc>
        <w:tc>
          <w:tcPr>
            <w:tcW w:w="1691" w:type="dxa"/>
            <w:tcBorders>
              <w:top w:val="nil"/>
              <w:left w:val="nil"/>
              <w:bottom w:val="nil"/>
              <w:right w:val="nil"/>
            </w:tcBorders>
            <w:vAlign w:val="center"/>
          </w:tcPr>
          <w:p w14:paraId="16ADB1C6">
            <w:pPr>
              <w:widowControl/>
              <w:jc w:val="center"/>
              <w:rPr>
                <w:rFonts w:ascii="宋体" w:hAnsi="宋体" w:cs="宋体"/>
                <w:kern w:val="0"/>
                <w:szCs w:val="21"/>
              </w:rPr>
            </w:pPr>
            <w:r>
              <w:rPr>
                <w:rFonts w:hint="eastAsia" w:ascii="宋体" w:hAnsi="宋体" w:cs="宋体"/>
                <w:kern w:val="0"/>
                <w:szCs w:val="21"/>
              </w:rPr>
              <w:t>cd·sr</w:t>
            </w:r>
          </w:p>
        </w:tc>
      </w:tr>
      <w:tr w14:paraId="5464E5A4">
        <w:trPr>
          <w:trHeight w:val="351" w:hRule="atLeast"/>
          <w:jc w:val="center"/>
        </w:trPr>
        <w:tc>
          <w:tcPr>
            <w:tcW w:w="2596" w:type="dxa"/>
            <w:tcBorders>
              <w:top w:val="nil"/>
              <w:left w:val="nil"/>
              <w:bottom w:val="nil"/>
              <w:right w:val="nil"/>
            </w:tcBorders>
            <w:vAlign w:val="center"/>
          </w:tcPr>
          <w:p w14:paraId="62DE1744">
            <w:pPr>
              <w:widowControl/>
              <w:jc w:val="center"/>
              <w:rPr>
                <w:rFonts w:ascii="宋体" w:hAnsi="宋体" w:cs="宋体"/>
                <w:kern w:val="0"/>
                <w:szCs w:val="21"/>
              </w:rPr>
            </w:pPr>
            <w:r>
              <w:rPr>
                <w:rFonts w:hint="eastAsia" w:ascii="宋体" w:hAnsi="宋体" w:cs="宋体"/>
                <w:kern w:val="0"/>
                <w:szCs w:val="21"/>
              </w:rPr>
              <w:t>光照度</w:t>
            </w:r>
          </w:p>
        </w:tc>
        <w:tc>
          <w:tcPr>
            <w:tcW w:w="1596" w:type="dxa"/>
            <w:tcBorders>
              <w:top w:val="nil"/>
              <w:left w:val="nil"/>
              <w:bottom w:val="nil"/>
              <w:right w:val="nil"/>
            </w:tcBorders>
            <w:vAlign w:val="center"/>
          </w:tcPr>
          <w:p w14:paraId="79B6F2E6">
            <w:pPr>
              <w:widowControl/>
              <w:jc w:val="center"/>
              <w:rPr>
                <w:rFonts w:ascii="宋体" w:hAnsi="宋体" w:cs="宋体"/>
                <w:kern w:val="0"/>
                <w:szCs w:val="21"/>
              </w:rPr>
            </w:pPr>
            <w:r>
              <w:rPr>
                <w:rFonts w:hint="eastAsia" w:ascii="宋体" w:hAnsi="宋体" w:cs="宋体"/>
                <w:kern w:val="0"/>
                <w:szCs w:val="21"/>
              </w:rPr>
              <w:t>勒［克斯］</w:t>
            </w:r>
          </w:p>
        </w:tc>
        <w:tc>
          <w:tcPr>
            <w:tcW w:w="1196" w:type="dxa"/>
            <w:tcBorders>
              <w:top w:val="nil"/>
              <w:left w:val="nil"/>
              <w:bottom w:val="nil"/>
              <w:right w:val="nil"/>
            </w:tcBorders>
            <w:vAlign w:val="center"/>
          </w:tcPr>
          <w:p w14:paraId="5763E688">
            <w:pPr>
              <w:widowControl/>
              <w:jc w:val="center"/>
              <w:rPr>
                <w:rFonts w:ascii="宋体" w:hAnsi="宋体" w:cs="宋体"/>
                <w:kern w:val="0"/>
                <w:szCs w:val="21"/>
              </w:rPr>
            </w:pPr>
            <w:r>
              <w:rPr>
                <w:rFonts w:hint="eastAsia" w:ascii="宋体" w:hAnsi="宋体" w:cs="宋体"/>
                <w:kern w:val="0"/>
                <w:szCs w:val="21"/>
              </w:rPr>
              <w:t>lx</w:t>
            </w:r>
          </w:p>
        </w:tc>
        <w:tc>
          <w:tcPr>
            <w:tcW w:w="1691" w:type="dxa"/>
            <w:tcBorders>
              <w:top w:val="nil"/>
              <w:left w:val="nil"/>
              <w:bottom w:val="nil"/>
              <w:right w:val="nil"/>
            </w:tcBorders>
            <w:vAlign w:val="center"/>
          </w:tcPr>
          <w:p w14:paraId="0CA5B290">
            <w:pPr>
              <w:widowControl/>
              <w:jc w:val="center"/>
              <w:rPr>
                <w:rFonts w:ascii="宋体" w:hAnsi="宋体" w:cs="宋体"/>
                <w:kern w:val="0"/>
                <w:szCs w:val="21"/>
              </w:rPr>
            </w:pPr>
            <w:r>
              <w:rPr>
                <w:rFonts w:hint="eastAsia" w:ascii="宋体" w:hAnsi="宋体" w:cs="宋体"/>
                <w:kern w:val="0"/>
                <w:szCs w:val="21"/>
              </w:rPr>
              <w:t>lm/m</w:t>
            </w:r>
            <w:r>
              <w:rPr>
                <w:rFonts w:hint="eastAsia" w:ascii="宋体" w:hAnsi="宋体" w:cs="宋体"/>
                <w:kern w:val="0"/>
                <w:szCs w:val="21"/>
                <w:vertAlign w:val="superscript"/>
              </w:rPr>
              <w:t>2</w:t>
            </w:r>
          </w:p>
        </w:tc>
      </w:tr>
      <w:tr w14:paraId="70B3B21B">
        <w:trPr>
          <w:trHeight w:val="351" w:hRule="atLeast"/>
          <w:jc w:val="center"/>
        </w:trPr>
        <w:tc>
          <w:tcPr>
            <w:tcW w:w="2596" w:type="dxa"/>
            <w:tcBorders>
              <w:top w:val="nil"/>
              <w:left w:val="nil"/>
              <w:bottom w:val="nil"/>
              <w:right w:val="nil"/>
            </w:tcBorders>
            <w:vAlign w:val="center"/>
          </w:tcPr>
          <w:p w14:paraId="390CA3C0">
            <w:pPr>
              <w:widowControl/>
              <w:jc w:val="center"/>
              <w:rPr>
                <w:rFonts w:ascii="宋体" w:hAnsi="宋体" w:cs="宋体"/>
                <w:kern w:val="0"/>
                <w:szCs w:val="21"/>
              </w:rPr>
            </w:pPr>
            <w:r>
              <w:rPr>
                <w:rFonts w:hint="eastAsia" w:ascii="宋体" w:hAnsi="宋体" w:cs="宋体"/>
                <w:kern w:val="0"/>
                <w:szCs w:val="21"/>
              </w:rPr>
              <w:t>放射性活度</w:t>
            </w:r>
          </w:p>
        </w:tc>
        <w:tc>
          <w:tcPr>
            <w:tcW w:w="1596" w:type="dxa"/>
            <w:tcBorders>
              <w:top w:val="nil"/>
              <w:left w:val="nil"/>
              <w:bottom w:val="nil"/>
              <w:right w:val="nil"/>
            </w:tcBorders>
            <w:vAlign w:val="center"/>
          </w:tcPr>
          <w:p w14:paraId="500095E3">
            <w:pPr>
              <w:widowControl/>
              <w:jc w:val="center"/>
              <w:rPr>
                <w:rFonts w:ascii="宋体" w:hAnsi="宋体" w:cs="宋体"/>
                <w:kern w:val="0"/>
                <w:szCs w:val="21"/>
              </w:rPr>
            </w:pPr>
            <w:r>
              <w:rPr>
                <w:rFonts w:hint="eastAsia" w:ascii="宋体" w:hAnsi="宋体" w:cs="宋体"/>
                <w:kern w:val="0"/>
                <w:szCs w:val="21"/>
              </w:rPr>
              <w:t>贝可［勒尔］</w:t>
            </w:r>
          </w:p>
        </w:tc>
        <w:tc>
          <w:tcPr>
            <w:tcW w:w="1196" w:type="dxa"/>
            <w:tcBorders>
              <w:top w:val="nil"/>
              <w:left w:val="nil"/>
              <w:bottom w:val="nil"/>
              <w:right w:val="nil"/>
            </w:tcBorders>
            <w:vAlign w:val="center"/>
          </w:tcPr>
          <w:p w14:paraId="362D71FD">
            <w:pPr>
              <w:widowControl/>
              <w:jc w:val="center"/>
              <w:rPr>
                <w:rFonts w:ascii="宋体" w:hAnsi="宋体" w:cs="宋体"/>
                <w:kern w:val="0"/>
                <w:szCs w:val="21"/>
              </w:rPr>
            </w:pPr>
            <w:r>
              <w:rPr>
                <w:rFonts w:hint="eastAsia" w:ascii="宋体" w:hAnsi="宋体" w:cs="宋体"/>
                <w:kern w:val="0"/>
                <w:szCs w:val="21"/>
              </w:rPr>
              <w:t>Bq</w:t>
            </w:r>
          </w:p>
        </w:tc>
        <w:tc>
          <w:tcPr>
            <w:tcW w:w="1691" w:type="dxa"/>
            <w:tcBorders>
              <w:top w:val="nil"/>
              <w:left w:val="nil"/>
              <w:bottom w:val="nil"/>
              <w:right w:val="nil"/>
            </w:tcBorders>
            <w:vAlign w:val="center"/>
          </w:tcPr>
          <w:p w14:paraId="5F391EF7">
            <w:pPr>
              <w:widowControl/>
              <w:jc w:val="center"/>
              <w:rPr>
                <w:rFonts w:ascii="宋体" w:hAnsi="宋体" w:cs="宋体"/>
                <w:kern w:val="0"/>
                <w:szCs w:val="21"/>
              </w:rPr>
            </w:pPr>
            <w:r>
              <w:rPr>
                <w:rFonts w:hint="eastAsia" w:ascii="宋体" w:hAnsi="宋体" w:cs="宋体"/>
                <w:kern w:val="0"/>
                <w:szCs w:val="21"/>
              </w:rPr>
              <w:t>s</w:t>
            </w:r>
            <w:r>
              <w:rPr>
                <w:rFonts w:hint="eastAsia" w:ascii="宋体" w:hAnsi="宋体" w:cs="宋体"/>
                <w:kern w:val="0"/>
                <w:szCs w:val="21"/>
                <w:vertAlign w:val="superscript"/>
              </w:rPr>
              <w:t>-1</w:t>
            </w:r>
          </w:p>
        </w:tc>
      </w:tr>
      <w:tr w14:paraId="6E33615C">
        <w:trPr>
          <w:trHeight w:val="351" w:hRule="atLeast"/>
          <w:jc w:val="center"/>
        </w:trPr>
        <w:tc>
          <w:tcPr>
            <w:tcW w:w="2596" w:type="dxa"/>
            <w:tcBorders>
              <w:top w:val="nil"/>
              <w:left w:val="nil"/>
              <w:bottom w:val="nil"/>
              <w:right w:val="nil"/>
            </w:tcBorders>
            <w:vAlign w:val="center"/>
          </w:tcPr>
          <w:p w14:paraId="038D9C5F">
            <w:pPr>
              <w:widowControl/>
              <w:jc w:val="center"/>
              <w:rPr>
                <w:rFonts w:ascii="宋体" w:hAnsi="宋体" w:cs="宋体"/>
                <w:kern w:val="0"/>
                <w:szCs w:val="21"/>
              </w:rPr>
            </w:pPr>
            <w:r>
              <w:rPr>
                <w:rFonts w:hint="eastAsia" w:ascii="宋体" w:hAnsi="宋体" w:cs="宋体"/>
                <w:kern w:val="0"/>
                <w:szCs w:val="21"/>
              </w:rPr>
              <w:t>吸收剂量</w:t>
            </w:r>
          </w:p>
        </w:tc>
        <w:tc>
          <w:tcPr>
            <w:tcW w:w="1596" w:type="dxa"/>
            <w:tcBorders>
              <w:top w:val="nil"/>
              <w:left w:val="nil"/>
              <w:bottom w:val="nil"/>
              <w:right w:val="nil"/>
            </w:tcBorders>
            <w:vAlign w:val="center"/>
          </w:tcPr>
          <w:p w14:paraId="1D0E949B">
            <w:pPr>
              <w:widowControl/>
              <w:jc w:val="center"/>
              <w:rPr>
                <w:rFonts w:ascii="宋体" w:hAnsi="宋体" w:cs="宋体"/>
                <w:kern w:val="0"/>
                <w:szCs w:val="21"/>
              </w:rPr>
            </w:pPr>
            <w:r>
              <w:rPr>
                <w:rFonts w:hint="eastAsia" w:ascii="宋体" w:hAnsi="宋体" w:cs="宋体"/>
                <w:kern w:val="0"/>
                <w:szCs w:val="21"/>
              </w:rPr>
              <w:t>戈［瑞］</w:t>
            </w:r>
          </w:p>
        </w:tc>
        <w:tc>
          <w:tcPr>
            <w:tcW w:w="1196" w:type="dxa"/>
            <w:tcBorders>
              <w:top w:val="nil"/>
              <w:left w:val="nil"/>
              <w:bottom w:val="nil"/>
              <w:right w:val="nil"/>
            </w:tcBorders>
            <w:vAlign w:val="center"/>
          </w:tcPr>
          <w:p w14:paraId="30D06393">
            <w:pPr>
              <w:widowControl/>
              <w:jc w:val="center"/>
              <w:rPr>
                <w:rFonts w:ascii="宋体" w:hAnsi="宋体" w:cs="宋体"/>
                <w:kern w:val="0"/>
                <w:szCs w:val="21"/>
              </w:rPr>
            </w:pPr>
            <w:r>
              <w:rPr>
                <w:rFonts w:hint="eastAsia" w:ascii="宋体" w:hAnsi="宋体" w:cs="宋体"/>
                <w:kern w:val="0"/>
                <w:szCs w:val="21"/>
              </w:rPr>
              <w:t>Gy</w:t>
            </w:r>
          </w:p>
        </w:tc>
        <w:tc>
          <w:tcPr>
            <w:tcW w:w="1691" w:type="dxa"/>
            <w:tcBorders>
              <w:top w:val="nil"/>
              <w:left w:val="nil"/>
              <w:bottom w:val="nil"/>
              <w:right w:val="nil"/>
            </w:tcBorders>
            <w:vAlign w:val="center"/>
          </w:tcPr>
          <w:p w14:paraId="1CBFA949">
            <w:pPr>
              <w:widowControl/>
              <w:jc w:val="center"/>
              <w:rPr>
                <w:rFonts w:ascii="宋体" w:hAnsi="宋体" w:cs="宋体"/>
                <w:kern w:val="0"/>
                <w:szCs w:val="21"/>
              </w:rPr>
            </w:pPr>
            <w:r>
              <w:rPr>
                <w:rFonts w:hint="eastAsia" w:ascii="宋体" w:hAnsi="宋体" w:cs="宋体"/>
                <w:kern w:val="0"/>
                <w:szCs w:val="21"/>
              </w:rPr>
              <w:t>J/kg</w:t>
            </w:r>
          </w:p>
        </w:tc>
      </w:tr>
      <w:tr w14:paraId="777CCC86">
        <w:trPr>
          <w:trHeight w:val="351" w:hRule="atLeast"/>
          <w:jc w:val="center"/>
        </w:trPr>
        <w:tc>
          <w:tcPr>
            <w:tcW w:w="2596" w:type="dxa"/>
            <w:tcBorders>
              <w:top w:val="nil"/>
              <w:left w:val="nil"/>
              <w:bottom w:val="single" w:color="auto" w:sz="4" w:space="0"/>
              <w:right w:val="nil"/>
            </w:tcBorders>
            <w:vAlign w:val="center"/>
          </w:tcPr>
          <w:p w14:paraId="538BAA01">
            <w:pPr>
              <w:widowControl/>
              <w:jc w:val="center"/>
              <w:rPr>
                <w:rFonts w:ascii="宋体" w:hAnsi="宋体" w:cs="宋体"/>
                <w:kern w:val="0"/>
                <w:szCs w:val="21"/>
              </w:rPr>
            </w:pPr>
            <w:r>
              <w:rPr>
                <w:rFonts w:hint="eastAsia" w:ascii="宋体" w:hAnsi="宋体" w:cs="宋体"/>
                <w:kern w:val="0"/>
                <w:szCs w:val="21"/>
              </w:rPr>
              <w:t>剂量当量</w:t>
            </w:r>
          </w:p>
        </w:tc>
        <w:tc>
          <w:tcPr>
            <w:tcW w:w="1596" w:type="dxa"/>
            <w:tcBorders>
              <w:top w:val="nil"/>
              <w:left w:val="nil"/>
              <w:bottom w:val="single" w:color="auto" w:sz="4" w:space="0"/>
              <w:right w:val="nil"/>
            </w:tcBorders>
            <w:vAlign w:val="center"/>
          </w:tcPr>
          <w:p w14:paraId="5B52F9E6">
            <w:pPr>
              <w:widowControl/>
              <w:jc w:val="center"/>
              <w:rPr>
                <w:rFonts w:ascii="宋体" w:hAnsi="宋体" w:cs="宋体"/>
                <w:kern w:val="0"/>
                <w:szCs w:val="21"/>
              </w:rPr>
            </w:pPr>
            <w:r>
              <w:rPr>
                <w:rFonts w:hint="eastAsia" w:ascii="宋体" w:hAnsi="宋体" w:cs="宋体"/>
                <w:kern w:val="0"/>
                <w:szCs w:val="21"/>
              </w:rPr>
              <w:t>希［沃特］</w:t>
            </w:r>
          </w:p>
        </w:tc>
        <w:tc>
          <w:tcPr>
            <w:tcW w:w="1196" w:type="dxa"/>
            <w:tcBorders>
              <w:top w:val="nil"/>
              <w:left w:val="nil"/>
              <w:bottom w:val="single" w:color="auto" w:sz="4" w:space="0"/>
              <w:right w:val="nil"/>
            </w:tcBorders>
            <w:vAlign w:val="center"/>
          </w:tcPr>
          <w:p w14:paraId="6D7DD0DC">
            <w:pPr>
              <w:widowControl/>
              <w:jc w:val="center"/>
              <w:rPr>
                <w:rFonts w:ascii="宋体" w:hAnsi="宋体" w:cs="宋体"/>
                <w:kern w:val="0"/>
                <w:szCs w:val="21"/>
              </w:rPr>
            </w:pPr>
            <w:r>
              <w:rPr>
                <w:rFonts w:hint="eastAsia" w:ascii="宋体" w:hAnsi="宋体" w:cs="宋体"/>
                <w:kern w:val="0"/>
                <w:szCs w:val="21"/>
              </w:rPr>
              <w:t>Sv</w:t>
            </w:r>
          </w:p>
        </w:tc>
        <w:tc>
          <w:tcPr>
            <w:tcW w:w="1691" w:type="dxa"/>
            <w:tcBorders>
              <w:top w:val="nil"/>
              <w:left w:val="nil"/>
              <w:bottom w:val="single" w:color="auto" w:sz="4" w:space="0"/>
              <w:right w:val="nil"/>
            </w:tcBorders>
            <w:vAlign w:val="center"/>
          </w:tcPr>
          <w:p w14:paraId="533F4554">
            <w:pPr>
              <w:widowControl/>
              <w:jc w:val="center"/>
              <w:rPr>
                <w:rFonts w:ascii="宋体" w:hAnsi="宋体" w:cs="宋体"/>
                <w:kern w:val="0"/>
                <w:szCs w:val="21"/>
              </w:rPr>
            </w:pPr>
            <w:r>
              <w:rPr>
                <w:rFonts w:hint="eastAsia" w:ascii="宋体" w:hAnsi="宋体" w:cs="宋体"/>
                <w:kern w:val="0"/>
                <w:szCs w:val="21"/>
              </w:rPr>
              <w:t>J/kg</w:t>
            </w:r>
          </w:p>
        </w:tc>
      </w:tr>
    </w:tbl>
    <w:p w14:paraId="48832694">
      <w:pPr>
        <w:spacing w:line="300" w:lineRule="auto"/>
        <w:ind w:firstLine="480" w:firstLineChars="200"/>
        <w:rPr>
          <w:rFonts w:ascii="宋体" w:hAnsi="宋体" w:cs="Times New Roman"/>
          <w:sz w:val="24"/>
          <w:szCs w:val="24"/>
        </w:rPr>
      </w:pPr>
    </w:p>
    <w:p w14:paraId="2EEAD5B2">
      <w:pPr>
        <w:pStyle w:val="12"/>
      </w:pPr>
      <w:r>
        <w:t xml:space="preserve">表 </w:t>
      </w:r>
      <w:r>
        <w:fldChar w:fldCharType="begin"/>
      </w:r>
      <w:r>
        <w:instrText xml:space="preserve"> STYLEREF 1 \s </w:instrText>
      </w:r>
      <w:r>
        <w:fldChar w:fldCharType="separate"/>
      </w:r>
      <w:r>
        <w:t>2</w:t>
      </w:r>
      <w:r>
        <w:fldChar w:fldCharType="end"/>
      </w:r>
      <w:r>
        <w:rPr>
          <w:rFonts w:hint="eastAsia"/>
        </w:rPr>
        <w:t>.</w:t>
      </w:r>
      <w:r>
        <w:fldChar w:fldCharType="begin"/>
      </w:r>
      <w:r>
        <w:instrText xml:space="preserve"> SEQ 表 \* ARABIC \s 1 </w:instrText>
      </w:r>
      <w:r>
        <w:fldChar w:fldCharType="separate"/>
      </w:r>
      <w:r>
        <w:t>6</w:t>
      </w:r>
      <w:r>
        <w:fldChar w:fldCharType="end"/>
      </w:r>
      <w:r>
        <w:rPr>
          <w:rFonts w:hint="eastAsia"/>
        </w:rPr>
        <w:t xml:space="preserve"> 国际单位制的基本单位</w:t>
      </w:r>
    </w:p>
    <w:tbl>
      <w:tblPr>
        <w:tblStyle w:val="25"/>
        <w:tblW w:w="0" w:type="auto"/>
        <w:jc w:val="center"/>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2386"/>
        <w:gridCol w:w="2386"/>
        <w:gridCol w:w="2386"/>
      </w:tblGrid>
      <w:tr w14:paraId="7C8ACA3C">
        <w:trPr>
          <w:trHeight w:val="375" w:hRule="atLeast"/>
          <w:jc w:val="center"/>
        </w:trPr>
        <w:tc>
          <w:tcPr>
            <w:tcW w:w="2386" w:type="dxa"/>
            <w:tcBorders>
              <w:bottom w:val="single" w:color="auto" w:sz="4" w:space="0"/>
              <w:right w:val="nil"/>
            </w:tcBorders>
            <w:vAlign w:val="center"/>
          </w:tcPr>
          <w:p w14:paraId="5D23026E">
            <w:pPr>
              <w:jc w:val="center"/>
              <w:rPr>
                <w:rFonts w:cs="Times New Roman"/>
                <w:bCs/>
                <w:szCs w:val="21"/>
              </w:rPr>
            </w:pPr>
            <w:r>
              <w:rPr>
                <w:rFonts w:hint="eastAsia" w:cs="Times New Roman"/>
                <w:bCs/>
                <w:szCs w:val="21"/>
              </w:rPr>
              <w:t>量的名称</w:t>
            </w:r>
          </w:p>
        </w:tc>
        <w:tc>
          <w:tcPr>
            <w:tcW w:w="2386" w:type="dxa"/>
            <w:tcBorders>
              <w:left w:val="nil"/>
              <w:bottom w:val="single" w:color="auto" w:sz="4" w:space="0"/>
              <w:right w:val="nil"/>
            </w:tcBorders>
            <w:vAlign w:val="center"/>
          </w:tcPr>
          <w:p w14:paraId="7E9415F9">
            <w:pPr>
              <w:jc w:val="center"/>
              <w:rPr>
                <w:rFonts w:cs="Times New Roman"/>
                <w:bCs/>
                <w:szCs w:val="21"/>
              </w:rPr>
            </w:pPr>
            <w:r>
              <w:rPr>
                <w:rFonts w:hint="eastAsia" w:cs="Times New Roman"/>
                <w:bCs/>
                <w:szCs w:val="21"/>
              </w:rPr>
              <w:t>单位名称</w:t>
            </w:r>
          </w:p>
        </w:tc>
        <w:tc>
          <w:tcPr>
            <w:tcW w:w="2386" w:type="dxa"/>
            <w:tcBorders>
              <w:left w:val="nil"/>
              <w:bottom w:val="single" w:color="auto" w:sz="4" w:space="0"/>
            </w:tcBorders>
            <w:vAlign w:val="center"/>
          </w:tcPr>
          <w:p w14:paraId="74F0E387">
            <w:pPr>
              <w:jc w:val="center"/>
              <w:rPr>
                <w:rFonts w:cs="Times New Roman"/>
                <w:bCs/>
                <w:szCs w:val="21"/>
              </w:rPr>
            </w:pPr>
            <w:r>
              <w:rPr>
                <w:rFonts w:hint="eastAsia" w:cs="Times New Roman"/>
                <w:bCs/>
                <w:szCs w:val="21"/>
              </w:rPr>
              <w:t>单位符号</w:t>
            </w:r>
          </w:p>
        </w:tc>
      </w:tr>
      <w:tr w14:paraId="3B7AB943">
        <w:trPr>
          <w:trHeight w:val="375" w:hRule="atLeast"/>
          <w:jc w:val="center"/>
        </w:trPr>
        <w:tc>
          <w:tcPr>
            <w:tcW w:w="2386" w:type="dxa"/>
            <w:tcBorders>
              <w:bottom w:val="nil"/>
              <w:right w:val="nil"/>
            </w:tcBorders>
            <w:vAlign w:val="center"/>
          </w:tcPr>
          <w:p w14:paraId="09ABD35D">
            <w:pPr>
              <w:jc w:val="center"/>
              <w:rPr>
                <w:rFonts w:cs="Times New Roman"/>
                <w:bCs/>
                <w:szCs w:val="21"/>
              </w:rPr>
            </w:pPr>
            <w:r>
              <w:rPr>
                <w:rFonts w:hint="eastAsia" w:cs="Times New Roman"/>
                <w:bCs/>
                <w:szCs w:val="21"/>
              </w:rPr>
              <w:t>长度</w:t>
            </w:r>
          </w:p>
        </w:tc>
        <w:tc>
          <w:tcPr>
            <w:tcW w:w="2386" w:type="dxa"/>
            <w:tcBorders>
              <w:left w:val="nil"/>
              <w:bottom w:val="nil"/>
              <w:right w:val="nil"/>
            </w:tcBorders>
            <w:vAlign w:val="center"/>
          </w:tcPr>
          <w:p w14:paraId="56D43CA9">
            <w:pPr>
              <w:jc w:val="center"/>
              <w:rPr>
                <w:rFonts w:cs="Times New Roman"/>
                <w:bCs/>
                <w:szCs w:val="21"/>
              </w:rPr>
            </w:pPr>
            <w:r>
              <w:rPr>
                <w:rFonts w:hint="eastAsia" w:cs="Times New Roman"/>
                <w:bCs/>
                <w:szCs w:val="21"/>
              </w:rPr>
              <w:t>米</w:t>
            </w:r>
          </w:p>
        </w:tc>
        <w:tc>
          <w:tcPr>
            <w:tcW w:w="2386" w:type="dxa"/>
            <w:tcBorders>
              <w:left w:val="nil"/>
              <w:bottom w:val="nil"/>
            </w:tcBorders>
            <w:vAlign w:val="center"/>
          </w:tcPr>
          <w:p w14:paraId="3C9BB2EA">
            <w:pPr>
              <w:jc w:val="center"/>
              <w:rPr>
                <w:rFonts w:cs="Times New Roman"/>
                <w:bCs/>
                <w:szCs w:val="21"/>
              </w:rPr>
            </w:pPr>
            <w:r>
              <w:rPr>
                <w:rFonts w:hint="eastAsia" w:cs="Times New Roman"/>
                <w:bCs/>
                <w:szCs w:val="21"/>
              </w:rPr>
              <w:t>m</w:t>
            </w:r>
          </w:p>
        </w:tc>
      </w:tr>
      <w:tr w14:paraId="7BDD46CB">
        <w:trPr>
          <w:trHeight w:val="375" w:hRule="atLeast"/>
          <w:jc w:val="center"/>
        </w:trPr>
        <w:tc>
          <w:tcPr>
            <w:tcW w:w="2386" w:type="dxa"/>
            <w:tcBorders>
              <w:top w:val="nil"/>
              <w:bottom w:val="nil"/>
              <w:right w:val="nil"/>
            </w:tcBorders>
            <w:vAlign w:val="center"/>
          </w:tcPr>
          <w:p w14:paraId="4629D548">
            <w:pPr>
              <w:jc w:val="center"/>
              <w:rPr>
                <w:rFonts w:cs="Times New Roman"/>
                <w:bCs/>
                <w:szCs w:val="21"/>
              </w:rPr>
            </w:pPr>
            <w:r>
              <w:rPr>
                <w:rFonts w:hint="eastAsia" w:cs="Times New Roman"/>
                <w:bCs/>
                <w:szCs w:val="21"/>
              </w:rPr>
              <w:t>质量</w:t>
            </w:r>
          </w:p>
        </w:tc>
        <w:tc>
          <w:tcPr>
            <w:tcW w:w="2386" w:type="dxa"/>
            <w:tcBorders>
              <w:top w:val="nil"/>
              <w:left w:val="nil"/>
              <w:bottom w:val="nil"/>
              <w:right w:val="nil"/>
            </w:tcBorders>
            <w:vAlign w:val="center"/>
          </w:tcPr>
          <w:p w14:paraId="1BF4C624">
            <w:pPr>
              <w:jc w:val="center"/>
              <w:rPr>
                <w:rFonts w:cs="Times New Roman"/>
                <w:bCs/>
                <w:szCs w:val="21"/>
              </w:rPr>
            </w:pPr>
            <w:r>
              <w:rPr>
                <w:rFonts w:hint="eastAsia" w:cs="Times New Roman"/>
                <w:bCs/>
                <w:szCs w:val="21"/>
              </w:rPr>
              <w:t>千克（公斤）</w:t>
            </w:r>
          </w:p>
        </w:tc>
        <w:tc>
          <w:tcPr>
            <w:tcW w:w="2386" w:type="dxa"/>
            <w:tcBorders>
              <w:top w:val="nil"/>
              <w:left w:val="nil"/>
              <w:bottom w:val="nil"/>
            </w:tcBorders>
            <w:vAlign w:val="center"/>
          </w:tcPr>
          <w:p w14:paraId="3C0C434F">
            <w:pPr>
              <w:jc w:val="center"/>
              <w:rPr>
                <w:rFonts w:cs="Times New Roman"/>
                <w:bCs/>
                <w:szCs w:val="21"/>
              </w:rPr>
            </w:pPr>
            <w:r>
              <w:rPr>
                <w:rFonts w:hint="eastAsia" w:cs="Times New Roman"/>
                <w:bCs/>
                <w:szCs w:val="21"/>
              </w:rPr>
              <w:t>kg</w:t>
            </w:r>
          </w:p>
        </w:tc>
      </w:tr>
      <w:tr w14:paraId="72644153">
        <w:trPr>
          <w:trHeight w:val="375" w:hRule="atLeast"/>
          <w:jc w:val="center"/>
        </w:trPr>
        <w:tc>
          <w:tcPr>
            <w:tcW w:w="2386" w:type="dxa"/>
            <w:tcBorders>
              <w:top w:val="nil"/>
              <w:bottom w:val="nil"/>
              <w:right w:val="nil"/>
            </w:tcBorders>
            <w:vAlign w:val="center"/>
          </w:tcPr>
          <w:p w14:paraId="02FC95AF">
            <w:pPr>
              <w:jc w:val="center"/>
              <w:rPr>
                <w:rFonts w:cs="Times New Roman"/>
                <w:bCs/>
                <w:szCs w:val="21"/>
              </w:rPr>
            </w:pPr>
            <w:r>
              <w:rPr>
                <w:rFonts w:hint="eastAsia" w:cs="Times New Roman"/>
                <w:bCs/>
                <w:szCs w:val="21"/>
              </w:rPr>
              <w:t>时间</w:t>
            </w:r>
          </w:p>
        </w:tc>
        <w:tc>
          <w:tcPr>
            <w:tcW w:w="2386" w:type="dxa"/>
            <w:tcBorders>
              <w:top w:val="nil"/>
              <w:left w:val="nil"/>
              <w:bottom w:val="nil"/>
              <w:right w:val="nil"/>
            </w:tcBorders>
            <w:vAlign w:val="center"/>
          </w:tcPr>
          <w:p w14:paraId="1BC30B0A">
            <w:pPr>
              <w:jc w:val="center"/>
              <w:rPr>
                <w:rFonts w:cs="Times New Roman"/>
                <w:bCs/>
                <w:szCs w:val="21"/>
              </w:rPr>
            </w:pPr>
            <w:r>
              <w:rPr>
                <w:rFonts w:hint="eastAsia" w:cs="Times New Roman"/>
                <w:bCs/>
                <w:szCs w:val="21"/>
              </w:rPr>
              <w:t>秒</w:t>
            </w:r>
          </w:p>
        </w:tc>
        <w:tc>
          <w:tcPr>
            <w:tcW w:w="2386" w:type="dxa"/>
            <w:tcBorders>
              <w:top w:val="nil"/>
              <w:left w:val="nil"/>
              <w:bottom w:val="nil"/>
            </w:tcBorders>
            <w:vAlign w:val="center"/>
          </w:tcPr>
          <w:p w14:paraId="1EF15EA3">
            <w:pPr>
              <w:jc w:val="center"/>
              <w:rPr>
                <w:rFonts w:cs="Times New Roman"/>
                <w:bCs/>
                <w:szCs w:val="21"/>
              </w:rPr>
            </w:pPr>
            <w:r>
              <w:rPr>
                <w:rFonts w:hint="eastAsia" w:cs="Times New Roman"/>
                <w:bCs/>
                <w:szCs w:val="21"/>
              </w:rPr>
              <w:t>s</w:t>
            </w:r>
          </w:p>
        </w:tc>
      </w:tr>
      <w:tr w14:paraId="05C999D9">
        <w:trPr>
          <w:trHeight w:val="375" w:hRule="atLeast"/>
          <w:jc w:val="center"/>
        </w:trPr>
        <w:tc>
          <w:tcPr>
            <w:tcW w:w="2386" w:type="dxa"/>
            <w:tcBorders>
              <w:top w:val="nil"/>
              <w:bottom w:val="nil"/>
              <w:right w:val="nil"/>
            </w:tcBorders>
            <w:vAlign w:val="center"/>
          </w:tcPr>
          <w:p w14:paraId="3C54C662">
            <w:pPr>
              <w:jc w:val="center"/>
              <w:rPr>
                <w:rFonts w:cs="Times New Roman"/>
                <w:bCs/>
                <w:szCs w:val="21"/>
              </w:rPr>
            </w:pPr>
            <w:r>
              <w:rPr>
                <w:rFonts w:hint="eastAsia" w:cs="Times New Roman"/>
                <w:bCs/>
                <w:szCs w:val="21"/>
              </w:rPr>
              <w:t>电流</w:t>
            </w:r>
          </w:p>
        </w:tc>
        <w:tc>
          <w:tcPr>
            <w:tcW w:w="2386" w:type="dxa"/>
            <w:tcBorders>
              <w:top w:val="nil"/>
              <w:left w:val="nil"/>
              <w:bottom w:val="nil"/>
              <w:right w:val="nil"/>
            </w:tcBorders>
            <w:vAlign w:val="center"/>
          </w:tcPr>
          <w:p w14:paraId="4D3BBBBC">
            <w:pPr>
              <w:jc w:val="center"/>
              <w:rPr>
                <w:rFonts w:cs="Times New Roman"/>
                <w:bCs/>
                <w:szCs w:val="21"/>
              </w:rPr>
            </w:pPr>
            <w:r>
              <w:rPr>
                <w:rFonts w:hint="eastAsia" w:cs="Times New Roman"/>
                <w:bCs/>
                <w:szCs w:val="21"/>
              </w:rPr>
              <w:t>安［培］</w:t>
            </w:r>
          </w:p>
        </w:tc>
        <w:tc>
          <w:tcPr>
            <w:tcW w:w="2386" w:type="dxa"/>
            <w:tcBorders>
              <w:top w:val="nil"/>
              <w:left w:val="nil"/>
              <w:bottom w:val="nil"/>
            </w:tcBorders>
            <w:vAlign w:val="center"/>
          </w:tcPr>
          <w:p w14:paraId="7DE6ED27">
            <w:pPr>
              <w:jc w:val="center"/>
              <w:rPr>
                <w:rFonts w:cs="Times New Roman"/>
                <w:bCs/>
                <w:szCs w:val="21"/>
              </w:rPr>
            </w:pPr>
            <w:r>
              <w:rPr>
                <w:rFonts w:hint="eastAsia" w:cs="Times New Roman"/>
                <w:bCs/>
                <w:szCs w:val="21"/>
              </w:rPr>
              <w:t>A</w:t>
            </w:r>
          </w:p>
        </w:tc>
      </w:tr>
      <w:tr w14:paraId="49AAEB87">
        <w:trPr>
          <w:trHeight w:val="375" w:hRule="atLeast"/>
          <w:jc w:val="center"/>
        </w:trPr>
        <w:tc>
          <w:tcPr>
            <w:tcW w:w="2386" w:type="dxa"/>
            <w:tcBorders>
              <w:top w:val="nil"/>
              <w:bottom w:val="nil"/>
              <w:right w:val="nil"/>
            </w:tcBorders>
            <w:vAlign w:val="center"/>
          </w:tcPr>
          <w:p w14:paraId="7EA3AC46">
            <w:pPr>
              <w:jc w:val="center"/>
              <w:rPr>
                <w:rFonts w:cs="Times New Roman"/>
                <w:bCs/>
                <w:szCs w:val="21"/>
              </w:rPr>
            </w:pPr>
            <w:r>
              <w:rPr>
                <w:rFonts w:hint="eastAsia" w:cs="Times New Roman"/>
                <w:bCs/>
                <w:szCs w:val="21"/>
              </w:rPr>
              <w:t>热力学温度</w:t>
            </w:r>
          </w:p>
        </w:tc>
        <w:tc>
          <w:tcPr>
            <w:tcW w:w="2386" w:type="dxa"/>
            <w:tcBorders>
              <w:top w:val="nil"/>
              <w:left w:val="nil"/>
              <w:bottom w:val="nil"/>
              <w:right w:val="nil"/>
            </w:tcBorders>
            <w:vAlign w:val="center"/>
          </w:tcPr>
          <w:p w14:paraId="50BB370B">
            <w:pPr>
              <w:jc w:val="center"/>
              <w:rPr>
                <w:rFonts w:cs="Times New Roman"/>
                <w:bCs/>
                <w:szCs w:val="21"/>
              </w:rPr>
            </w:pPr>
            <w:r>
              <w:rPr>
                <w:rFonts w:hint="eastAsia" w:cs="Times New Roman"/>
                <w:bCs/>
                <w:szCs w:val="21"/>
              </w:rPr>
              <w:t>开［尔文］</w:t>
            </w:r>
          </w:p>
        </w:tc>
        <w:tc>
          <w:tcPr>
            <w:tcW w:w="2386" w:type="dxa"/>
            <w:tcBorders>
              <w:top w:val="nil"/>
              <w:left w:val="nil"/>
              <w:bottom w:val="nil"/>
            </w:tcBorders>
            <w:vAlign w:val="center"/>
          </w:tcPr>
          <w:p w14:paraId="6F564F63">
            <w:pPr>
              <w:jc w:val="center"/>
              <w:rPr>
                <w:rFonts w:cs="Times New Roman"/>
                <w:bCs/>
                <w:szCs w:val="21"/>
              </w:rPr>
            </w:pPr>
            <w:r>
              <w:rPr>
                <w:rFonts w:hint="eastAsia" w:cs="Times New Roman"/>
                <w:bCs/>
                <w:szCs w:val="21"/>
              </w:rPr>
              <w:t>K</w:t>
            </w:r>
          </w:p>
        </w:tc>
      </w:tr>
      <w:tr w14:paraId="4F656D6F">
        <w:trPr>
          <w:trHeight w:val="375" w:hRule="atLeast"/>
          <w:jc w:val="center"/>
        </w:trPr>
        <w:tc>
          <w:tcPr>
            <w:tcW w:w="2386" w:type="dxa"/>
            <w:tcBorders>
              <w:top w:val="nil"/>
              <w:bottom w:val="nil"/>
              <w:right w:val="nil"/>
            </w:tcBorders>
            <w:vAlign w:val="center"/>
          </w:tcPr>
          <w:p w14:paraId="3DCC9670">
            <w:pPr>
              <w:jc w:val="center"/>
              <w:rPr>
                <w:rFonts w:cs="Times New Roman"/>
                <w:bCs/>
                <w:szCs w:val="21"/>
              </w:rPr>
            </w:pPr>
            <w:r>
              <w:rPr>
                <w:rFonts w:hint="eastAsia" w:cs="Times New Roman"/>
                <w:bCs/>
                <w:szCs w:val="21"/>
              </w:rPr>
              <w:t>物质的量</w:t>
            </w:r>
          </w:p>
        </w:tc>
        <w:tc>
          <w:tcPr>
            <w:tcW w:w="2386" w:type="dxa"/>
            <w:tcBorders>
              <w:top w:val="nil"/>
              <w:left w:val="nil"/>
              <w:bottom w:val="nil"/>
              <w:right w:val="nil"/>
            </w:tcBorders>
            <w:vAlign w:val="center"/>
          </w:tcPr>
          <w:p w14:paraId="79A4C8A5">
            <w:pPr>
              <w:jc w:val="center"/>
              <w:rPr>
                <w:rFonts w:cs="Times New Roman"/>
                <w:bCs/>
                <w:szCs w:val="21"/>
              </w:rPr>
            </w:pPr>
            <w:r>
              <w:rPr>
                <w:rFonts w:hint="eastAsia" w:cs="Times New Roman"/>
                <w:bCs/>
                <w:szCs w:val="21"/>
              </w:rPr>
              <w:t>摩［尔］</w:t>
            </w:r>
          </w:p>
        </w:tc>
        <w:tc>
          <w:tcPr>
            <w:tcW w:w="2386" w:type="dxa"/>
            <w:tcBorders>
              <w:top w:val="nil"/>
              <w:left w:val="nil"/>
              <w:bottom w:val="nil"/>
            </w:tcBorders>
            <w:vAlign w:val="center"/>
          </w:tcPr>
          <w:p w14:paraId="43440D4C">
            <w:pPr>
              <w:jc w:val="center"/>
              <w:rPr>
                <w:rFonts w:cs="Times New Roman"/>
                <w:bCs/>
                <w:szCs w:val="21"/>
              </w:rPr>
            </w:pPr>
            <w:r>
              <w:rPr>
                <w:rFonts w:hint="eastAsia" w:cs="Times New Roman"/>
                <w:bCs/>
                <w:szCs w:val="21"/>
              </w:rPr>
              <w:t>mol</w:t>
            </w:r>
          </w:p>
        </w:tc>
      </w:tr>
      <w:tr w14:paraId="52D64FC8">
        <w:trPr>
          <w:trHeight w:val="375" w:hRule="atLeast"/>
          <w:jc w:val="center"/>
        </w:trPr>
        <w:tc>
          <w:tcPr>
            <w:tcW w:w="2386" w:type="dxa"/>
            <w:tcBorders>
              <w:top w:val="nil"/>
              <w:right w:val="nil"/>
            </w:tcBorders>
            <w:vAlign w:val="center"/>
          </w:tcPr>
          <w:p w14:paraId="445FDC40">
            <w:pPr>
              <w:jc w:val="center"/>
              <w:rPr>
                <w:rFonts w:cs="Times New Roman"/>
                <w:bCs/>
                <w:szCs w:val="21"/>
              </w:rPr>
            </w:pPr>
            <w:r>
              <w:rPr>
                <w:rFonts w:hint="eastAsia" w:cs="Times New Roman"/>
                <w:bCs/>
                <w:szCs w:val="21"/>
              </w:rPr>
              <w:t>发光强度</w:t>
            </w:r>
          </w:p>
        </w:tc>
        <w:tc>
          <w:tcPr>
            <w:tcW w:w="2386" w:type="dxa"/>
            <w:tcBorders>
              <w:top w:val="nil"/>
              <w:left w:val="nil"/>
              <w:right w:val="nil"/>
            </w:tcBorders>
            <w:vAlign w:val="center"/>
          </w:tcPr>
          <w:p w14:paraId="1C737736">
            <w:pPr>
              <w:jc w:val="center"/>
              <w:rPr>
                <w:rFonts w:cs="Times New Roman"/>
                <w:bCs/>
                <w:szCs w:val="21"/>
              </w:rPr>
            </w:pPr>
            <w:r>
              <w:rPr>
                <w:rFonts w:hint="eastAsia" w:cs="Times New Roman"/>
                <w:bCs/>
                <w:szCs w:val="21"/>
              </w:rPr>
              <w:t>坎［德拉］</w:t>
            </w:r>
          </w:p>
        </w:tc>
        <w:tc>
          <w:tcPr>
            <w:tcW w:w="2386" w:type="dxa"/>
            <w:tcBorders>
              <w:top w:val="nil"/>
              <w:left w:val="nil"/>
            </w:tcBorders>
            <w:vAlign w:val="center"/>
          </w:tcPr>
          <w:p w14:paraId="6C4A3703">
            <w:pPr>
              <w:jc w:val="center"/>
              <w:rPr>
                <w:rFonts w:cs="Times New Roman"/>
                <w:bCs/>
                <w:szCs w:val="21"/>
              </w:rPr>
            </w:pPr>
            <w:r>
              <w:rPr>
                <w:rFonts w:hint="eastAsia" w:cs="Times New Roman"/>
                <w:bCs/>
                <w:szCs w:val="21"/>
              </w:rPr>
              <w:t>cd</w:t>
            </w:r>
          </w:p>
        </w:tc>
      </w:tr>
    </w:tbl>
    <w:p w14:paraId="7B91F1E9">
      <w:pPr>
        <w:spacing w:line="300" w:lineRule="auto"/>
        <w:ind w:firstLine="480" w:firstLineChars="200"/>
        <w:rPr>
          <w:rFonts w:ascii="宋体" w:hAnsi="宋体" w:cs="Times New Roman"/>
          <w:sz w:val="24"/>
          <w:szCs w:val="24"/>
        </w:rPr>
      </w:pPr>
    </w:p>
    <w:p w14:paraId="0D8E5F0D">
      <w:pPr>
        <w:pStyle w:val="12"/>
      </w:pPr>
      <w:r>
        <w:t xml:space="preserve">表 </w:t>
      </w:r>
      <w:r>
        <w:fldChar w:fldCharType="begin"/>
      </w:r>
      <w:r>
        <w:instrText xml:space="preserve"> STYLEREF 1 \s </w:instrText>
      </w:r>
      <w:r>
        <w:fldChar w:fldCharType="separate"/>
      </w:r>
      <w:r>
        <w:t>2</w:t>
      </w:r>
      <w:r>
        <w:fldChar w:fldCharType="end"/>
      </w:r>
      <w:r>
        <w:rPr>
          <w:rFonts w:hint="eastAsia"/>
        </w:rPr>
        <w:t>.</w:t>
      </w:r>
      <w:r>
        <w:fldChar w:fldCharType="begin"/>
      </w:r>
      <w:r>
        <w:instrText xml:space="preserve"> SEQ 表 \* ARABIC \s 1 </w:instrText>
      </w:r>
      <w:r>
        <w:fldChar w:fldCharType="separate"/>
      </w:r>
      <w:r>
        <w:t>7</w:t>
      </w:r>
      <w:r>
        <w:fldChar w:fldCharType="end"/>
      </w:r>
      <w:r>
        <w:rPr>
          <w:rFonts w:hint="eastAsia"/>
        </w:rPr>
        <w:t xml:space="preserve"> 国家选定的非国际单位制单位</w:t>
      </w:r>
    </w:p>
    <w:tbl>
      <w:tblPr>
        <w:tblStyle w:val="2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96"/>
        <w:gridCol w:w="1656"/>
        <w:gridCol w:w="1236"/>
        <w:gridCol w:w="2613"/>
      </w:tblGrid>
      <w:tr w14:paraId="01D22D48">
        <w:trPr>
          <w:trHeight w:val="306" w:hRule="atLeast"/>
          <w:tblHeader/>
          <w:jc w:val="center"/>
        </w:trPr>
        <w:tc>
          <w:tcPr>
            <w:tcW w:w="1596" w:type="dxa"/>
            <w:tcBorders>
              <w:left w:val="nil"/>
              <w:bottom w:val="single" w:color="auto" w:sz="4" w:space="0"/>
              <w:right w:val="nil"/>
            </w:tcBorders>
            <w:vAlign w:val="center"/>
          </w:tcPr>
          <w:p w14:paraId="72BA6E59">
            <w:pPr>
              <w:jc w:val="center"/>
              <w:rPr>
                <w:rFonts w:ascii="宋体" w:hAnsi="宋体" w:cs="Times New Roman"/>
                <w:bCs/>
                <w:szCs w:val="21"/>
              </w:rPr>
            </w:pPr>
            <w:r>
              <w:rPr>
                <w:rFonts w:hint="eastAsia" w:ascii="宋体" w:hAnsi="宋体" w:cs="Times New Roman"/>
                <w:bCs/>
                <w:szCs w:val="21"/>
              </w:rPr>
              <w:t>量的名称</w:t>
            </w:r>
          </w:p>
        </w:tc>
        <w:tc>
          <w:tcPr>
            <w:tcW w:w="1656" w:type="dxa"/>
            <w:tcBorders>
              <w:left w:val="nil"/>
              <w:bottom w:val="single" w:color="auto" w:sz="4" w:space="0"/>
              <w:right w:val="nil"/>
            </w:tcBorders>
            <w:vAlign w:val="center"/>
          </w:tcPr>
          <w:p w14:paraId="5147EFA3">
            <w:pPr>
              <w:jc w:val="center"/>
              <w:rPr>
                <w:rFonts w:ascii="宋体" w:hAnsi="宋体" w:cs="Times New Roman"/>
                <w:bCs/>
                <w:szCs w:val="21"/>
              </w:rPr>
            </w:pPr>
            <w:r>
              <w:rPr>
                <w:rFonts w:hint="eastAsia" w:ascii="宋体" w:hAnsi="宋体" w:cs="Times New Roman"/>
                <w:bCs/>
                <w:szCs w:val="21"/>
              </w:rPr>
              <w:t>单位名称</w:t>
            </w:r>
          </w:p>
        </w:tc>
        <w:tc>
          <w:tcPr>
            <w:tcW w:w="1236" w:type="dxa"/>
            <w:tcBorders>
              <w:left w:val="nil"/>
              <w:bottom w:val="single" w:color="auto" w:sz="4" w:space="0"/>
              <w:right w:val="nil"/>
            </w:tcBorders>
            <w:vAlign w:val="center"/>
          </w:tcPr>
          <w:p w14:paraId="6E69B418">
            <w:pPr>
              <w:jc w:val="center"/>
              <w:rPr>
                <w:rFonts w:ascii="宋体" w:hAnsi="宋体" w:cs="Times New Roman"/>
                <w:bCs/>
                <w:szCs w:val="21"/>
              </w:rPr>
            </w:pPr>
            <w:r>
              <w:rPr>
                <w:rFonts w:hint="eastAsia" w:ascii="宋体" w:hAnsi="宋体" w:cs="Times New Roman"/>
                <w:bCs/>
                <w:szCs w:val="21"/>
              </w:rPr>
              <w:t>单位符号</w:t>
            </w:r>
          </w:p>
        </w:tc>
        <w:tc>
          <w:tcPr>
            <w:tcW w:w="2613" w:type="dxa"/>
            <w:tcBorders>
              <w:left w:val="nil"/>
              <w:bottom w:val="single" w:color="auto" w:sz="4" w:space="0"/>
              <w:right w:val="nil"/>
            </w:tcBorders>
            <w:vAlign w:val="center"/>
          </w:tcPr>
          <w:p w14:paraId="4B36FC0D">
            <w:pPr>
              <w:jc w:val="center"/>
              <w:rPr>
                <w:rFonts w:ascii="宋体" w:hAnsi="宋体" w:cs="Times New Roman"/>
                <w:bCs/>
                <w:szCs w:val="21"/>
              </w:rPr>
            </w:pPr>
            <w:r>
              <w:rPr>
                <w:rFonts w:hint="eastAsia" w:ascii="宋体" w:hAnsi="宋体" w:cs="Times New Roman"/>
                <w:bCs/>
                <w:szCs w:val="21"/>
              </w:rPr>
              <w:t>换算关系和说明</w:t>
            </w:r>
          </w:p>
        </w:tc>
      </w:tr>
      <w:tr w14:paraId="5E41AFB5">
        <w:trPr>
          <w:trHeight w:val="918" w:hRule="atLeast"/>
          <w:jc w:val="center"/>
        </w:trPr>
        <w:tc>
          <w:tcPr>
            <w:tcW w:w="1596" w:type="dxa"/>
            <w:tcBorders>
              <w:left w:val="nil"/>
              <w:bottom w:val="nil"/>
              <w:right w:val="nil"/>
            </w:tcBorders>
            <w:vAlign w:val="center"/>
          </w:tcPr>
          <w:p w14:paraId="4AFF6DF8">
            <w:pPr>
              <w:ind w:left="360"/>
              <w:jc w:val="center"/>
              <w:rPr>
                <w:rFonts w:ascii="宋体" w:hAnsi="宋体" w:cs="Times New Roman"/>
                <w:bCs/>
                <w:szCs w:val="21"/>
              </w:rPr>
            </w:pPr>
            <w:r>
              <w:rPr>
                <w:rFonts w:hint="eastAsia" w:ascii="宋体" w:hAnsi="宋体" w:cs="Times New Roman"/>
                <w:bCs/>
                <w:szCs w:val="21"/>
              </w:rPr>
              <w:t>时间</w:t>
            </w:r>
          </w:p>
        </w:tc>
        <w:tc>
          <w:tcPr>
            <w:tcW w:w="1656" w:type="dxa"/>
            <w:tcBorders>
              <w:left w:val="nil"/>
              <w:bottom w:val="nil"/>
              <w:right w:val="nil"/>
            </w:tcBorders>
            <w:vAlign w:val="center"/>
          </w:tcPr>
          <w:p w14:paraId="67D0237C">
            <w:pPr>
              <w:jc w:val="center"/>
              <w:rPr>
                <w:rFonts w:ascii="宋体" w:hAnsi="宋体" w:cs="Times New Roman"/>
                <w:bCs/>
                <w:szCs w:val="21"/>
              </w:rPr>
            </w:pPr>
            <w:r>
              <w:rPr>
                <w:rFonts w:hint="eastAsia" w:ascii="宋体" w:hAnsi="宋体" w:cs="Times New Roman"/>
                <w:bCs/>
                <w:szCs w:val="21"/>
              </w:rPr>
              <w:t>分</w:t>
            </w:r>
          </w:p>
          <w:p w14:paraId="7C062950">
            <w:pPr>
              <w:jc w:val="center"/>
              <w:rPr>
                <w:rFonts w:ascii="宋体" w:hAnsi="宋体" w:cs="Times New Roman"/>
                <w:bCs/>
                <w:szCs w:val="21"/>
              </w:rPr>
            </w:pPr>
            <w:r>
              <w:rPr>
                <w:rFonts w:hint="eastAsia" w:ascii="宋体" w:hAnsi="宋体" w:cs="Times New Roman"/>
                <w:bCs/>
                <w:szCs w:val="21"/>
              </w:rPr>
              <w:t>［小］时</w:t>
            </w:r>
          </w:p>
          <w:p w14:paraId="252814E6">
            <w:pPr>
              <w:jc w:val="center"/>
              <w:rPr>
                <w:rFonts w:ascii="宋体" w:hAnsi="宋体" w:cs="Times New Roman"/>
                <w:bCs/>
                <w:szCs w:val="21"/>
              </w:rPr>
            </w:pPr>
            <w:r>
              <w:rPr>
                <w:rFonts w:hint="eastAsia" w:ascii="宋体" w:hAnsi="宋体" w:cs="Times New Roman"/>
                <w:bCs/>
                <w:szCs w:val="21"/>
              </w:rPr>
              <w:t>天（日）</w:t>
            </w:r>
          </w:p>
        </w:tc>
        <w:tc>
          <w:tcPr>
            <w:tcW w:w="1236" w:type="dxa"/>
            <w:tcBorders>
              <w:left w:val="nil"/>
              <w:bottom w:val="nil"/>
              <w:right w:val="nil"/>
            </w:tcBorders>
            <w:vAlign w:val="center"/>
          </w:tcPr>
          <w:p w14:paraId="529CC90A">
            <w:pPr>
              <w:jc w:val="center"/>
              <w:rPr>
                <w:rFonts w:ascii="宋体" w:hAnsi="宋体" w:cs="Times New Roman"/>
                <w:bCs/>
                <w:szCs w:val="21"/>
              </w:rPr>
            </w:pPr>
            <w:r>
              <w:rPr>
                <w:rFonts w:hint="eastAsia" w:ascii="宋体" w:hAnsi="宋体" w:cs="Times New Roman"/>
                <w:bCs/>
                <w:szCs w:val="21"/>
              </w:rPr>
              <w:t>min</w:t>
            </w:r>
          </w:p>
          <w:p w14:paraId="2D8FCF77">
            <w:pPr>
              <w:jc w:val="center"/>
              <w:rPr>
                <w:rFonts w:ascii="宋体" w:hAnsi="宋体" w:cs="Times New Roman"/>
                <w:bCs/>
                <w:szCs w:val="21"/>
              </w:rPr>
            </w:pPr>
            <w:r>
              <w:rPr>
                <w:rFonts w:hint="eastAsia" w:ascii="宋体" w:hAnsi="宋体" w:cs="Times New Roman"/>
                <w:bCs/>
                <w:szCs w:val="21"/>
              </w:rPr>
              <w:t>h</w:t>
            </w:r>
          </w:p>
          <w:p w14:paraId="021DAF17">
            <w:pPr>
              <w:jc w:val="center"/>
              <w:rPr>
                <w:rFonts w:ascii="宋体" w:hAnsi="宋体" w:cs="Times New Roman"/>
                <w:bCs/>
                <w:szCs w:val="21"/>
              </w:rPr>
            </w:pPr>
            <w:r>
              <w:rPr>
                <w:rFonts w:hint="eastAsia" w:ascii="宋体" w:hAnsi="宋体" w:cs="Times New Roman"/>
                <w:bCs/>
                <w:szCs w:val="21"/>
              </w:rPr>
              <w:t>d</w:t>
            </w:r>
          </w:p>
        </w:tc>
        <w:tc>
          <w:tcPr>
            <w:tcW w:w="2613" w:type="dxa"/>
            <w:tcBorders>
              <w:left w:val="nil"/>
              <w:bottom w:val="nil"/>
              <w:right w:val="nil"/>
            </w:tcBorders>
            <w:vAlign w:val="center"/>
          </w:tcPr>
          <w:p w14:paraId="6889F40A">
            <w:pPr>
              <w:jc w:val="center"/>
              <w:rPr>
                <w:rFonts w:ascii="宋体" w:hAnsi="宋体" w:cs="Times New Roman"/>
                <w:bCs/>
                <w:szCs w:val="21"/>
              </w:rPr>
            </w:pPr>
            <w:r>
              <w:rPr>
                <w:rFonts w:hint="eastAsia" w:ascii="宋体" w:hAnsi="宋体" w:cs="Times New Roman"/>
                <w:bCs/>
                <w:szCs w:val="21"/>
              </w:rPr>
              <w:t>1min=60s</w:t>
            </w:r>
          </w:p>
          <w:p w14:paraId="0407B234">
            <w:pPr>
              <w:jc w:val="center"/>
              <w:rPr>
                <w:rFonts w:ascii="宋体" w:hAnsi="宋体" w:cs="Times New Roman"/>
                <w:bCs/>
                <w:szCs w:val="21"/>
              </w:rPr>
            </w:pPr>
            <w:r>
              <w:rPr>
                <w:rFonts w:hint="eastAsia" w:ascii="宋体" w:hAnsi="宋体" w:cs="Times New Roman"/>
                <w:bCs/>
                <w:szCs w:val="21"/>
              </w:rPr>
              <w:t>1h=60min=3600s</w:t>
            </w:r>
          </w:p>
          <w:p w14:paraId="75FB01A3">
            <w:pPr>
              <w:jc w:val="center"/>
              <w:rPr>
                <w:rFonts w:ascii="宋体" w:hAnsi="宋体" w:cs="Times New Roman"/>
                <w:bCs/>
                <w:szCs w:val="21"/>
              </w:rPr>
            </w:pPr>
            <w:r>
              <w:rPr>
                <w:rFonts w:hint="eastAsia" w:ascii="宋体" w:hAnsi="宋体" w:cs="Times New Roman"/>
                <w:bCs/>
                <w:szCs w:val="21"/>
              </w:rPr>
              <w:t>1d=24h=86400s</w:t>
            </w:r>
          </w:p>
        </w:tc>
      </w:tr>
      <w:tr w14:paraId="2A2336C5">
        <w:trPr>
          <w:trHeight w:val="1018" w:hRule="atLeast"/>
          <w:jc w:val="center"/>
        </w:trPr>
        <w:tc>
          <w:tcPr>
            <w:tcW w:w="1596" w:type="dxa"/>
            <w:tcBorders>
              <w:top w:val="nil"/>
              <w:left w:val="nil"/>
              <w:bottom w:val="nil"/>
              <w:right w:val="nil"/>
            </w:tcBorders>
            <w:vAlign w:val="center"/>
          </w:tcPr>
          <w:p w14:paraId="092A404B">
            <w:pPr>
              <w:ind w:left="360"/>
              <w:jc w:val="center"/>
              <w:rPr>
                <w:rFonts w:ascii="宋体" w:hAnsi="宋体" w:cs="Times New Roman"/>
                <w:bCs/>
                <w:szCs w:val="21"/>
              </w:rPr>
            </w:pPr>
            <w:r>
              <w:rPr>
                <w:rFonts w:hint="eastAsia" w:ascii="宋体" w:hAnsi="宋体" w:cs="Times New Roman"/>
                <w:bCs/>
                <w:szCs w:val="21"/>
              </w:rPr>
              <w:t>平面角</w:t>
            </w:r>
          </w:p>
        </w:tc>
        <w:tc>
          <w:tcPr>
            <w:tcW w:w="1656" w:type="dxa"/>
            <w:tcBorders>
              <w:top w:val="nil"/>
              <w:left w:val="nil"/>
              <w:bottom w:val="nil"/>
              <w:right w:val="nil"/>
            </w:tcBorders>
            <w:vAlign w:val="center"/>
          </w:tcPr>
          <w:p w14:paraId="0FF99A25">
            <w:pPr>
              <w:jc w:val="center"/>
              <w:rPr>
                <w:rFonts w:ascii="宋体" w:hAnsi="宋体" w:cs="Times New Roman"/>
                <w:bCs/>
                <w:szCs w:val="21"/>
              </w:rPr>
            </w:pPr>
            <w:r>
              <w:rPr>
                <w:rFonts w:hint="eastAsia" w:ascii="宋体" w:hAnsi="宋体" w:cs="Times New Roman"/>
                <w:bCs/>
                <w:szCs w:val="21"/>
              </w:rPr>
              <w:t>［角］秒</w:t>
            </w:r>
          </w:p>
          <w:p w14:paraId="049A9223">
            <w:pPr>
              <w:jc w:val="center"/>
              <w:rPr>
                <w:rFonts w:ascii="宋体" w:hAnsi="宋体" w:cs="Times New Roman"/>
                <w:bCs/>
                <w:szCs w:val="21"/>
              </w:rPr>
            </w:pPr>
            <w:r>
              <w:rPr>
                <w:rFonts w:hint="eastAsia" w:ascii="宋体" w:hAnsi="宋体" w:cs="Times New Roman"/>
                <w:bCs/>
                <w:szCs w:val="21"/>
              </w:rPr>
              <w:t>［角］分</w:t>
            </w:r>
          </w:p>
          <w:p w14:paraId="69DCF74B">
            <w:pPr>
              <w:jc w:val="center"/>
              <w:rPr>
                <w:rFonts w:ascii="宋体" w:hAnsi="宋体" w:cs="Times New Roman"/>
                <w:bCs/>
                <w:szCs w:val="21"/>
              </w:rPr>
            </w:pPr>
            <w:r>
              <w:rPr>
                <w:rFonts w:hint="eastAsia" w:ascii="宋体" w:hAnsi="宋体" w:cs="Times New Roman"/>
                <w:bCs/>
                <w:szCs w:val="21"/>
              </w:rPr>
              <w:t>度</w:t>
            </w:r>
          </w:p>
        </w:tc>
        <w:tc>
          <w:tcPr>
            <w:tcW w:w="1236" w:type="dxa"/>
            <w:tcBorders>
              <w:top w:val="nil"/>
              <w:left w:val="nil"/>
              <w:bottom w:val="nil"/>
              <w:right w:val="nil"/>
            </w:tcBorders>
            <w:vAlign w:val="center"/>
          </w:tcPr>
          <w:p w14:paraId="723DEB16">
            <w:pPr>
              <w:jc w:val="center"/>
              <w:rPr>
                <w:rFonts w:ascii="宋体" w:hAnsi="宋体" w:cs="Times New Roman"/>
                <w:bCs/>
                <w:szCs w:val="21"/>
              </w:rPr>
            </w:pPr>
            <w:r>
              <w:rPr>
                <w:rFonts w:hint="eastAsia" w:ascii="宋体" w:hAnsi="宋体" w:cs="Times New Roman"/>
                <w:bCs/>
                <w:szCs w:val="21"/>
              </w:rPr>
              <w:t>（"）</w:t>
            </w:r>
          </w:p>
          <w:p w14:paraId="322C7BBC">
            <w:pPr>
              <w:jc w:val="center"/>
              <w:rPr>
                <w:rFonts w:ascii="宋体" w:hAnsi="宋体" w:cs="Times New Roman"/>
                <w:bCs/>
                <w:szCs w:val="21"/>
              </w:rPr>
            </w:pPr>
            <w:r>
              <w:rPr>
                <w:rFonts w:hint="eastAsia" w:ascii="宋体" w:hAnsi="宋体" w:cs="Times New Roman"/>
                <w:bCs/>
                <w:szCs w:val="21"/>
              </w:rPr>
              <w:t>（'）</w:t>
            </w:r>
          </w:p>
          <w:p w14:paraId="3B298CD0">
            <w:pPr>
              <w:jc w:val="center"/>
              <w:rPr>
                <w:rFonts w:ascii="宋体" w:hAnsi="宋体" w:cs="Times New Roman"/>
                <w:bCs/>
                <w:szCs w:val="21"/>
              </w:rPr>
            </w:pPr>
            <w:r>
              <w:rPr>
                <w:rFonts w:hint="eastAsia" w:ascii="宋体" w:hAnsi="宋体" w:cs="Times New Roman"/>
                <w:bCs/>
                <w:szCs w:val="21"/>
              </w:rPr>
              <w:t>（°）</w:t>
            </w:r>
          </w:p>
        </w:tc>
        <w:tc>
          <w:tcPr>
            <w:tcW w:w="2613" w:type="dxa"/>
            <w:tcBorders>
              <w:top w:val="nil"/>
              <w:left w:val="nil"/>
              <w:bottom w:val="nil"/>
              <w:right w:val="nil"/>
            </w:tcBorders>
            <w:vAlign w:val="center"/>
          </w:tcPr>
          <w:p w14:paraId="4ED1E5E2">
            <w:pPr>
              <w:jc w:val="center"/>
              <w:rPr>
                <w:rFonts w:ascii="宋体" w:hAnsi="宋体" w:cs="Times New Roman"/>
                <w:bCs/>
                <w:szCs w:val="21"/>
              </w:rPr>
            </w:pPr>
            <w:r>
              <w:rPr>
                <w:rFonts w:hint="eastAsia" w:ascii="宋体" w:hAnsi="宋体" w:cs="Times New Roman"/>
                <w:bCs/>
                <w:szCs w:val="21"/>
              </w:rPr>
              <w:t>1"=（π/648000）rad</w:t>
            </w:r>
          </w:p>
          <w:p w14:paraId="11CD51B1">
            <w:pPr>
              <w:jc w:val="center"/>
              <w:rPr>
                <w:rFonts w:ascii="宋体" w:hAnsi="宋体" w:cs="Times New Roman"/>
                <w:bCs/>
                <w:szCs w:val="21"/>
              </w:rPr>
            </w:pPr>
            <w:r>
              <w:rPr>
                <w:rFonts w:hint="eastAsia" w:ascii="宋体" w:hAnsi="宋体" w:cs="Times New Roman"/>
                <w:bCs/>
                <w:szCs w:val="21"/>
              </w:rPr>
              <w:t>1'=60"=（π/10800）rad</w:t>
            </w:r>
          </w:p>
          <w:p w14:paraId="725C0A3F">
            <w:pPr>
              <w:jc w:val="center"/>
              <w:rPr>
                <w:rFonts w:ascii="宋体" w:hAnsi="宋体" w:cs="Times New Roman"/>
                <w:bCs/>
                <w:szCs w:val="21"/>
              </w:rPr>
            </w:pPr>
            <w:r>
              <w:rPr>
                <w:rFonts w:hint="eastAsia" w:ascii="宋体" w:hAnsi="宋体" w:cs="Times New Roman"/>
                <w:bCs/>
                <w:szCs w:val="21"/>
              </w:rPr>
              <w:t>1°=60'=（π/180）rad</w:t>
            </w:r>
          </w:p>
        </w:tc>
      </w:tr>
      <w:tr w14:paraId="4C30AA0F">
        <w:trPr>
          <w:trHeight w:val="469" w:hRule="atLeast"/>
          <w:jc w:val="center"/>
        </w:trPr>
        <w:tc>
          <w:tcPr>
            <w:tcW w:w="1596" w:type="dxa"/>
            <w:tcBorders>
              <w:top w:val="nil"/>
              <w:left w:val="nil"/>
              <w:bottom w:val="nil"/>
              <w:right w:val="nil"/>
            </w:tcBorders>
            <w:vAlign w:val="center"/>
          </w:tcPr>
          <w:p w14:paraId="7ADDE511">
            <w:pPr>
              <w:ind w:left="360"/>
              <w:jc w:val="center"/>
              <w:rPr>
                <w:rFonts w:ascii="宋体" w:hAnsi="宋体" w:cs="Times New Roman"/>
                <w:bCs/>
                <w:szCs w:val="21"/>
              </w:rPr>
            </w:pPr>
            <w:r>
              <w:rPr>
                <w:rFonts w:hint="eastAsia" w:ascii="宋体" w:hAnsi="宋体" w:cs="Times New Roman"/>
                <w:bCs/>
                <w:szCs w:val="21"/>
              </w:rPr>
              <w:t>旋转速度</w:t>
            </w:r>
          </w:p>
        </w:tc>
        <w:tc>
          <w:tcPr>
            <w:tcW w:w="1656" w:type="dxa"/>
            <w:tcBorders>
              <w:top w:val="nil"/>
              <w:left w:val="nil"/>
              <w:bottom w:val="nil"/>
              <w:right w:val="nil"/>
            </w:tcBorders>
            <w:vAlign w:val="center"/>
          </w:tcPr>
          <w:p w14:paraId="4537530A">
            <w:pPr>
              <w:jc w:val="center"/>
              <w:rPr>
                <w:rFonts w:ascii="宋体" w:hAnsi="宋体" w:cs="Times New Roman"/>
                <w:bCs/>
                <w:szCs w:val="21"/>
              </w:rPr>
            </w:pPr>
            <w:r>
              <w:rPr>
                <w:rFonts w:hint="eastAsia" w:ascii="宋体" w:hAnsi="宋体" w:cs="Times New Roman"/>
                <w:bCs/>
                <w:szCs w:val="21"/>
              </w:rPr>
              <w:t>转每分</w:t>
            </w:r>
          </w:p>
        </w:tc>
        <w:tc>
          <w:tcPr>
            <w:tcW w:w="1236" w:type="dxa"/>
            <w:tcBorders>
              <w:top w:val="nil"/>
              <w:left w:val="nil"/>
              <w:bottom w:val="nil"/>
              <w:right w:val="nil"/>
            </w:tcBorders>
            <w:vAlign w:val="center"/>
          </w:tcPr>
          <w:p w14:paraId="4AA91C22">
            <w:pPr>
              <w:jc w:val="center"/>
              <w:rPr>
                <w:rFonts w:ascii="宋体" w:hAnsi="宋体" w:cs="Times New Roman"/>
                <w:bCs/>
                <w:szCs w:val="21"/>
              </w:rPr>
            </w:pPr>
            <w:r>
              <w:rPr>
                <w:rFonts w:hint="eastAsia" w:ascii="宋体" w:hAnsi="宋体" w:cs="Times New Roman"/>
                <w:bCs/>
                <w:szCs w:val="21"/>
              </w:rPr>
              <w:t>r/min</w:t>
            </w:r>
          </w:p>
        </w:tc>
        <w:tc>
          <w:tcPr>
            <w:tcW w:w="2613" w:type="dxa"/>
            <w:tcBorders>
              <w:top w:val="nil"/>
              <w:left w:val="nil"/>
              <w:bottom w:val="nil"/>
              <w:right w:val="nil"/>
            </w:tcBorders>
            <w:vAlign w:val="center"/>
          </w:tcPr>
          <w:p w14:paraId="3D41C634">
            <w:pPr>
              <w:jc w:val="center"/>
              <w:rPr>
                <w:rFonts w:ascii="宋体" w:hAnsi="宋体" w:cs="Times New Roman"/>
                <w:bCs/>
                <w:szCs w:val="21"/>
              </w:rPr>
            </w:pPr>
            <w:r>
              <w:rPr>
                <w:rFonts w:hint="eastAsia" w:ascii="宋体" w:hAnsi="宋体" w:cs="Times New Roman"/>
                <w:bCs/>
                <w:szCs w:val="21"/>
              </w:rPr>
              <w:t>1r/min=（1/60）s</w:t>
            </w:r>
            <w:r>
              <w:rPr>
                <w:rFonts w:hint="eastAsia" w:ascii="宋体" w:hAnsi="宋体" w:cs="Times New Roman"/>
                <w:bCs/>
                <w:szCs w:val="21"/>
                <w:vertAlign w:val="superscript"/>
              </w:rPr>
              <w:t>-1</w:t>
            </w:r>
          </w:p>
        </w:tc>
      </w:tr>
      <w:tr w14:paraId="1D9B5EFB">
        <w:trPr>
          <w:trHeight w:val="705" w:hRule="atLeast"/>
          <w:jc w:val="center"/>
        </w:trPr>
        <w:tc>
          <w:tcPr>
            <w:tcW w:w="1596" w:type="dxa"/>
            <w:tcBorders>
              <w:top w:val="nil"/>
              <w:left w:val="nil"/>
              <w:bottom w:val="nil"/>
              <w:right w:val="nil"/>
            </w:tcBorders>
            <w:vAlign w:val="center"/>
          </w:tcPr>
          <w:p w14:paraId="6F5E9777">
            <w:pPr>
              <w:ind w:left="360"/>
              <w:jc w:val="center"/>
              <w:rPr>
                <w:rFonts w:ascii="宋体" w:hAnsi="宋体" w:cs="Times New Roman"/>
                <w:bCs/>
                <w:szCs w:val="21"/>
              </w:rPr>
            </w:pPr>
            <w:r>
              <w:rPr>
                <w:rFonts w:hint="eastAsia" w:ascii="宋体" w:hAnsi="宋体" w:cs="Times New Roman"/>
                <w:bCs/>
                <w:szCs w:val="21"/>
              </w:rPr>
              <w:t>长度</w:t>
            </w:r>
          </w:p>
        </w:tc>
        <w:tc>
          <w:tcPr>
            <w:tcW w:w="1656" w:type="dxa"/>
            <w:tcBorders>
              <w:top w:val="nil"/>
              <w:left w:val="nil"/>
              <w:bottom w:val="nil"/>
              <w:right w:val="nil"/>
            </w:tcBorders>
            <w:vAlign w:val="center"/>
          </w:tcPr>
          <w:p w14:paraId="1F839978">
            <w:pPr>
              <w:jc w:val="center"/>
              <w:rPr>
                <w:rFonts w:ascii="宋体" w:hAnsi="宋体" w:cs="Times New Roman"/>
                <w:bCs/>
                <w:szCs w:val="21"/>
              </w:rPr>
            </w:pPr>
            <w:r>
              <w:rPr>
                <w:rFonts w:hint="eastAsia" w:ascii="宋体" w:hAnsi="宋体" w:cs="Times New Roman"/>
                <w:bCs/>
                <w:szCs w:val="21"/>
              </w:rPr>
              <w:t>海里</w:t>
            </w:r>
          </w:p>
        </w:tc>
        <w:tc>
          <w:tcPr>
            <w:tcW w:w="1236" w:type="dxa"/>
            <w:tcBorders>
              <w:top w:val="nil"/>
              <w:left w:val="nil"/>
              <w:bottom w:val="nil"/>
              <w:right w:val="nil"/>
            </w:tcBorders>
            <w:vAlign w:val="center"/>
          </w:tcPr>
          <w:p w14:paraId="2E2A9904">
            <w:pPr>
              <w:jc w:val="center"/>
              <w:rPr>
                <w:rFonts w:ascii="宋体" w:hAnsi="宋体" w:cs="Times New Roman"/>
                <w:bCs/>
                <w:szCs w:val="21"/>
              </w:rPr>
            </w:pPr>
            <w:r>
              <w:rPr>
                <w:rFonts w:hint="eastAsia" w:ascii="宋体" w:hAnsi="宋体" w:cs="Times New Roman"/>
                <w:bCs/>
                <w:szCs w:val="21"/>
              </w:rPr>
              <w:t>n mile</w:t>
            </w:r>
          </w:p>
        </w:tc>
        <w:tc>
          <w:tcPr>
            <w:tcW w:w="2613" w:type="dxa"/>
            <w:tcBorders>
              <w:top w:val="nil"/>
              <w:left w:val="nil"/>
              <w:bottom w:val="nil"/>
              <w:right w:val="nil"/>
            </w:tcBorders>
            <w:vAlign w:val="center"/>
          </w:tcPr>
          <w:p w14:paraId="0E18F752">
            <w:pPr>
              <w:jc w:val="center"/>
              <w:rPr>
                <w:rFonts w:ascii="宋体" w:hAnsi="宋体" w:cs="Times New Roman"/>
                <w:bCs/>
                <w:szCs w:val="21"/>
              </w:rPr>
            </w:pPr>
            <w:r>
              <w:rPr>
                <w:rFonts w:hint="eastAsia" w:ascii="宋体" w:hAnsi="宋体" w:cs="Times New Roman"/>
                <w:bCs/>
                <w:szCs w:val="21"/>
              </w:rPr>
              <w:t>1n mile=1852m</w:t>
            </w:r>
          </w:p>
          <w:p w14:paraId="507E369F">
            <w:pPr>
              <w:jc w:val="center"/>
              <w:rPr>
                <w:rFonts w:ascii="宋体" w:hAnsi="宋体" w:cs="Times New Roman"/>
                <w:bCs/>
                <w:szCs w:val="21"/>
              </w:rPr>
            </w:pPr>
            <w:r>
              <w:rPr>
                <w:rFonts w:hint="eastAsia" w:ascii="宋体" w:hAnsi="宋体" w:cs="Times New Roman"/>
                <w:bCs/>
                <w:szCs w:val="21"/>
              </w:rPr>
              <w:t>（只用于航行）</w:t>
            </w:r>
          </w:p>
        </w:tc>
      </w:tr>
      <w:tr w14:paraId="541F1BE7">
        <w:trPr>
          <w:trHeight w:val="409" w:hRule="atLeast"/>
          <w:jc w:val="center"/>
        </w:trPr>
        <w:tc>
          <w:tcPr>
            <w:tcW w:w="1596" w:type="dxa"/>
            <w:vMerge w:val="restart"/>
            <w:tcBorders>
              <w:top w:val="nil"/>
              <w:left w:val="nil"/>
              <w:right w:val="nil"/>
            </w:tcBorders>
            <w:shd w:val="clear" w:color="auto" w:fill="auto"/>
            <w:vAlign w:val="center"/>
          </w:tcPr>
          <w:p w14:paraId="4411C3F5">
            <w:pPr>
              <w:widowControl/>
              <w:jc w:val="center"/>
              <w:rPr>
                <w:rFonts w:ascii="宋体" w:hAnsi="宋体" w:cs="宋体"/>
                <w:kern w:val="0"/>
                <w:szCs w:val="21"/>
              </w:rPr>
            </w:pPr>
            <w:r>
              <w:rPr>
                <w:rFonts w:hint="eastAsia" w:ascii="宋体" w:hAnsi="宋体" w:cs="宋体"/>
                <w:kern w:val="0"/>
                <w:szCs w:val="21"/>
              </w:rPr>
              <w:t>速度</w:t>
            </w:r>
          </w:p>
        </w:tc>
        <w:tc>
          <w:tcPr>
            <w:tcW w:w="1656" w:type="dxa"/>
            <w:vMerge w:val="restart"/>
            <w:tcBorders>
              <w:top w:val="nil"/>
              <w:left w:val="nil"/>
              <w:right w:val="nil"/>
            </w:tcBorders>
            <w:shd w:val="clear" w:color="auto" w:fill="auto"/>
            <w:vAlign w:val="center"/>
          </w:tcPr>
          <w:p w14:paraId="76D91B1B">
            <w:pPr>
              <w:widowControl/>
              <w:jc w:val="center"/>
              <w:rPr>
                <w:rFonts w:ascii="宋体" w:hAnsi="宋体" w:cs="宋体"/>
                <w:kern w:val="0"/>
                <w:szCs w:val="21"/>
              </w:rPr>
            </w:pPr>
            <w:r>
              <w:rPr>
                <w:rFonts w:hint="eastAsia" w:ascii="宋体" w:hAnsi="宋体" w:cs="宋体"/>
                <w:kern w:val="0"/>
                <w:szCs w:val="21"/>
              </w:rPr>
              <w:t>节</w:t>
            </w:r>
          </w:p>
        </w:tc>
        <w:tc>
          <w:tcPr>
            <w:tcW w:w="1236" w:type="dxa"/>
            <w:vMerge w:val="restart"/>
            <w:tcBorders>
              <w:top w:val="nil"/>
              <w:left w:val="nil"/>
              <w:right w:val="nil"/>
            </w:tcBorders>
            <w:shd w:val="clear" w:color="auto" w:fill="auto"/>
            <w:vAlign w:val="center"/>
          </w:tcPr>
          <w:p w14:paraId="4D130F2E">
            <w:pPr>
              <w:widowControl/>
              <w:jc w:val="center"/>
              <w:rPr>
                <w:rFonts w:ascii="宋体" w:hAnsi="宋体" w:cs="宋体"/>
                <w:kern w:val="0"/>
                <w:szCs w:val="21"/>
              </w:rPr>
            </w:pPr>
            <w:r>
              <w:rPr>
                <w:rFonts w:hint="eastAsia" w:ascii="宋体" w:hAnsi="宋体" w:cs="宋体"/>
                <w:kern w:val="0"/>
                <w:szCs w:val="21"/>
              </w:rPr>
              <w:t>kn</w:t>
            </w:r>
          </w:p>
        </w:tc>
        <w:tc>
          <w:tcPr>
            <w:tcW w:w="2613" w:type="dxa"/>
            <w:tcBorders>
              <w:top w:val="nil"/>
              <w:left w:val="nil"/>
              <w:bottom w:val="nil"/>
              <w:right w:val="nil"/>
            </w:tcBorders>
            <w:shd w:val="clear" w:color="auto" w:fill="auto"/>
            <w:vAlign w:val="center"/>
          </w:tcPr>
          <w:p w14:paraId="55FF1BCF">
            <w:pPr>
              <w:widowControl/>
              <w:jc w:val="center"/>
              <w:rPr>
                <w:rFonts w:ascii="宋体" w:hAnsi="宋体" w:cs="宋体"/>
                <w:kern w:val="0"/>
                <w:szCs w:val="21"/>
              </w:rPr>
            </w:pPr>
            <w:r>
              <w:rPr>
                <w:rFonts w:hint="eastAsia" w:ascii="宋体" w:hAnsi="宋体" w:cs="宋体"/>
                <w:kern w:val="0"/>
                <w:szCs w:val="21"/>
              </w:rPr>
              <w:t>1kn=1 n mile/h</w:t>
            </w:r>
          </w:p>
        </w:tc>
      </w:tr>
      <w:tr w14:paraId="7A1AB32D">
        <w:trPr>
          <w:trHeight w:val="417" w:hRule="atLeast"/>
          <w:jc w:val="center"/>
        </w:trPr>
        <w:tc>
          <w:tcPr>
            <w:tcW w:w="1596" w:type="dxa"/>
            <w:vMerge w:val="continue"/>
            <w:tcBorders>
              <w:left w:val="nil"/>
              <w:right w:val="nil"/>
            </w:tcBorders>
            <w:vAlign w:val="center"/>
          </w:tcPr>
          <w:p w14:paraId="5E3B4A6C">
            <w:pPr>
              <w:ind w:left="360"/>
              <w:jc w:val="center"/>
              <w:rPr>
                <w:rFonts w:ascii="宋体" w:hAnsi="宋体" w:cs="Times New Roman"/>
                <w:bCs/>
                <w:szCs w:val="21"/>
              </w:rPr>
            </w:pPr>
          </w:p>
        </w:tc>
        <w:tc>
          <w:tcPr>
            <w:tcW w:w="1656" w:type="dxa"/>
            <w:vMerge w:val="continue"/>
            <w:tcBorders>
              <w:left w:val="nil"/>
              <w:right w:val="nil"/>
            </w:tcBorders>
            <w:vAlign w:val="center"/>
          </w:tcPr>
          <w:p w14:paraId="6256A44D">
            <w:pPr>
              <w:jc w:val="center"/>
              <w:rPr>
                <w:rFonts w:ascii="宋体" w:hAnsi="宋体" w:cs="Times New Roman"/>
                <w:bCs/>
                <w:szCs w:val="21"/>
              </w:rPr>
            </w:pPr>
          </w:p>
        </w:tc>
        <w:tc>
          <w:tcPr>
            <w:tcW w:w="1236" w:type="dxa"/>
            <w:vMerge w:val="continue"/>
            <w:tcBorders>
              <w:left w:val="nil"/>
              <w:right w:val="nil"/>
            </w:tcBorders>
            <w:vAlign w:val="center"/>
          </w:tcPr>
          <w:p w14:paraId="6E173FF6">
            <w:pPr>
              <w:jc w:val="center"/>
              <w:rPr>
                <w:rFonts w:ascii="宋体" w:hAnsi="宋体" w:cs="Times New Roman"/>
                <w:bCs/>
                <w:szCs w:val="21"/>
              </w:rPr>
            </w:pPr>
          </w:p>
        </w:tc>
        <w:tc>
          <w:tcPr>
            <w:tcW w:w="2613" w:type="dxa"/>
            <w:tcBorders>
              <w:top w:val="nil"/>
              <w:left w:val="nil"/>
              <w:bottom w:val="nil"/>
              <w:right w:val="nil"/>
            </w:tcBorders>
            <w:shd w:val="clear" w:color="auto" w:fill="auto"/>
            <w:vAlign w:val="center"/>
          </w:tcPr>
          <w:p w14:paraId="06A339A9">
            <w:pPr>
              <w:widowControl/>
              <w:jc w:val="center"/>
              <w:rPr>
                <w:rFonts w:ascii="宋体" w:hAnsi="宋体" w:cs="宋体"/>
                <w:kern w:val="0"/>
                <w:szCs w:val="21"/>
              </w:rPr>
            </w:pPr>
            <w:r>
              <w:rPr>
                <w:rFonts w:hint="eastAsia" w:ascii="宋体" w:hAnsi="宋体" w:cs="宋体"/>
                <w:kern w:val="0"/>
                <w:szCs w:val="21"/>
              </w:rPr>
              <w:t>=（1852/3600）m/s</w:t>
            </w:r>
          </w:p>
        </w:tc>
      </w:tr>
      <w:tr w14:paraId="0B91F679">
        <w:trPr>
          <w:trHeight w:val="353" w:hRule="atLeast"/>
          <w:jc w:val="center"/>
        </w:trPr>
        <w:tc>
          <w:tcPr>
            <w:tcW w:w="1596" w:type="dxa"/>
            <w:vMerge w:val="continue"/>
            <w:tcBorders>
              <w:left w:val="nil"/>
              <w:bottom w:val="nil"/>
              <w:right w:val="nil"/>
            </w:tcBorders>
            <w:vAlign w:val="center"/>
          </w:tcPr>
          <w:p w14:paraId="3A4F5F13">
            <w:pPr>
              <w:ind w:left="360"/>
              <w:jc w:val="center"/>
              <w:rPr>
                <w:rFonts w:ascii="宋体" w:hAnsi="宋体" w:cs="Times New Roman"/>
                <w:bCs/>
                <w:szCs w:val="21"/>
              </w:rPr>
            </w:pPr>
          </w:p>
        </w:tc>
        <w:tc>
          <w:tcPr>
            <w:tcW w:w="1656" w:type="dxa"/>
            <w:vMerge w:val="continue"/>
            <w:tcBorders>
              <w:left w:val="nil"/>
              <w:bottom w:val="nil"/>
              <w:right w:val="nil"/>
            </w:tcBorders>
            <w:vAlign w:val="center"/>
          </w:tcPr>
          <w:p w14:paraId="2ED9D8F7">
            <w:pPr>
              <w:jc w:val="center"/>
              <w:rPr>
                <w:rFonts w:ascii="宋体" w:hAnsi="宋体" w:cs="Times New Roman"/>
                <w:bCs/>
                <w:szCs w:val="21"/>
              </w:rPr>
            </w:pPr>
          </w:p>
        </w:tc>
        <w:tc>
          <w:tcPr>
            <w:tcW w:w="1236" w:type="dxa"/>
            <w:vMerge w:val="continue"/>
            <w:tcBorders>
              <w:left w:val="nil"/>
              <w:bottom w:val="nil"/>
              <w:right w:val="nil"/>
            </w:tcBorders>
            <w:vAlign w:val="center"/>
          </w:tcPr>
          <w:p w14:paraId="5FFF77C6">
            <w:pPr>
              <w:jc w:val="center"/>
              <w:rPr>
                <w:rFonts w:ascii="宋体" w:hAnsi="宋体" w:cs="Times New Roman"/>
                <w:bCs/>
                <w:szCs w:val="21"/>
              </w:rPr>
            </w:pPr>
          </w:p>
        </w:tc>
        <w:tc>
          <w:tcPr>
            <w:tcW w:w="2613" w:type="dxa"/>
            <w:tcBorders>
              <w:top w:val="nil"/>
              <w:left w:val="nil"/>
              <w:bottom w:val="nil"/>
              <w:right w:val="nil"/>
            </w:tcBorders>
            <w:shd w:val="clear" w:color="auto" w:fill="auto"/>
            <w:vAlign w:val="center"/>
          </w:tcPr>
          <w:p w14:paraId="66E6F345">
            <w:pPr>
              <w:widowControl/>
              <w:jc w:val="center"/>
              <w:rPr>
                <w:rFonts w:ascii="宋体" w:hAnsi="宋体" w:cs="宋体"/>
                <w:kern w:val="0"/>
                <w:szCs w:val="21"/>
              </w:rPr>
            </w:pPr>
            <w:r>
              <w:rPr>
                <w:rFonts w:hint="eastAsia" w:ascii="宋体" w:hAnsi="宋体" w:cs="宋体"/>
                <w:kern w:val="0"/>
                <w:szCs w:val="21"/>
              </w:rPr>
              <w:t>（只用于航行）</w:t>
            </w:r>
          </w:p>
        </w:tc>
      </w:tr>
      <w:tr w14:paraId="21B084C6">
        <w:trPr>
          <w:trHeight w:val="330" w:hRule="atLeast"/>
          <w:jc w:val="center"/>
        </w:trPr>
        <w:tc>
          <w:tcPr>
            <w:tcW w:w="1596" w:type="dxa"/>
            <w:vMerge w:val="restart"/>
            <w:tcBorders>
              <w:top w:val="nil"/>
              <w:left w:val="nil"/>
              <w:right w:val="nil"/>
            </w:tcBorders>
            <w:shd w:val="clear" w:color="auto" w:fill="auto"/>
            <w:vAlign w:val="center"/>
          </w:tcPr>
          <w:p w14:paraId="3E2EE24C">
            <w:pPr>
              <w:widowControl/>
              <w:jc w:val="center"/>
              <w:rPr>
                <w:rFonts w:ascii="宋体" w:hAnsi="宋体" w:cs="宋体"/>
                <w:kern w:val="0"/>
                <w:szCs w:val="21"/>
              </w:rPr>
            </w:pPr>
            <w:r>
              <w:rPr>
                <w:rFonts w:hint="eastAsia" w:ascii="宋体" w:hAnsi="宋体" w:cs="宋体"/>
                <w:kern w:val="0"/>
                <w:szCs w:val="21"/>
              </w:rPr>
              <w:t>质量</w:t>
            </w:r>
          </w:p>
        </w:tc>
        <w:tc>
          <w:tcPr>
            <w:tcW w:w="1656" w:type="dxa"/>
            <w:tcBorders>
              <w:top w:val="nil"/>
              <w:left w:val="nil"/>
              <w:bottom w:val="nil"/>
              <w:right w:val="nil"/>
            </w:tcBorders>
            <w:shd w:val="clear" w:color="auto" w:fill="auto"/>
            <w:vAlign w:val="center"/>
          </w:tcPr>
          <w:p w14:paraId="396BF05F">
            <w:pPr>
              <w:widowControl/>
              <w:jc w:val="center"/>
              <w:rPr>
                <w:rFonts w:ascii="宋体" w:hAnsi="宋体" w:cs="宋体"/>
                <w:kern w:val="0"/>
                <w:szCs w:val="21"/>
              </w:rPr>
            </w:pPr>
            <w:r>
              <w:rPr>
                <w:rFonts w:hint="eastAsia" w:ascii="宋体" w:hAnsi="宋体" w:cs="宋体"/>
                <w:kern w:val="0"/>
                <w:szCs w:val="21"/>
              </w:rPr>
              <w:t>吨</w:t>
            </w:r>
          </w:p>
        </w:tc>
        <w:tc>
          <w:tcPr>
            <w:tcW w:w="1236" w:type="dxa"/>
            <w:tcBorders>
              <w:top w:val="nil"/>
              <w:left w:val="nil"/>
              <w:bottom w:val="nil"/>
              <w:right w:val="nil"/>
            </w:tcBorders>
            <w:shd w:val="clear" w:color="auto" w:fill="auto"/>
            <w:vAlign w:val="center"/>
          </w:tcPr>
          <w:p w14:paraId="31A2762E">
            <w:pPr>
              <w:widowControl/>
              <w:jc w:val="center"/>
              <w:rPr>
                <w:rFonts w:ascii="宋体" w:hAnsi="宋体" w:cs="宋体"/>
                <w:kern w:val="0"/>
                <w:szCs w:val="21"/>
              </w:rPr>
            </w:pPr>
            <w:r>
              <w:rPr>
                <w:rFonts w:hint="eastAsia" w:ascii="宋体" w:hAnsi="宋体" w:cs="宋体"/>
                <w:kern w:val="0"/>
                <w:szCs w:val="21"/>
              </w:rPr>
              <w:t>t</w:t>
            </w:r>
          </w:p>
        </w:tc>
        <w:tc>
          <w:tcPr>
            <w:tcW w:w="2613" w:type="dxa"/>
            <w:tcBorders>
              <w:top w:val="nil"/>
              <w:left w:val="nil"/>
              <w:bottom w:val="nil"/>
              <w:right w:val="nil"/>
            </w:tcBorders>
            <w:shd w:val="clear" w:color="auto" w:fill="auto"/>
            <w:vAlign w:val="center"/>
          </w:tcPr>
          <w:p w14:paraId="62CCC42C">
            <w:pPr>
              <w:widowControl/>
              <w:jc w:val="center"/>
              <w:rPr>
                <w:rFonts w:ascii="宋体" w:hAnsi="宋体" w:cs="宋体"/>
                <w:kern w:val="0"/>
                <w:szCs w:val="21"/>
              </w:rPr>
            </w:pPr>
            <w:r>
              <w:rPr>
                <w:rFonts w:hint="eastAsia" w:ascii="宋体" w:hAnsi="宋体" w:cs="宋体"/>
                <w:kern w:val="0"/>
                <w:szCs w:val="21"/>
              </w:rPr>
              <w:t>1t=10</w:t>
            </w:r>
            <w:r>
              <w:rPr>
                <w:rFonts w:hint="eastAsia" w:ascii="宋体" w:hAnsi="宋体" w:cs="宋体"/>
                <w:kern w:val="0"/>
                <w:szCs w:val="21"/>
                <w:vertAlign w:val="superscript"/>
              </w:rPr>
              <w:t>3</w:t>
            </w:r>
            <w:r>
              <w:rPr>
                <w:rFonts w:hint="eastAsia" w:ascii="宋体" w:hAnsi="宋体" w:cs="宋体"/>
                <w:kern w:val="0"/>
                <w:szCs w:val="21"/>
              </w:rPr>
              <w:t>kg</w:t>
            </w:r>
          </w:p>
        </w:tc>
      </w:tr>
      <w:tr w14:paraId="17AE4356">
        <w:trPr>
          <w:trHeight w:val="359" w:hRule="atLeast"/>
          <w:jc w:val="center"/>
        </w:trPr>
        <w:tc>
          <w:tcPr>
            <w:tcW w:w="1596" w:type="dxa"/>
            <w:vMerge w:val="continue"/>
            <w:tcBorders>
              <w:left w:val="nil"/>
              <w:bottom w:val="nil"/>
              <w:right w:val="nil"/>
            </w:tcBorders>
            <w:vAlign w:val="center"/>
          </w:tcPr>
          <w:p w14:paraId="6FC2C911">
            <w:pPr>
              <w:ind w:left="360"/>
              <w:jc w:val="center"/>
              <w:rPr>
                <w:rFonts w:ascii="宋体" w:hAnsi="宋体" w:cs="Times New Roman"/>
                <w:bCs/>
                <w:szCs w:val="21"/>
              </w:rPr>
            </w:pPr>
          </w:p>
        </w:tc>
        <w:tc>
          <w:tcPr>
            <w:tcW w:w="1656" w:type="dxa"/>
            <w:tcBorders>
              <w:top w:val="nil"/>
              <w:left w:val="nil"/>
              <w:bottom w:val="nil"/>
              <w:right w:val="nil"/>
            </w:tcBorders>
            <w:shd w:val="clear" w:color="auto" w:fill="auto"/>
            <w:vAlign w:val="center"/>
          </w:tcPr>
          <w:p w14:paraId="664693A2">
            <w:pPr>
              <w:widowControl/>
              <w:jc w:val="center"/>
              <w:rPr>
                <w:rFonts w:ascii="宋体" w:hAnsi="宋体" w:cs="宋体"/>
                <w:kern w:val="0"/>
                <w:szCs w:val="21"/>
              </w:rPr>
            </w:pPr>
            <w:r>
              <w:rPr>
                <w:rFonts w:hint="eastAsia" w:ascii="宋体" w:hAnsi="宋体" w:cs="宋体"/>
                <w:kern w:val="0"/>
                <w:szCs w:val="21"/>
              </w:rPr>
              <w:t>原子质量单位</w:t>
            </w:r>
          </w:p>
        </w:tc>
        <w:tc>
          <w:tcPr>
            <w:tcW w:w="1236" w:type="dxa"/>
            <w:tcBorders>
              <w:top w:val="nil"/>
              <w:left w:val="nil"/>
              <w:bottom w:val="nil"/>
              <w:right w:val="nil"/>
            </w:tcBorders>
            <w:shd w:val="clear" w:color="auto" w:fill="auto"/>
            <w:vAlign w:val="center"/>
          </w:tcPr>
          <w:p w14:paraId="180D4094">
            <w:pPr>
              <w:widowControl/>
              <w:jc w:val="center"/>
              <w:rPr>
                <w:rFonts w:ascii="宋体" w:hAnsi="宋体" w:cs="宋体"/>
                <w:kern w:val="0"/>
                <w:szCs w:val="21"/>
              </w:rPr>
            </w:pPr>
            <w:r>
              <w:rPr>
                <w:rFonts w:hint="eastAsia" w:ascii="宋体" w:hAnsi="宋体" w:cs="宋体"/>
                <w:kern w:val="0"/>
                <w:szCs w:val="21"/>
              </w:rPr>
              <w:t>u</w:t>
            </w:r>
          </w:p>
        </w:tc>
        <w:tc>
          <w:tcPr>
            <w:tcW w:w="2613" w:type="dxa"/>
            <w:tcBorders>
              <w:top w:val="nil"/>
              <w:left w:val="nil"/>
              <w:bottom w:val="nil"/>
              <w:right w:val="nil"/>
            </w:tcBorders>
            <w:shd w:val="clear" w:color="auto" w:fill="auto"/>
            <w:vAlign w:val="center"/>
          </w:tcPr>
          <w:p w14:paraId="4AE2BBE0">
            <w:pPr>
              <w:widowControl/>
              <w:jc w:val="center"/>
              <w:rPr>
                <w:rFonts w:ascii="宋体" w:hAnsi="宋体" w:cs="宋体"/>
                <w:kern w:val="0"/>
                <w:szCs w:val="21"/>
              </w:rPr>
            </w:pPr>
            <w:r>
              <w:rPr>
                <w:rFonts w:hint="eastAsia" w:ascii="宋体" w:hAnsi="宋体" w:cs="宋体"/>
                <w:kern w:val="0"/>
                <w:szCs w:val="21"/>
              </w:rPr>
              <w:t>1u≈1.6605655×10</w:t>
            </w:r>
            <w:r>
              <w:rPr>
                <w:rFonts w:hint="eastAsia" w:ascii="宋体" w:hAnsi="宋体" w:cs="宋体"/>
                <w:kern w:val="0"/>
                <w:szCs w:val="21"/>
                <w:vertAlign w:val="superscript"/>
              </w:rPr>
              <w:t>-27</w:t>
            </w:r>
            <w:r>
              <w:rPr>
                <w:rFonts w:hint="eastAsia" w:ascii="宋体" w:hAnsi="宋体" w:cs="宋体"/>
                <w:kern w:val="0"/>
                <w:szCs w:val="21"/>
              </w:rPr>
              <w:t>kg</w:t>
            </w:r>
          </w:p>
        </w:tc>
      </w:tr>
      <w:tr w14:paraId="4A50B13F">
        <w:trPr>
          <w:trHeight w:val="429" w:hRule="atLeast"/>
          <w:jc w:val="center"/>
        </w:trPr>
        <w:tc>
          <w:tcPr>
            <w:tcW w:w="1596" w:type="dxa"/>
            <w:tcBorders>
              <w:top w:val="nil"/>
              <w:left w:val="nil"/>
              <w:bottom w:val="nil"/>
              <w:right w:val="nil"/>
            </w:tcBorders>
            <w:shd w:val="clear" w:color="auto" w:fill="auto"/>
            <w:vAlign w:val="center"/>
          </w:tcPr>
          <w:p w14:paraId="2FAA64B5">
            <w:pPr>
              <w:widowControl/>
              <w:jc w:val="center"/>
              <w:rPr>
                <w:rFonts w:ascii="宋体" w:hAnsi="宋体" w:cs="宋体"/>
                <w:kern w:val="0"/>
                <w:szCs w:val="21"/>
              </w:rPr>
            </w:pPr>
            <w:r>
              <w:rPr>
                <w:rFonts w:hint="eastAsia" w:ascii="宋体" w:hAnsi="宋体" w:cs="宋体"/>
                <w:kern w:val="0"/>
                <w:szCs w:val="21"/>
              </w:rPr>
              <w:t>体积</w:t>
            </w:r>
          </w:p>
        </w:tc>
        <w:tc>
          <w:tcPr>
            <w:tcW w:w="1656" w:type="dxa"/>
            <w:tcBorders>
              <w:top w:val="nil"/>
              <w:left w:val="nil"/>
              <w:bottom w:val="nil"/>
              <w:right w:val="nil"/>
            </w:tcBorders>
            <w:shd w:val="clear" w:color="auto" w:fill="auto"/>
            <w:vAlign w:val="center"/>
          </w:tcPr>
          <w:p w14:paraId="58C39025">
            <w:pPr>
              <w:widowControl/>
              <w:jc w:val="center"/>
              <w:rPr>
                <w:rFonts w:ascii="宋体" w:hAnsi="宋体" w:cs="宋体"/>
                <w:kern w:val="0"/>
                <w:szCs w:val="21"/>
              </w:rPr>
            </w:pPr>
            <w:r>
              <w:rPr>
                <w:rFonts w:hint="eastAsia" w:ascii="宋体" w:hAnsi="宋体" w:cs="宋体"/>
                <w:kern w:val="0"/>
                <w:szCs w:val="21"/>
              </w:rPr>
              <w:t>升</w:t>
            </w:r>
          </w:p>
        </w:tc>
        <w:tc>
          <w:tcPr>
            <w:tcW w:w="1236" w:type="dxa"/>
            <w:tcBorders>
              <w:top w:val="nil"/>
              <w:left w:val="nil"/>
              <w:bottom w:val="nil"/>
              <w:right w:val="nil"/>
            </w:tcBorders>
            <w:shd w:val="clear" w:color="auto" w:fill="auto"/>
            <w:vAlign w:val="center"/>
          </w:tcPr>
          <w:p w14:paraId="60E59EA5">
            <w:pPr>
              <w:widowControl/>
              <w:jc w:val="center"/>
              <w:rPr>
                <w:rFonts w:ascii="宋体" w:hAnsi="宋体" w:cs="宋体"/>
                <w:kern w:val="0"/>
                <w:szCs w:val="21"/>
              </w:rPr>
            </w:pPr>
            <w:r>
              <w:rPr>
                <w:rFonts w:hint="eastAsia" w:ascii="宋体" w:hAnsi="宋体" w:cs="宋体"/>
                <w:kern w:val="0"/>
                <w:szCs w:val="21"/>
              </w:rPr>
              <w:t>L，（1）</w:t>
            </w:r>
          </w:p>
        </w:tc>
        <w:tc>
          <w:tcPr>
            <w:tcW w:w="2613" w:type="dxa"/>
            <w:tcBorders>
              <w:top w:val="nil"/>
              <w:left w:val="nil"/>
              <w:bottom w:val="nil"/>
              <w:right w:val="nil"/>
            </w:tcBorders>
            <w:shd w:val="clear" w:color="auto" w:fill="auto"/>
            <w:vAlign w:val="center"/>
          </w:tcPr>
          <w:p w14:paraId="5B67F2F2">
            <w:pPr>
              <w:widowControl/>
              <w:jc w:val="center"/>
              <w:rPr>
                <w:rFonts w:ascii="宋体" w:hAnsi="宋体" w:cs="宋体"/>
                <w:kern w:val="0"/>
                <w:szCs w:val="21"/>
              </w:rPr>
            </w:pPr>
            <w:r>
              <w:rPr>
                <w:rFonts w:hint="eastAsia" w:ascii="宋体" w:hAnsi="宋体" w:cs="宋体"/>
                <w:kern w:val="0"/>
                <w:szCs w:val="21"/>
              </w:rPr>
              <w:t>1L=1dm</w:t>
            </w:r>
            <w:r>
              <w:rPr>
                <w:rFonts w:hint="eastAsia" w:ascii="宋体" w:hAnsi="宋体" w:cs="宋体"/>
                <w:kern w:val="0"/>
                <w:szCs w:val="21"/>
                <w:vertAlign w:val="superscript"/>
              </w:rPr>
              <w:t>3</w:t>
            </w:r>
            <w:r>
              <w:rPr>
                <w:rFonts w:hint="eastAsia" w:ascii="宋体" w:hAnsi="宋体" w:cs="宋体"/>
                <w:kern w:val="0"/>
                <w:szCs w:val="21"/>
              </w:rPr>
              <w:t>=10</w:t>
            </w:r>
            <w:r>
              <w:rPr>
                <w:rFonts w:hint="eastAsia" w:ascii="宋体" w:hAnsi="宋体" w:cs="宋体"/>
                <w:kern w:val="0"/>
                <w:szCs w:val="21"/>
                <w:vertAlign w:val="superscript"/>
              </w:rPr>
              <w:t>-3</w:t>
            </w:r>
            <w:r>
              <w:rPr>
                <w:rFonts w:hint="eastAsia" w:ascii="宋体" w:hAnsi="宋体" w:cs="宋体"/>
                <w:kern w:val="0"/>
                <w:szCs w:val="21"/>
              </w:rPr>
              <w:t xml:space="preserve"> m</w:t>
            </w:r>
            <w:r>
              <w:rPr>
                <w:rFonts w:hint="eastAsia" w:ascii="宋体" w:hAnsi="宋体" w:cs="宋体"/>
                <w:kern w:val="0"/>
                <w:szCs w:val="21"/>
                <w:vertAlign w:val="superscript"/>
              </w:rPr>
              <w:t>3</w:t>
            </w:r>
          </w:p>
        </w:tc>
      </w:tr>
      <w:tr w14:paraId="6AC99C53">
        <w:trPr>
          <w:trHeight w:val="468" w:hRule="atLeast"/>
          <w:jc w:val="center"/>
        </w:trPr>
        <w:tc>
          <w:tcPr>
            <w:tcW w:w="1596" w:type="dxa"/>
            <w:tcBorders>
              <w:top w:val="nil"/>
              <w:left w:val="nil"/>
              <w:bottom w:val="nil"/>
              <w:right w:val="nil"/>
            </w:tcBorders>
            <w:shd w:val="clear" w:color="auto" w:fill="auto"/>
            <w:vAlign w:val="center"/>
          </w:tcPr>
          <w:p w14:paraId="62FC7C43">
            <w:pPr>
              <w:widowControl/>
              <w:jc w:val="center"/>
              <w:rPr>
                <w:rFonts w:ascii="宋体" w:hAnsi="宋体" w:cs="宋体"/>
                <w:kern w:val="0"/>
                <w:szCs w:val="21"/>
              </w:rPr>
            </w:pPr>
            <w:r>
              <w:rPr>
                <w:rFonts w:hint="eastAsia" w:ascii="宋体" w:hAnsi="宋体" w:cs="宋体"/>
                <w:kern w:val="0"/>
                <w:szCs w:val="21"/>
              </w:rPr>
              <w:t>能</w:t>
            </w:r>
          </w:p>
        </w:tc>
        <w:tc>
          <w:tcPr>
            <w:tcW w:w="1656" w:type="dxa"/>
            <w:tcBorders>
              <w:top w:val="nil"/>
              <w:left w:val="nil"/>
              <w:bottom w:val="nil"/>
              <w:right w:val="nil"/>
            </w:tcBorders>
            <w:shd w:val="clear" w:color="auto" w:fill="auto"/>
            <w:vAlign w:val="center"/>
          </w:tcPr>
          <w:p w14:paraId="7BA99133">
            <w:pPr>
              <w:widowControl/>
              <w:jc w:val="center"/>
              <w:rPr>
                <w:rFonts w:ascii="宋体" w:hAnsi="宋体" w:cs="宋体"/>
                <w:kern w:val="0"/>
                <w:szCs w:val="21"/>
              </w:rPr>
            </w:pPr>
            <w:r>
              <w:rPr>
                <w:rFonts w:hint="eastAsia" w:ascii="宋体" w:hAnsi="宋体" w:cs="宋体"/>
                <w:kern w:val="0"/>
                <w:szCs w:val="21"/>
              </w:rPr>
              <w:t>电子伏</w:t>
            </w:r>
          </w:p>
        </w:tc>
        <w:tc>
          <w:tcPr>
            <w:tcW w:w="1236" w:type="dxa"/>
            <w:tcBorders>
              <w:top w:val="nil"/>
              <w:left w:val="nil"/>
              <w:bottom w:val="nil"/>
              <w:right w:val="nil"/>
            </w:tcBorders>
            <w:shd w:val="clear" w:color="auto" w:fill="auto"/>
            <w:vAlign w:val="center"/>
          </w:tcPr>
          <w:p w14:paraId="386D6BD2">
            <w:pPr>
              <w:widowControl/>
              <w:jc w:val="center"/>
              <w:rPr>
                <w:rFonts w:ascii="宋体" w:hAnsi="宋体" w:cs="宋体"/>
                <w:kern w:val="0"/>
                <w:szCs w:val="21"/>
              </w:rPr>
            </w:pPr>
            <w:r>
              <w:rPr>
                <w:rFonts w:hint="eastAsia" w:ascii="宋体" w:hAnsi="宋体" w:cs="宋体"/>
                <w:kern w:val="0"/>
                <w:szCs w:val="21"/>
              </w:rPr>
              <w:t>eV</w:t>
            </w:r>
          </w:p>
        </w:tc>
        <w:tc>
          <w:tcPr>
            <w:tcW w:w="2613" w:type="dxa"/>
            <w:tcBorders>
              <w:top w:val="nil"/>
              <w:left w:val="nil"/>
              <w:bottom w:val="nil"/>
              <w:right w:val="nil"/>
            </w:tcBorders>
            <w:shd w:val="clear" w:color="auto" w:fill="auto"/>
            <w:vAlign w:val="center"/>
          </w:tcPr>
          <w:p w14:paraId="5EE6BCBE">
            <w:pPr>
              <w:widowControl/>
              <w:jc w:val="center"/>
              <w:rPr>
                <w:rFonts w:ascii="宋体" w:hAnsi="宋体" w:cs="宋体"/>
                <w:kern w:val="0"/>
                <w:szCs w:val="21"/>
              </w:rPr>
            </w:pPr>
            <w:r>
              <w:rPr>
                <w:rFonts w:hint="eastAsia" w:ascii="宋体" w:hAnsi="宋体" w:cs="宋体"/>
                <w:kern w:val="0"/>
                <w:szCs w:val="21"/>
              </w:rPr>
              <w:t>1eV≈1.6021892×10</w:t>
            </w:r>
            <w:r>
              <w:rPr>
                <w:rFonts w:hint="eastAsia" w:ascii="宋体" w:hAnsi="宋体" w:cs="宋体"/>
                <w:kern w:val="0"/>
                <w:szCs w:val="21"/>
                <w:vertAlign w:val="superscript"/>
              </w:rPr>
              <w:t>-19</w:t>
            </w:r>
            <w:r>
              <w:rPr>
                <w:rFonts w:hint="eastAsia" w:ascii="宋体" w:hAnsi="宋体" w:cs="宋体"/>
                <w:kern w:val="0"/>
                <w:szCs w:val="21"/>
              </w:rPr>
              <w:t>J</w:t>
            </w:r>
          </w:p>
        </w:tc>
      </w:tr>
      <w:tr w14:paraId="14F0AFD8">
        <w:trPr>
          <w:trHeight w:val="428" w:hRule="atLeast"/>
          <w:jc w:val="center"/>
        </w:trPr>
        <w:tc>
          <w:tcPr>
            <w:tcW w:w="1596" w:type="dxa"/>
            <w:tcBorders>
              <w:top w:val="nil"/>
              <w:left w:val="nil"/>
              <w:bottom w:val="nil"/>
              <w:right w:val="nil"/>
            </w:tcBorders>
            <w:shd w:val="clear" w:color="auto" w:fill="auto"/>
            <w:vAlign w:val="center"/>
          </w:tcPr>
          <w:p w14:paraId="7DB66983">
            <w:pPr>
              <w:widowControl/>
              <w:jc w:val="center"/>
              <w:rPr>
                <w:rFonts w:ascii="宋体" w:hAnsi="宋体" w:cs="宋体"/>
                <w:kern w:val="0"/>
                <w:szCs w:val="21"/>
              </w:rPr>
            </w:pPr>
            <w:r>
              <w:rPr>
                <w:rFonts w:hint="eastAsia" w:ascii="宋体" w:hAnsi="宋体" w:cs="宋体"/>
                <w:kern w:val="0"/>
                <w:szCs w:val="21"/>
              </w:rPr>
              <w:t>级差</w:t>
            </w:r>
          </w:p>
        </w:tc>
        <w:tc>
          <w:tcPr>
            <w:tcW w:w="1656" w:type="dxa"/>
            <w:tcBorders>
              <w:top w:val="nil"/>
              <w:left w:val="nil"/>
              <w:bottom w:val="nil"/>
              <w:right w:val="nil"/>
            </w:tcBorders>
            <w:shd w:val="clear" w:color="auto" w:fill="auto"/>
            <w:vAlign w:val="center"/>
          </w:tcPr>
          <w:p w14:paraId="42C9472E">
            <w:pPr>
              <w:widowControl/>
              <w:jc w:val="center"/>
              <w:rPr>
                <w:rFonts w:ascii="宋体" w:hAnsi="宋体" w:cs="宋体"/>
                <w:kern w:val="0"/>
                <w:szCs w:val="21"/>
              </w:rPr>
            </w:pPr>
            <w:r>
              <w:rPr>
                <w:rFonts w:hint="eastAsia" w:ascii="宋体" w:hAnsi="宋体" w:cs="宋体"/>
                <w:kern w:val="0"/>
                <w:szCs w:val="21"/>
              </w:rPr>
              <w:t>分贝</w:t>
            </w:r>
          </w:p>
        </w:tc>
        <w:tc>
          <w:tcPr>
            <w:tcW w:w="1236" w:type="dxa"/>
            <w:tcBorders>
              <w:top w:val="nil"/>
              <w:left w:val="nil"/>
              <w:bottom w:val="nil"/>
              <w:right w:val="nil"/>
            </w:tcBorders>
            <w:shd w:val="clear" w:color="auto" w:fill="auto"/>
            <w:vAlign w:val="center"/>
          </w:tcPr>
          <w:p w14:paraId="0F48B5F0">
            <w:pPr>
              <w:widowControl/>
              <w:jc w:val="center"/>
              <w:rPr>
                <w:rFonts w:ascii="宋体" w:hAnsi="宋体" w:cs="宋体"/>
                <w:kern w:val="0"/>
                <w:szCs w:val="21"/>
              </w:rPr>
            </w:pPr>
            <w:r>
              <w:rPr>
                <w:rFonts w:hint="eastAsia" w:ascii="宋体" w:hAnsi="宋体" w:cs="宋体"/>
                <w:kern w:val="0"/>
                <w:szCs w:val="21"/>
              </w:rPr>
              <w:t>dB</w:t>
            </w:r>
          </w:p>
        </w:tc>
        <w:tc>
          <w:tcPr>
            <w:tcW w:w="2613" w:type="dxa"/>
            <w:tcBorders>
              <w:top w:val="nil"/>
              <w:left w:val="nil"/>
              <w:bottom w:val="nil"/>
              <w:right w:val="nil"/>
            </w:tcBorders>
            <w:shd w:val="clear" w:color="auto" w:fill="auto"/>
            <w:vAlign w:val="center"/>
          </w:tcPr>
          <w:p w14:paraId="34602B6F">
            <w:pPr>
              <w:widowControl/>
              <w:jc w:val="center"/>
              <w:rPr>
                <w:rFonts w:ascii="宋体" w:hAnsi="宋体" w:cs="宋体"/>
                <w:kern w:val="0"/>
                <w:szCs w:val="21"/>
              </w:rPr>
            </w:pPr>
          </w:p>
        </w:tc>
      </w:tr>
      <w:tr w14:paraId="217E4741">
        <w:trPr>
          <w:trHeight w:val="429" w:hRule="atLeast"/>
          <w:jc w:val="center"/>
        </w:trPr>
        <w:tc>
          <w:tcPr>
            <w:tcW w:w="1596" w:type="dxa"/>
            <w:tcBorders>
              <w:top w:val="nil"/>
              <w:left w:val="nil"/>
              <w:bottom w:val="single" w:color="auto" w:sz="4" w:space="0"/>
              <w:right w:val="nil"/>
            </w:tcBorders>
            <w:shd w:val="clear" w:color="auto" w:fill="auto"/>
            <w:vAlign w:val="center"/>
          </w:tcPr>
          <w:p w14:paraId="771F6FD6">
            <w:pPr>
              <w:widowControl/>
              <w:jc w:val="center"/>
              <w:rPr>
                <w:rFonts w:ascii="宋体" w:hAnsi="宋体" w:cs="宋体"/>
                <w:kern w:val="0"/>
                <w:szCs w:val="21"/>
              </w:rPr>
            </w:pPr>
            <w:r>
              <w:rPr>
                <w:rFonts w:hint="eastAsia" w:ascii="宋体" w:hAnsi="宋体" w:cs="宋体"/>
                <w:kern w:val="0"/>
                <w:szCs w:val="21"/>
              </w:rPr>
              <w:t>级密度</w:t>
            </w:r>
          </w:p>
        </w:tc>
        <w:tc>
          <w:tcPr>
            <w:tcW w:w="1656" w:type="dxa"/>
            <w:tcBorders>
              <w:top w:val="nil"/>
              <w:left w:val="nil"/>
              <w:bottom w:val="single" w:color="auto" w:sz="4" w:space="0"/>
              <w:right w:val="nil"/>
            </w:tcBorders>
            <w:shd w:val="clear" w:color="auto" w:fill="auto"/>
            <w:vAlign w:val="center"/>
          </w:tcPr>
          <w:p w14:paraId="06B760D3">
            <w:pPr>
              <w:widowControl/>
              <w:jc w:val="center"/>
              <w:rPr>
                <w:rFonts w:ascii="宋体" w:hAnsi="宋体" w:cs="宋体"/>
                <w:kern w:val="0"/>
                <w:szCs w:val="21"/>
              </w:rPr>
            </w:pPr>
            <w:r>
              <w:rPr>
                <w:rFonts w:hint="eastAsia" w:ascii="宋体" w:hAnsi="宋体" w:cs="宋体"/>
                <w:kern w:val="0"/>
                <w:szCs w:val="21"/>
              </w:rPr>
              <w:t>特［克斯］</w:t>
            </w:r>
          </w:p>
        </w:tc>
        <w:tc>
          <w:tcPr>
            <w:tcW w:w="1236" w:type="dxa"/>
            <w:tcBorders>
              <w:top w:val="nil"/>
              <w:left w:val="nil"/>
              <w:bottom w:val="single" w:color="auto" w:sz="4" w:space="0"/>
              <w:right w:val="nil"/>
            </w:tcBorders>
            <w:shd w:val="clear" w:color="auto" w:fill="auto"/>
            <w:vAlign w:val="center"/>
          </w:tcPr>
          <w:p w14:paraId="282B8CFE">
            <w:pPr>
              <w:widowControl/>
              <w:jc w:val="center"/>
              <w:rPr>
                <w:rFonts w:ascii="宋体" w:hAnsi="宋体" w:cs="宋体"/>
                <w:kern w:val="0"/>
                <w:szCs w:val="21"/>
              </w:rPr>
            </w:pPr>
            <w:r>
              <w:rPr>
                <w:rFonts w:hint="eastAsia" w:ascii="宋体" w:hAnsi="宋体" w:cs="宋体"/>
                <w:kern w:val="0"/>
                <w:szCs w:val="21"/>
              </w:rPr>
              <w:t xml:space="preserve">tex </w:t>
            </w:r>
          </w:p>
        </w:tc>
        <w:tc>
          <w:tcPr>
            <w:tcW w:w="2613" w:type="dxa"/>
            <w:tcBorders>
              <w:top w:val="nil"/>
              <w:left w:val="nil"/>
              <w:bottom w:val="single" w:color="auto" w:sz="4" w:space="0"/>
              <w:right w:val="nil"/>
            </w:tcBorders>
            <w:shd w:val="clear" w:color="auto" w:fill="auto"/>
            <w:vAlign w:val="center"/>
          </w:tcPr>
          <w:p w14:paraId="5432100C">
            <w:pPr>
              <w:widowControl/>
              <w:jc w:val="center"/>
              <w:rPr>
                <w:rFonts w:ascii="宋体" w:hAnsi="宋体" w:cs="宋体"/>
                <w:kern w:val="0"/>
                <w:szCs w:val="21"/>
              </w:rPr>
            </w:pPr>
            <w:r>
              <w:rPr>
                <w:rFonts w:hint="eastAsia" w:ascii="宋体" w:hAnsi="宋体" w:cs="宋体"/>
                <w:kern w:val="0"/>
                <w:szCs w:val="21"/>
              </w:rPr>
              <w:t>1 tex=1g/km</w:t>
            </w:r>
          </w:p>
        </w:tc>
      </w:tr>
    </w:tbl>
    <w:p w14:paraId="22AA6853">
      <w:pPr>
        <w:spacing w:line="300" w:lineRule="auto"/>
        <w:ind w:firstLine="480" w:firstLineChars="200"/>
        <w:rPr>
          <w:rFonts w:ascii="宋体" w:hAnsi="宋体" w:cs="Times New Roman"/>
          <w:sz w:val="24"/>
          <w:szCs w:val="24"/>
        </w:rPr>
      </w:pPr>
    </w:p>
    <w:p w14:paraId="33395F4E">
      <w:pPr>
        <w:pStyle w:val="12"/>
      </w:pPr>
      <w:bookmarkStart w:id="179" w:name="_Ref990851568"/>
      <w:r>
        <w:t xml:space="preserve">表 </w:t>
      </w:r>
      <w:r>
        <w:fldChar w:fldCharType="begin"/>
      </w:r>
      <w:r>
        <w:instrText xml:space="preserve"> STYLEREF 1 \s </w:instrText>
      </w:r>
      <w:r>
        <w:fldChar w:fldCharType="separate"/>
      </w:r>
      <w:r>
        <w:t>2</w:t>
      </w:r>
      <w:r>
        <w:fldChar w:fldCharType="end"/>
      </w:r>
      <w:r>
        <w:rPr>
          <w:rFonts w:hint="eastAsia"/>
        </w:rPr>
        <w:t>.</w:t>
      </w:r>
      <w:r>
        <w:fldChar w:fldCharType="begin"/>
      </w:r>
      <w:r>
        <w:instrText xml:space="preserve"> SEQ 表 \* ARABIC \s 1 </w:instrText>
      </w:r>
      <w:r>
        <w:fldChar w:fldCharType="separate"/>
      </w:r>
      <w:r>
        <w:t>8</w:t>
      </w:r>
      <w:r>
        <w:fldChar w:fldCharType="end"/>
      </w:r>
      <w:bookmarkEnd w:id="179"/>
      <w:r>
        <w:rPr>
          <w:rFonts w:hint="eastAsia"/>
        </w:rPr>
        <w:t xml:space="preserve"> 用于构成十进倍数和分数单位的词头</w:t>
      </w:r>
    </w:p>
    <w:tbl>
      <w:tblPr>
        <w:tblStyle w:val="2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60"/>
        <w:gridCol w:w="2206"/>
        <w:gridCol w:w="3119"/>
      </w:tblGrid>
      <w:tr w14:paraId="008B1382">
        <w:trPr>
          <w:trHeight w:val="380" w:hRule="exact"/>
          <w:jc w:val="center"/>
        </w:trPr>
        <w:tc>
          <w:tcPr>
            <w:tcW w:w="1760" w:type="dxa"/>
            <w:tcBorders>
              <w:left w:val="nil"/>
              <w:bottom w:val="single" w:color="auto" w:sz="4" w:space="0"/>
              <w:right w:val="nil"/>
            </w:tcBorders>
            <w:vAlign w:val="center"/>
          </w:tcPr>
          <w:p w14:paraId="340B7342">
            <w:pPr>
              <w:ind w:right="104"/>
              <w:jc w:val="center"/>
              <w:rPr>
                <w:rFonts w:ascii="宋体" w:hAnsi="宋体" w:cs="Times New Roman"/>
                <w:bCs/>
                <w:szCs w:val="21"/>
              </w:rPr>
            </w:pPr>
            <w:r>
              <w:rPr>
                <w:rFonts w:hint="eastAsia" w:ascii="宋体" w:hAnsi="宋体" w:cs="Times New Roman"/>
                <w:bCs/>
                <w:szCs w:val="21"/>
              </w:rPr>
              <w:t>所表示的因数</w:t>
            </w:r>
          </w:p>
        </w:tc>
        <w:tc>
          <w:tcPr>
            <w:tcW w:w="2206" w:type="dxa"/>
            <w:tcBorders>
              <w:left w:val="nil"/>
              <w:bottom w:val="single" w:color="auto" w:sz="4" w:space="0"/>
              <w:right w:val="nil"/>
            </w:tcBorders>
            <w:vAlign w:val="center"/>
          </w:tcPr>
          <w:p w14:paraId="0EFCD590">
            <w:pPr>
              <w:ind w:left="40"/>
              <w:jc w:val="center"/>
              <w:rPr>
                <w:rFonts w:ascii="宋体" w:hAnsi="宋体" w:cs="Times New Roman"/>
                <w:bCs/>
                <w:szCs w:val="21"/>
              </w:rPr>
            </w:pPr>
            <w:r>
              <w:rPr>
                <w:rFonts w:hint="eastAsia" w:ascii="宋体" w:hAnsi="宋体" w:cs="Times New Roman"/>
                <w:bCs/>
                <w:szCs w:val="21"/>
              </w:rPr>
              <w:t>词头名称</w:t>
            </w:r>
          </w:p>
        </w:tc>
        <w:tc>
          <w:tcPr>
            <w:tcW w:w="3119" w:type="dxa"/>
            <w:tcBorders>
              <w:left w:val="nil"/>
              <w:bottom w:val="single" w:color="auto" w:sz="4" w:space="0"/>
              <w:right w:val="nil"/>
            </w:tcBorders>
            <w:vAlign w:val="center"/>
          </w:tcPr>
          <w:p w14:paraId="4B460A10">
            <w:pPr>
              <w:jc w:val="center"/>
              <w:rPr>
                <w:rFonts w:ascii="宋体" w:hAnsi="宋体" w:cs="Times New Roman"/>
                <w:bCs/>
                <w:szCs w:val="21"/>
              </w:rPr>
            </w:pPr>
            <w:r>
              <w:rPr>
                <w:rFonts w:hint="eastAsia" w:ascii="宋体" w:hAnsi="宋体" w:cs="Times New Roman"/>
                <w:bCs/>
                <w:szCs w:val="21"/>
              </w:rPr>
              <w:t>词头符号</w:t>
            </w:r>
          </w:p>
        </w:tc>
      </w:tr>
      <w:tr w14:paraId="1613ADB9">
        <w:trPr>
          <w:trHeight w:val="380" w:hRule="exact"/>
          <w:jc w:val="center"/>
        </w:trPr>
        <w:tc>
          <w:tcPr>
            <w:tcW w:w="1760" w:type="dxa"/>
            <w:tcBorders>
              <w:left w:val="nil"/>
              <w:bottom w:val="nil"/>
              <w:right w:val="nil"/>
            </w:tcBorders>
            <w:vAlign w:val="center"/>
          </w:tcPr>
          <w:p w14:paraId="01EAE721">
            <w:pPr>
              <w:ind w:right="104"/>
              <w:jc w:val="center"/>
              <w:rPr>
                <w:rFonts w:ascii="宋体" w:hAnsi="宋体" w:cs="Times New Roman"/>
                <w:bCs/>
                <w:szCs w:val="21"/>
              </w:rPr>
            </w:pPr>
            <w:r>
              <w:rPr>
                <w:rFonts w:hint="eastAsia" w:ascii="宋体" w:hAnsi="宋体" w:cs="Times New Roman"/>
                <w:bCs/>
                <w:szCs w:val="21"/>
              </w:rPr>
              <w:t>10</w:t>
            </w:r>
            <w:r>
              <w:rPr>
                <w:rFonts w:hint="eastAsia" w:ascii="宋体" w:hAnsi="宋体" w:cs="Times New Roman"/>
                <w:bCs/>
                <w:szCs w:val="21"/>
                <w:vertAlign w:val="superscript"/>
              </w:rPr>
              <w:t>18</w:t>
            </w:r>
          </w:p>
        </w:tc>
        <w:tc>
          <w:tcPr>
            <w:tcW w:w="2206" w:type="dxa"/>
            <w:tcBorders>
              <w:left w:val="nil"/>
              <w:bottom w:val="nil"/>
              <w:right w:val="nil"/>
            </w:tcBorders>
            <w:vAlign w:val="center"/>
          </w:tcPr>
          <w:p w14:paraId="0A7C4409">
            <w:pPr>
              <w:jc w:val="center"/>
              <w:rPr>
                <w:rFonts w:ascii="宋体" w:hAnsi="宋体" w:cs="Times New Roman"/>
                <w:bCs/>
                <w:szCs w:val="21"/>
              </w:rPr>
            </w:pPr>
            <w:r>
              <w:rPr>
                <w:rFonts w:hint="eastAsia" w:ascii="宋体" w:hAnsi="宋体" w:cs="Times New Roman"/>
                <w:bCs/>
                <w:szCs w:val="21"/>
              </w:rPr>
              <w:t>艾［克萨］</w:t>
            </w:r>
          </w:p>
        </w:tc>
        <w:tc>
          <w:tcPr>
            <w:tcW w:w="3119" w:type="dxa"/>
            <w:tcBorders>
              <w:left w:val="nil"/>
              <w:bottom w:val="nil"/>
              <w:right w:val="nil"/>
            </w:tcBorders>
            <w:vAlign w:val="center"/>
          </w:tcPr>
          <w:p w14:paraId="5533E8F3">
            <w:pPr>
              <w:jc w:val="center"/>
              <w:rPr>
                <w:rFonts w:ascii="宋体" w:hAnsi="宋体" w:cs="Times New Roman"/>
                <w:bCs/>
                <w:szCs w:val="21"/>
              </w:rPr>
            </w:pPr>
            <w:r>
              <w:rPr>
                <w:rFonts w:hint="eastAsia" w:ascii="宋体" w:hAnsi="宋体" w:cs="Times New Roman"/>
                <w:bCs/>
                <w:szCs w:val="21"/>
              </w:rPr>
              <w:t>E</w:t>
            </w:r>
          </w:p>
        </w:tc>
      </w:tr>
      <w:tr w14:paraId="08D8F860">
        <w:trPr>
          <w:trHeight w:val="380" w:hRule="exact"/>
          <w:jc w:val="center"/>
        </w:trPr>
        <w:tc>
          <w:tcPr>
            <w:tcW w:w="1760" w:type="dxa"/>
            <w:tcBorders>
              <w:top w:val="nil"/>
              <w:left w:val="nil"/>
              <w:bottom w:val="nil"/>
              <w:right w:val="nil"/>
            </w:tcBorders>
            <w:vAlign w:val="center"/>
          </w:tcPr>
          <w:p w14:paraId="50D96928">
            <w:pPr>
              <w:ind w:right="104"/>
              <w:jc w:val="center"/>
              <w:rPr>
                <w:rFonts w:ascii="宋体" w:hAnsi="宋体" w:cs="Times New Roman"/>
                <w:bCs/>
                <w:szCs w:val="21"/>
              </w:rPr>
            </w:pPr>
            <w:r>
              <w:rPr>
                <w:rFonts w:hint="eastAsia" w:ascii="宋体" w:hAnsi="宋体" w:cs="Times New Roman"/>
                <w:bCs/>
                <w:szCs w:val="21"/>
              </w:rPr>
              <w:t>10</w:t>
            </w:r>
            <w:r>
              <w:rPr>
                <w:rFonts w:hint="eastAsia" w:ascii="宋体" w:hAnsi="宋体" w:cs="Times New Roman"/>
                <w:bCs/>
                <w:szCs w:val="21"/>
                <w:vertAlign w:val="superscript"/>
              </w:rPr>
              <w:t>15</w:t>
            </w:r>
          </w:p>
        </w:tc>
        <w:tc>
          <w:tcPr>
            <w:tcW w:w="2206" w:type="dxa"/>
            <w:tcBorders>
              <w:top w:val="nil"/>
              <w:left w:val="nil"/>
              <w:bottom w:val="nil"/>
              <w:right w:val="nil"/>
            </w:tcBorders>
            <w:vAlign w:val="center"/>
          </w:tcPr>
          <w:p w14:paraId="6C8C4BD3">
            <w:pPr>
              <w:jc w:val="center"/>
              <w:rPr>
                <w:rFonts w:ascii="宋体" w:hAnsi="宋体" w:cs="Times New Roman"/>
                <w:bCs/>
                <w:szCs w:val="21"/>
              </w:rPr>
            </w:pPr>
            <w:r>
              <w:rPr>
                <w:rFonts w:hint="eastAsia" w:ascii="宋体" w:hAnsi="宋体" w:cs="Times New Roman"/>
                <w:bCs/>
                <w:szCs w:val="21"/>
              </w:rPr>
              <w:t>拍［它］</w:t>
            </w:r>
          </w:p>
        </w:tc>
        <w:tc>
          <w:tcPr>
            <w:tcW w:w="3119" w:type="dxa"/>
            <w:tcBorders>
              <w:top w:val="nil"/>
              <w:left w:val="nil"/>
              <w:bottom w:val="nil"/>
              <w:right w:val="nil"/>
            </w:tcBorders>
            <w:vAlign w:val="center"/>
          </w:tcPr>
          <w:p w14:paraId="14228FBD">
            <w:pPr>
              <w:jc w:val="center"/>
              <w:rPr>
                <w:rFonts w:ascii="宋体" w:hAnsi="宋体" w:cs="Times New Roman"/>
                <w:bCs/>
                <w:szCs w:val="21"/>
              </w:rPr>
            </w:pPr>
            <w:r>
              <w:rPr>
                <w:rFonts w:hint="eastAsia" w:ascii="宋体" w:hAnsi="宋体" w:cs="Times New Roman"/>
                <w:bCs/>
                <w:szCs w:val="21"/>
              </w:rPr>
              <w:t>P</w:t>
            </w:r>
          </w:p>
        </w:tc>
      </w:tr>
      <w:tr w14:paraId="6EE0E637">
        <w:trPr>
          <w:trHeight w:val="380" w:hRule="exact"/>
          <w:jc w:val="center"/>
        </w:trPr>
        <w:tc>
          <w:tcPr>
            <w:tcW w:w="1760" w:type="dxa"/>
            <w:tcBorders>
              <w:top w:val="nil"/>
              <w:left w:val="nil"/>
              <w:bottom w:val="nil"/>
              <w:right w:val="nil"/>
            </w:tcBorders>
            <w:vAlign w:val="center"/>
          </w:tcPr>
          <w:p w14:paraId="7D106C7E">
            <w:pPr>
              <w:ind w:right="104"/>
              <w:jc w:val="center"/>
              <w:rPr>
                <w:rFonts w:ascii="宋体" w:hAnsi="宋体" w:cs="Times New Roman"/>
                <w:bCs/>
                <w:szCs w:val="21"/>
              </w:rPr>
            </w:pPr>
            <w:r>
              <w:rPr>
                <w:rFonts w:hint="eastAsia" w:ascii="宋体" w:hAnsi="宋体" w:cs="Times New Roman"/>
                <w:bCs/>
                <w:szCs w:val="21"/>
              </w:rPr>
              <w:t>10</w:t>
            </w:r>
            <w:r>
              <w:rPr>
                <w:rFonts w:hint="eastAsia" w:ascii="宋体" w:hAnsi="宋体" w:cs="Times New Roman"/>
                <w:bCs/>
                <w:szCs w:val="21"/>
                <w:vertAlign w:val="superscript"/>
              </w:rPr>
              <w:t>12</w:t>
            </w:r>
          </w:p>
        </w:tc>
        <w:tc>
          <w:tcPr>
            <w:tcW w:w="2206" w:type="dxa"/>
            <w:tcBorders>
              <w:top w:val="nil"/>
              <w:left w:val="nil"/>
              <w:bottom w:val="nil"/>
              <w:right w:val="nil"/>
            </w:tcBorders>
            <w:vAlign w:val="center"/>
          </w:tcPr>
          <w:p w14:paraId="49648C74">
            <w:pPr>
              <w:jc w:val="center"/>
              <w:rPr>
                <w:rFonts w:ascii="宋体" w:hAnsi="宋体" w:cs="Times New Roman"/>
                <w:bCs/>
                <w:szCs w:val="21"/>
              </w:rPr>
            </w:pPr>
            <w:r>
              <w:rPr>
                <w:rFonts w:hint="eastAsia" w:ascii="宋体" w:hAnsi="宋体" w:cs="Times New Roman"/>
                <w:bCs/>
                <w:szCs w:val="21"/>
              </w:rPr>
              <w:t>太［拉］</w:t>
            </w:r>
          </w:p>
        </w:tc>
        <w:tc>
          <w:tcPr>
            <w:tcW w:w="3119" w:type="dxa"/>
            <w:tcBorders>
              <w:top w:val="nil"/>
              <w:left w:val="nil"/>
              <w:bottom w:val="nil"/>
              <w:right w:val="nil"/>
            </w:tcBorders>
            <w:vAlign w:val="center"/>
          </w:tcPr>
          <w:p w14:paraId="4A70DA32">
            <w:pPr>
              <w:jc w:val="center"/>
              <w:rPr>
                <w:rFonts w:ascii="宋体" w:hAnsi="宋体" w:cs="Times New Roman"/>
                <w:bCs/>
                <w:szCs w:val="21"/>
              </w:rPr>
            </w:pPr>
            <w:r>
              <w:rPr>
                <w:rFonts w:hint="eastAsia" w:ascii="宋体" w:hAnsi="宋体" w:cs="Times New Roman"/>
                <w:bCs/>
                <w:szCs w:val="21"/>
              </w:rPr>
              <w:t>T</w:t>
            </w:r>
          </w:p>
        </w:tc>
      </w:tr>
      <w:tr w14:paraId="33BB9BC2">
        <w:trPr>
          <w:trHeight w:val="380" w:hRule="exact"/>
          <w:jc w:val="center"/>
        </w:trPr>
        <w:tc>
          <w:tcPr>
            <w:tcW w:w="1760" w:type="dxa"/>
            <w:tcBorders>
              <w:top w:val="nil"/>
              <w:left w:val="nil"/>
              <w:bottom w:val="nil"/>
              <w:right w:val="nil"/>
            </w:tcBorders>
            <w:vAlign w:val="center"/>
          </w:tcPr>
          <w:p w14:paraId="3DE4D4DD">
            <w:pPr>
              <w:ind w:right="104"/>
              <w:jc w:val="center"/>
              <w:rPr>
                <w:rFonts w:ascii="宋体" w:hAnsi="宋体" w:cs="Times New Roman"/>
                <w:bCs/>
                <w:szCs w:val="21"/>
              </w:rPr>
            </w:pPr>
            <w:r>
              <w:rPr>
                <w:rFonts w:hint="eastAsia" w:ascii="宋体" w:hAnsi="宋体" w:cs="Times New Roman"/>
                <w:bCs/>
                <w:szCs w:val="21"/>
              </w:rPr>
              <w:t>10</w:t>
            </w:r>
            <w:r>
              <w:rPr>
                <w:rFonts w:hint="eastAsia" w:ascii="宋体" w:hAnsi="宋体" w:cs="Times New Roman"/>
                <w:bCs/>
                <w:szCs w:val="21"/>
                <w:vertAlign w:val="superscript"/>
              </w:rPr>
              <w:t>9</w:t>
            </w:r>
          </w:p>
        </w:tc>
        <w:tc>
          <w:tcPr>
            <w:tcW w:w="2206" w:type="dxa"/>
            <w:tcBorders>
              <w:top w:val="nil"/>
              <w:left w:val="nil"/>
              <w:bottom w:val="nil"/>
              <w:right w:val="nil"/>
            </w:tcBorders>
            <w:vAlign w:val="center"/>
          </w:tcPr>
          <w:p w14:paraId="7FFB20F4">
            <w:pPr>
              <w:jc w:val="center"/>
              <w:rPr>
                <w:rFonts w:ascii="宋体" w:hAnsi="宋体" w:cs="Times New Roman"/>
                <w:bCs/>
                <w:szCs w:val="21"/>
              </w:rPr>
            </w:pPr>
            <w:r>
              <w:rPr>
                <w:rFonts w:hint="eastAsia" w:ascii="宋体" w:hAnsi="宋体" w:cs="Times New Roman"/>
                <w:bCs/>
                <w:szCs w:val="21"/>
              </w:rPr>
              <w:t>吉［咖］</w:t>
            </w:r>
          </w:p>
        </w:tc>
        <w:tc>
          <w:tcPr>
            <w:tcW w:w="3119" w:type="dxa"/>
            <w:tcBorders>
              <w:top w:val="nil"/>
              <w:left w:val="nil"/>
              <w:bottom w:val="nil"/>
              <w:right w:val="nil"/>
            </w:tcBorders>
            <w:vAlign w:val="center"/>
          </w:tcPr>
          <w:p w14:paraId="4E447714">
            <w:pPr>
              <w:jc w:val="center"/>
              <w:rPr>
                <w:rFonts w:ascii="宋体" w:hAnsi="宋体" w:cs="Times New Roman"/>
                <w:bCs/>
                <w:szCs w:val="21"/>
              </w:rPr>
            </w:pPr>
            <w:r>
              <w:rPr>
                <w:rFonts w:hint="eastAsia" w:ascii="宋体" w:hAnsi="宋体" w:cs="Times New Roman"/>
                <w:bCs/>
                <w:szCs w:val="21"/>
              </w:rPr>
              <w:t>G</w:t>
            </w:r>
          </w:p>
        </w:tc>
      </w:tr>
      <w:tr w14:paraId="60F97E26">
        <w:trPr>
          <w:trHeight w:val="380" w:hRule="exact"/>
          <w:jc w:val="center"/>
        </w:trPr>
        <w:tc>
          <w:tcPr>
            <w:tcW w:w="1760" w:type="dxa"/>
            <w:tcBorders>
              <w:top w:val="nil"/>
              <w:left w:val="nil"/>
              <w:bottom w:val="nil"/>
              <w:right w:val="nil"/>
            </w:tcBorders>
            <w:vAlign w:val="center"/>
          </w:tcPr>
          <w:p w14:paraId="014D0D40">
            <w:pPr>
              <w:ind w:right="104"/>
              <w:jc w:val="center"/>
              <w:rPr>
                <w:rFonts w:ascii="宋体" w:hAnsi="宋体" w:cs="Times New Roman"/>
                <w:bCs/>
                <w:szCs w:val="21"/>
              </w:rPr>
            </w:pPr>
            <w:r>
              <w:rPr>
                <w:rFonts w:hint="eastAsia" w:ascii="宋体" w:hAnsi="宋体" w:cs="Times New Roman"/>
                <w:bCs/>
                <w:szCs w:val="21"/>
              </w:rPr>
              <w:t>10</w:t>
            </w:r>
            <w:r>
              <w:rPr>
                <w:rFonts w:hint="eastAsia" w:ascii="宋体" w:hAnsi="宋体" w:cs="Times New Roman"/>
                <w:bCs/>
                <w:szCs w:val="21"/>
                <w:vertAlign w:val="superscript"/>
              </w:rPr>
              <w:t>6</w:t>
            </w:r>
          </w:p>
        </w:tc>
        <w:tc>
          <w:tcPr>
            <w:tcW w:w="2206" w:type="dxa"/>
            <w:tcBorders>
              <w:top w:val="nil"/>
              <w:left w:val="nil"/>
              <w:bottom w:val="nil"/>
              <w:right w:val="nil"/>
            </w:tcBorders>
            <w:vAlign w:val="center"/>
          </w:tcPr>
          <w:p w14:paraId="26DC524B">
            <w:pPr>
              <w:jc w:val="center"/>
              <w:rPr>
                <w:rFonts w:ascii="宋体" w:hAnsi="宋体" w:cs="Times New Roman"/>
                <w:bCs/>
                <w:szCs w:val="21"/>
              </w:rPr>
            </w:pPr>
            <w:r>
              <w:rPr>
                <w:rFonts w:hint="eastAsia" w:ascii="宋体" w:hAnsi="宋体" w:cs="Times New Roman"/>
                <w:bCs/>
                <w:szCs w:val="21"/>
              </w:rPr>
              <w:t>兆</w:t>
            </w:r>
          </w:p>
        </w:tc>
        <w:tc>
          <w:tcPr>
            <w:tcW w:w="3119" w:type="dxa"/>
            <w:tcBorders>
              <w:top w:val="nil"/>
              <w:left w:val="nil"/>
              <w:bottom w:val="nil"/>
              <w:right w:val="nil"/>
            </w:tcBorders>
            <w:vAlign w:val="center"/>
          </w:tcPr>
          <w:p w14:paraId="48BEA2F0">
            <w:pPr>
              <w:jc w:val="center"/>
              <w:rPr>
                <w:rFonts w:ascii="宋体" w:hAnsi="宋体" w:cs="Times New Roman"/>
                <w:bCs/>
                <w:szCs w:val="21"/>
              </w:rPr>
            </w:pPr>
            <w:r>
              <w:rPr>
                <w:rFonts w:hint="eastAsia" w:ascii="宋体" w:hAnsi="宋体" w:cs="Times New Roman"/>
                <w:bCs/>
                <w:szCs w:val="21"/>
              </w:rPr>
              <w:t>M</w:t>
            </w:r>
          </w:p>
        </w:tc>
      </w:tr>
      <w:tr w14:paraId="27215578">
        <w:trPr>
          <w:trHeight w:val="380" w:hRule="exact"/>
          <w:jc w:val="center"/>
        </w:trPr>
        <w:tc>
          <w:tcPr>
            <w:tcW w:w="1760" w:type="dxa"/>
            <w:tcBorders>
              <w:top w:val="nil"/>
              <w:left w:val="nil"/>
              <w:bottom w:val="nil"/>
              <w:right w:val="nil"/>
            </w:tcBorders>
            <w:vAlign w:val="center"/>
          </w:tcPr>
          <w:p w14:paraId="69A24AF6">
            <w:pPr>
              <w:ind w:right="104"/>
              <w:jc w:val="center"/>
              <w:rPr>
                <w:rFonts w:ascii="宋体" w:hAnsi="宋体" w:cs="Times New Roman"/>
                <w:bCs/>
                <w:szCs w:val="21"/>
              </w:rPr>
            </w:pPr>
            <w:r>
              <w:rPr>
                <w:rFonts w:hint="eastAsia" w:ascii="宋体" w:hAnsi="宋体" w:cs="Times New Roman"/>
                <w:bCs/>
                <w:szCs w:val="21"/>
              </w:rPr>
              <w:t>10</w:t>
            </w:r>
            <w:r>
              <w:rPr>
                <w:rFonts w:hint="eastAsia" w:ascii="宋体" w:hAnsi="宋体" w:cs="Times New Roman"/>
                <w:bCs/>
                <w:szCs w:val="21"/>
                <w:vertAlign w:val="superscript"/>
              </w:rPr>
              <w:t>3</w:t>
            </w:r>
          </w:p>
        </w:tc>
        <w:tc>
          <w:tcPr>
            <w:tcW w:w="2206" w:type="dxa"/>
            <w:tcBorders>
              <w:top w:val="nil"/>
              <w:left w:val="nil"/>
              <w:bottom w:val="nil"/>
              <w:right w:val="nil"/>
            </w:tcBorders>
            <w:vAlign w:val="center"/>
          </w:tcPr>
          <w:p w14:paraId="312F51DD">
            <w:pPr>
              <w:jc w:val="center"/>
              <w:rPr>
                <w:rFonts w:ascii="宋体" w:hAnsi="宋体" w:cs="Times New Roman"/>
                <w:bCs/>
                <w:szCs w:val="21"/>
              </w:rPr>
            </w:pPr>
            <w:r>
              <w:rPr>
                <w:rFonts w:hint="eastAsia" w:ascii="宋体" w:hAnsi="宋体" w:cs="Times New Roman"/>
                <w:bCs/>
                <w:szCs w:val="21"/>
              </w:rPr>
              <w:t>千</w:t>
            </w:r>
          </w:p>
        </w:tc>
        <w:tc>
          <w:tcPr>
            <w:tcW w:w="3119" w:type="dxa"/>
            <w:tcBorders>
              <w:top w:val="nil"/>
              <w:left w:val="nil"/>
              <w:bottom w:val="nil"/>
              <w:right w:val="nil"/>
            </w:tcBorders>
            <w:vAlign w:val="center"/>
          </w:tcPr>
          <w:p w14:paraId="5D8F0FF0">
            <w:pPr>
              <w:jc w:val="center"/>
              <w:rPr>
                <w:rFonts w:ascii="宋体" w:hAnsi="宋体" w:cs="Times New Roman"/>
                <w:bCs/>
                <w:szCs w:val="21"/>
              </w:rPr>
            </w:pPr>
            <w:r>
              <w:rPr>
                <w:rFonts w:hint="eastAsia" w:ascii="宋体" w:hAnsi="宋体" w:cs="Times New Roman"/>
                <w:bCs/>
                <w:szCs w:val="21"/>
              </w:rPr>
              <w:t>K</w:t>
            </w:r>
          </w:p>
        </w:tc>
      </w:tr>
      <w:tr w14:paraId="2CB8DE71">
        <w:trPr>
          <w:trHeight w:val="380" w:hRule="exact"/>
          <w:jc w:val="center"/>
        </w:trPr>
        <w:tc>
          <w:tcPr>
            <w:tcW w:w="1760" w:type="dxa"/>
            <w:tcBorders>
              <w:top w:val="nil"/>
              <w:left w:val="nil"/>
              <w:bottom w:val="nil"/>
              <w:right w:val="nil"/>
            </w:tcBorders>
            <w:vAlign w:val="center"/>
          </w:tcPr>
          <w:p w14:paraId="25B2E586">
            <w:pPr>
              <w:ind w:right="104"/>
              <w:jc w:val="center"/>
              <w:rPr>
                <w:rFonts w:ascii="宋体" w:hAnsi="宋体" w:cs="Times New Roman"/>
                <w:bCs/>
                <w:szCs w:val="21"/>
              </w:rPr>
            </w:pPr>
            <w:r>
              <w:rPr>
                <w:rFonts w:hint="eastAsia" w:ascii="宋体" w:hAnsi="宋体" w:cs="Times New Roman"/>
                <w:bCs/>
                <w:szCs w:val="21"/>
              </w:rPr>
              <w:t>10</w:t>
            </w:r>
            <w:r>
              <w:rPr>
                <w:rFonts w:hint="eastAsia" w:ascii="宋体" w:hAnsi="宋体" w:cs="Times New Roman"/>
                <w:bCs/>
                <w:szCs w:val="21"/>
                <w:vertAlign w:val="superscript"/>
              </w:rPr>
              <w:t>2</w:t>
            </w:r>
          </w:p>
        </w:tc>
        <w:tc>
          <w:tcPr>
            <w:tcW w:w="2206" w:type="dxa"/>
            <w:tcBorders>
              <w:top w:val="nil"/>
              <w:left w:val="nil"/>
              <w:bottom w:val="nil"/>
              <w:right w:val="nil"/>
            </w:tcBorders>
            <w:vAlign w:val="center"/>
          </w:tcPr>
          <w:p w14:paraId="20995000">
            <w:pPr>
              <w:jc w:val="center"/>
              <w:rPr>
                <w:rFonts w:ascii="宋体" w:hAnsi="宋体" w:cs="Times New Roman"/>
                <w:bCs/>
                <w:szCs w:val="21"/>
              </w:rPr>
            </w:pPr>
            <w:r>
              <w:rPr>
                <w:rFonts w:hint="eastAsia" w:ascii="宋体" w:hAnsi="宋体" w:cs="Times New Roman"/>
                <w:bCs/>
                <w:szCs w:val="21"/>
              </w:rPr>
              <w:t>百</w:t>
            </w:r>
          </w:p>
        </w:tc>
        <w:tc>
          <w:tcPr>
            <w:tcW w:w="3119" w:type="dxa"/>
            <w:tcBorders>
              <w:top w:val="nil"/>
              <w:left w:val="nil"/>
              <w:bottom w:val="nil"/>
              <w:right w:val="nil"/>
            </w:tcBorders>
            <w:vAlign w:val="center"/>
          </w:tcPr>
          <w:p w14:paraId="791DFA95">
            <w:pPr>
              <w:jc w:val="center"/>
              <w:rPr>
                <w:rFonts w:ascii="宋体" w:hAnsi="宋体" w:cs="Times New Roman"/>
                <w:bCs/>
                <w:szCs w:val="21"/>
              </w:rPr>
            </w:pPr>
            <w:r>
              <w:rPr>
                <w:rFonts w:hint="eastAsia" w:ascii="宋体" w:hAnsi="宋体" w:cs="Times New Roman"/>
                <w:bCs/>
                <w:szCs w:val="21"/>
              </w:rPr>
              <w:t>h</w:t>
            </w:r>
          </w:p>
        </w:tc>
      </w:tr>
      <w:tr w14:paraId="474C9765">
        <w:trPr>
          <w:trHeight w:val="380" w:hRule="exact"/>
          <w:jc w:val="center"/>
        </w:trPr>
        <w:tc>
          <w:tcPr>
            <w:tcW w:w="1760" w:type="dxa"/>
            <w:tcBorders>
              <w:top w:val="nil"/>
              <w:left w:val="nil"/>
              <w:bottom w:val="nil"/>
              <w:right w:val="nil"/>
            </w:tcBorders>
            <w:vAlign w:val="center"/>
          </w:tcPr>
          <w:p w14:paraId="39372353">
            <w:pPr>
              <w:ind w:right="104"/>
              <w:jc w:val="center"/>
              <w:rPr>
                <w:rFonts w:ascii="宋体" w:hAnsi="宋体" w:cs="Times New Roman"/>
                <w:bCs/>
                <w:szCs w:val="21"/>
              </w:rPr>
            </w:pPr>
            <w:r>
              <w:rPr>
                <w:rFonts w:hint="eastAsia" w:ascii="宋体" w:hAnsi="宋体" w:cs="Times New Roman"/>
                <w:bCs/>
                <w:szCs w:val="21"/>
              </w:rPr>
              <w:t>10</w:t>
            </w:r>
            <w:r>
              <w:rPr>
                <w:rFonts w:hint="eastAsia" w:ascii="宋体" w:hAnsi="宋体" w:cs="Times New Roman"/>
                <w:bCs/>
                <w:szCs w:val="21"/>
                <w:vertAlign w:val="superscript"/>
              </w:rPr>
              <w:t>1</w:t>
            </w:r>
          </w:p>
        </w:tc>
        <w:tc>
          <w:tcPr>
            <w:tcW w:w="2206" w:type="dxa"/>
            <w:tcBorders>
              <w:top w:val="nil"/>
              <w:left w:val="nil"/>
              <w:bottom w:val="nil"/>
              <w:right w:val="nil"/>
            </w:tcBorders>
            <w:vAlign w:val="center"/>
          </w:tcPr>
          <w:p w14:paraId="31F0E921">
            <w:pPr>
              <w:jc w:val="center"/>
              <w:rPr>
                <w:rFonts w:ascii="宋体" w:hAnsi="宋体" w:cs="Times New Roman"/>
                <w:bCs/>
                <w:szCs w:val="21"/>
              </w:rPr>
            </w:pPr>
            <w:r>
              <w:rPr>
                <w:rFonts w:hint="eastAsia" w:ascii="宋体" w:hAnsi="宋体" w:cs="Times New Roman"/>
                <w:bCs/>
                <w:szCs w:val="21"/>
              </w:rPr>
              <w:t>十</w:t>
            </w:r>
          </w:p>
        </w:tc>
        <w:tc>
          <w:tcPr>
            <w:tcW w:w="3119" w:type="dxa"/>
            <w:tcBorders>
              <w:top w:val="nil"/>
              <w:left w:val="nil"/>
              <w:bottom w:val="nil"/>
              <w:right w:val="nil"/>
            </w:tcBorders>
            <w:vAlign w:val="center"/>
          </w:tcPr>
          <w:p w14:paraId="5DB2DADC">
            <w:pPr>
              <w:jc w:val="center"/>
              <w:rPr>
                <w:rFonts w:ascii="宋体" w:hAnsi="宋体" w:cs="Times New Roman"/>
                <w:bCs/>
                <w:szCs w:val="21"/>
              </w:rPr>
            </w:pPr>
            <w:r>
              <w:rPr>
                <w:rFonts w:hint="eastAsia" w:ascii="宋体" w:hAnsi="宋体" w:cs="Times New Roman"/>
                <w:bCs/>
                <w:szCs w:val="21"/>
              </w:rPr>
              <w:t>da</w:t>
            </w:r>
          </w:p>
        </w:tc>
      </w:tr>
      <w:tr w14:paraId="5953ADC2">
        <w:trPr>
          <w:trHeight w:val="380" w:hRule="exact"/>
          <w:jc w:val="center"/>
        </w:trPr>
        <w:tc>
          <w:tcPr>
            <w:tcW w:w="1760" w:type="dxa"/>
            <w:tcBorders>
              <w:top w:val="nil"/>
              <w:left w:val="nil"/>
              <w:bottom w:val="nil"/>
              <w:right w:val="nil"/>
            </w:tcBorders>
            <w:vAlign w:val="center"/>
          </w:tcPr>
          <w:p w14:paraId="3D8BC85A">
            <w:pPr>
              <w:ind w:right="104"/>
              <w:jc w:val="center"/>
              <w:rPr>
                <w:rFonts w:ascii="宋体" w:hAnsi="宋体" w:cs="Times New Roman"/>
                <w:bCs/>
                <w:szCs w:val="21"/>
              </w:rPr>
            </w:pPr>
            <w:r>
              <w:rPr>
                <w:rFonts w:hint="eastAsia" w:ascii="宋体" w:hAnsi="宋体" w:cs="Times New Roman"/>
                <w:bCs/>
                <w:szCs w:val="21"/>
              </w:rPr>
              <w:t>10</w:t>
            </w:r>
            <w:r>
              <w:rPr>
                <w:rFonts w:hint="eastAsia" w:ascii="宋体" w:hAnsi="宋体" w:cs="Times New Roman"/>
                <w:bCs/>
                <w:szCs w:val="21"/>
                <w:vertAlign w:val="superscript"/>
              </w:rPr>
              <w:t>-1</w:t>
            </w:r>
          </w:p>
        </w:tc>
        <w:tc>
          <w:tcPr>
            <w:tcW w:w="2206" w:type="dxa"/>
            <w:tcBorders>
              <w:top w:val="nil"/>
              <w:left w:val="nil"/>
              <w:bottom w:val="nil"/>
              <w:right w:val="nil"/>
            </w:tcBorders>
            <w:vAlign w:val="center"/>
          </w:tcPr>
          <w:p w14:paraId="044E173B">
            <w:pPr>
              <w:jc w:val="center"/>
              <w:rPr>
                <w:rFonts w:ascii="宋体" w:hAnsi="宋体" w:cs="Times New Roman"/>
                <w:bCs/>
                <w:szCs w:val="21"/>
              </w:rPr>
            </w:pPr>
            <w:r>
              <w:rPr>
                <w:rFonts w:hint="eastAsia" w:ascii="宋体" w:hAnsi="宋体" w:cs="Times New Roman"/>
                <w:bCs/>
                <w:szCs w:val="21"/>
              </w:rPr>
              <w:t>分</w:t>
            </w:r>
          </w:p>
        </w:tc>
        <w:tc>
          <w:tcPr>
            <w:tcW w:w="3119" w:type="dxa"/>
            <w:tcBorders>
              <w:top w:val="nil"/>
              <w:left w:val="nil"/>
              <w:bottom w:val="nil"/>
              <w:right w:val="nil"/>
            </w:tcBorders>
            <w:vAlign w:val="center"/>
          </w:tcPr>
          <w:p w14:paraId="3AAA936B">
            <w:pPr>
              <w:jc w:val="center"/>
              <w:rPr>
                <w:rFonts w:ascii="宋体" w:hAnsi="宋体" w:cs="Times New Roman"/>
                <w:bCs/>
                <w:szCs w:val="21"/>
              </w:rPr>
            </w:pPr>
            <w:r>
              <w:rPr>
                <w:rFonts w:hint="eastAsia" w:ascii="宋体" w:hAnsi="宋体" w:cs="Times New Roman"/>
                <w:bCs/>
                <w:szCs w:val="21"/>
              </w:rPr>
              <w:t>d</w:t>
            </w:r>
          </w:p>
        </w:tc>
      </w:tr>
      <w:tr w14:paraId="2D1EE945">
        <w:trPr>
          <w:trHeight w:val="380" w:hRule="exact"/>
          <w:jc w:val="center"/>
        </w:trPr>
        <w:tc>
          <w:tcPr>
            <w:tcW w:w="1760" w:type="dxa"/>
            <w:tcBorders>
              <w:top w:val="nil"/>
              <w:left w:val="nil"/>
              <w:bottom w:val="nil"/>
              <w:right w:val="nil"/>
            </w:tcBorders>
            <w:vAlign w:val="center"/>
          </w:tcPr>
          <w:p w14:paraId="0F75144E">
            <w:pPr>
              <w:ind w:right="104"/>
              <w:jc w:val="center"/>
              <w:rPr>
                <w:rFonts w:ascii="宋体" w:hAnsi="宋体" w:cs="Times New Roman"/>
                <w:bCs/>
                <w:szCs w:val="21"/>
              </w:rPr>
            </w:pPr>
            <w:r>
              <w:rPr>
                <w:rFonts w:hint="eastAsia" w:ascii="宋体" w:hAnsi="宋体" w:cs="Times New Roman"/>
                <w:bCs/>
                <w:szCs w:val="21"/>
              </w:rPr>
              <w:t>10</w:t>
            </w:r>
            <w:r>
              <w:rPr>
                <w:rFonts w:hint="eastAsia" w:ascii="宋体" w:hAnsi="宋体" w:cs="Times New Roman"/>
                <w:bCs/>
                <w:szCs w:val="21"/>
                <w:vertAlign w:val="superscript"/>
              </w:rPr>
              <w:t>-2</w:t>
            </w:r>
          </w:p>
        </w:tc>
        <w:tc>
          <w:tcPr>
            <w:tcW w:w="2206" w:type="dxa"/>
            <w:tcBorders>
              <w:top w:val="nil"/>
              <w:left w:val="nil"/>
              <w:bottom w:val="nil"/>
              <w:right w:val="nil"/>
            </w:tcBorders>
            <w:vAlign w:val="center"/>
          </w:tcPr>
          <w:p w14:paraId="7EBE378C">
            <w:pPr>
              <w:jc w:val="center"/>
              <w:rPr>
                <w:rFonts w:ascii="宋体" w:hAnsi="宋体" w:cs="Times New Roman"/>
                <w:bCs/>
                <w:szCs w:val="21"/>
              </w:rPr>
            </w:pPr>
            <w:r>
              <w:rPr>
                <w:rFonts w:hint="eastAsia" w:ascii="宋体" w:hAnsi="宋体" w:cs="Times New Roman"/>
                <w:bCs/>
                <w:szCs w:val="21"/>
              </w:rPr>
              <w:t>厘</w:t>
            </w:r>
          </w:p>
        </w:tc>
        <w:tc>
          <w:tcPr>
            <w:tcW w:w="3119" w:type="dxa"/>
            <w:tcBorders>
              <w:top w:val="nil"/>
              <w:left w:val="nil"/>
              <w:bottom w:val="nil"/>
              <w:right w:val="nil"/>
            </w:tcBorders>
            <w:vAlign w:val="center"/>
          </w:tcPr>
          <w:p w14:paraId="6C0E778A">
            <w:pPr>
              <w:jc w:val="center"/>
              <w:rPr>
                <w:rFonts w:ascii="宋体" w:hAnsi="宋体" w:cs="Times New Roman"/>
                <w:bCs/>
                <w:szCs w:val="21"/>
              </w:rPr>
            </w:pPr>
            <w:r>
              <w:rPr>
                <w:rFonts w:hint="eastAsia" w:ascii="宋体" w:hAnsi="宋体" w:cs="Times New Roman"/>
                <w:bCs/>
                <w:szCs w:val="21"/>
              </w:rPr>
              <w:t>c</w:t>
            </w:r>
          </w:p>
        </w:tc>
      </w:tr>
      <w:tr w14:paraId="7BCE7A20">
        <w:trPr>
          <w:trHeight w:val="380" w:hRule="exact"/>
          <w:jc w:val="center"/>
        </w:trPr>
        <w:tc>
          <w:tcPr>
            <w:tcW w:w="1760" w:type="dxa"/>
            <w:tcBorders>
              <w:top w:val="nil"/>
              <w:left w:val="nil"/>
              <w:bottom w:val="nil"/>
              <w:right w:val="nil"/>
            </w:tcBorders>
            <w:vAlign w:val="center"/>
          </w:tcPr>
          <w:p w14:paraId="618EAA63">
            <w:pPr>
              <w:ind w:right="104"/>
              <w:jc w:val="center"/>
              <w:rPr>
                <w:rFonts w:ascii="宋体" w:hAnsi="宋体" w:cs="Times New Roman"/>
                <w:bCs/>
                <w:szCs w:val="21"/>
              </w:rPr>
            </w:pPr>
            <w:r>
              <w:rPr>
                <w:rFonts w:hint="eastAsia" w:ascii="宋体" w:hAnsi="宋体" w:cs="Times New Roman"/>
                <w:bCs/>
                <w:szCs w:val="21"/>
              </w:rPr>
              <w:t>10</w:t>
            </w:r>
            <w:r>
              <w:rPr>
                <w:rFonts w:hint="eastAsia" w:ascii="宋体" w:hAnsi="宋体" w:cs="Times New Roman"/>
                <w:bCs/>
                <w:szCs w:val="21"/>
                <w:vertAlign w:val="superscript"/>
              </w:rPr>
              <w:t>-3</w:t>
            </w:r>
          </w:p>
        </w:tc>
        <w:tc>
          <w:tcPr>
            <w:tcW w:w="2206" w:type="dxa"/>
            <w:tcBorders>
              <w:top w:val="nil"/>
              <w:left w:val="nil"/>
              <w:bottom w:val="nil"/>
              <w:right w:val="nil"/>
            </w:tcBorders>
            <w:vAlign w:val="center"/>
          </w:tcPr>
          <w:p w14:paraId="0661B9EB">
            <w:pPr>
              <w:jc w:val="center"/>
              <w:rPr>
                <w:rFonts w:ascii="宋体" w:hAnsi="宋体" w:cs="Times New Roman"/>
                <w:bCs/>
                <w:szCs w:val="21"/>
              </w:rPr>
            </w:pPr>
            <w:r>
              <w:rPr>
                <w:rFonts w:hint="eastAsia" w:ascii="宋体" w:hAnsi="宋体" w:cs="Times New Roman"/>
                <w:bCs/>
                <w:szCs w:val="21"/>
              </w:rPr>
              <w:t>毫</w:t>
            </w:r>
          </w:p>
        </w:tc>
        <w:tc>
          <w:tcPr>
            <w:tcW w:w="3119" w:type="dxa"/>
            <w:tcBorders>
              <w:top w:val="nil"/>
              <w:left w:val="nil"/>
              <w:bottom w:val="nil"/>
              <w:right w:val="nil"/>
            </w:tcBorders>
            <w:vAlign w:val="center"/>
          </w:tcPr>
          <w:p w14:paraId="5B4A1EB0">
            <w:pPr>
              <w:jc w:val="center"/>
              <w:rPr>
                <w:rFonts w:ascii="宋体" w:hAnsi="宋体" w:cs="Times New Roman"/>
                <w:bCs/>
                <w:szCs w:val="21"/>
              </w:rPr>
            </w:pPr>
            <w:r>
              <w:rPr>
                <w:rFonts w:hint="eastAsia" w:ascii="宋体" w:hAnsi="宋体" w:cs="Times New Roman"/>
                <w:bCs/>
                <w:szCs w:val="21"/>
              </w:rPr>
              <w:t>m</w:t>
            </w:r>
          </w:p>
        </w:tc>
      </w:tr>
      <w:tr w14:paraId="626977A6">
        <w:trPr>
          <w:trHeight w:val="380" w:hRule="exact"/>
          <w:jc w:val="center"/>
        </w:trPr>
        <w:tc>
          <w:tcPr>
            <w:tcW w:w="1760" w:type="dxa"/>
            <w:tcBorders>
              <w:top w:val="nil"/>
              <w:left w:val="nil"/>
              <w:bottom w:val="nil"/>
              <w:right w:val="nil"/>
            </w:tcBorders>
            <w:vAlign w:val="center"/>
          </w:tcPr>
          <w:p w14:paraId="35B30354">
            <w:pPr>
              <w:ind w:right="104"/>
              <w:jc w:val="center"/>
              <w:rPr>
                <w:rFonts w:ascii="宋体" w:hAnsi="宋体" w:cs="Times New Roman"/>
                <w:bCs/>
                <w:szCs w:val="21"/>
              </w:rPr>
            </w:pPr>
            <w:r>
              <w:rPr>
                <w:rFonts w:hint="eastAsia" w:ascii="宋体" w:hAnsi="宋体" w:cs="Times New Roman"/>
                <w:bCs/>
                <w:szCs w:val="21"/>
              </w:rPr>
              <w:t>10</w:t>
            </w:r>
            <w:r>
              <w:rPr>
                <w:rFonts w:hint="eastAsia" w:ascii="宋体" w:hAnsi="宋体" w:cs="Times New Roman"/>
                <w:bCs/>
                <w:szCs w:val="21"/>
                <w:vertAlign w:val="superscript"/>
              </w:rPr>
              <w:t>-6</w:t>
            </w:r>
          </w:p>
        </w:tc>
        <w:tc>
          <w:tcPr>
            <w:tcW w:w="2206" w:type="dxa"/>
            <w:tcBorders>
              <w:top w:val="nil"/>
              <w:left w:val="nil"/>
              <w:bottom w:val="nil"/>
              <w:right w:val="nil"/>
            </w:tcBorders>
            <w:vAlign w:val="center"/>
          </w:tcPr>
          <w:p w14:paraId="46DA95E6">
            <w:pPr>
              <w:jc w:val="center"/>
              <w:rPr>
                <w:rFonts w:ascii="宋体" w:hAnsi="宋体" w:cs="Times New Roman"/>
                <w:bCs/>
                <w:szCs w:val="21"/>
              </w:rPr>
            </w:pPr>
            <w:r>
              <w:rPr>
                <w:rFonts w:hint="eastAsia" w:ascii="宋体" w:hAnsi="宋体" w:cs="Times New Roman"/>
                <w:bCs/>
                <w:szCs w:val="21"/>
              </w:rPr>
              <w:t>微</w:t>
            </w:r>
          </w:p>
        </w:tc>
        <w:tc>
          <w:tcPr>
            <w:tcW w:w="3119" w:type="dxa"/>
            <w:tcBorders>
              <w:top w:val="nil"/>
              <w:left w:val="nil"/>
              <w:bottom w:val="nil"/>
              <w:right w:val="nil"/>
            </w:tcBorders>
            <w:vAlign w:val="center"/>
          </w:tcPr>
          <w:p w14:paraId="4E8C5E80">
            <w:pPr>
              <w:jc w:val="center"/>
              <w:rPr>
                <w:rFonts w:ascii="宋体" w:hAnsi="宋体" w:cs="Times New Roman"/>
                <w:bCs/>
                <w:szCs w:val="21"/>
              </w:rPr>
            </w:pPr>
            <w:r>
              <w:rPr>
                <w:rFonts w:hint="eastAsia" w:ascii="宋体" w:hAnsi="宋体" w:cs="Times New Roman"/>
                <w:bCs/>
                <w:szCs w:val="21"/>
              </w:rPr>
              <w:t>μ</w:t>
            </w:r>
          </w:p>
        </w:tc>
      </w:tr>
      <w:tr w14:paraId="4D803724">
        <w:trPr>
          <w:trHeight w:val="380" w:hRule="exact"/>
          <w:jc w:val="center"/>
        </w:trPr>
        <w:tc>
          <w:tcPr>
            <w:tcW w:w="1760" w:type="dxa"/>
            <w:tcBorders>
              <w:top w:val="nil"/>
              <w:left w:val="nil"/>
              <w:bottom w:val="nil"/>
              <w:right w:val="nil"/>
            </w:tcBorders>
            <w:vAlign w:val="center"/>
          </w:tcPr>
          <w:p w14:paraId="73FCAAD6">
            <w:pPr>
              <w:ind w:right="104"/>
              <w:jc w:val="center"/>
              <w:rPr>
                <w:rFonts w:ascii="宋体" w:hAnsi="宋体" w:cs="Times New Roman"/>
                <w:bCs/>
                <w:szCs w:val="21"/>
              </w:rPr>
            </w:pPr>
            <w:r>
              <w:rPr>
                <w:rFonts w:hint="eastAsia" w:ascii="宋体" w:hAnsi="宋体" w:cs="Times New Roman"/>
                <w:bCs/>
                <w:szCs w:val="21"/>
              </w:rPr>
              <w:t>10</w:t>
            </w:r>
            <w:r>
              <w:rPr>
                <w:rFonts w:hint="eastAsia" w:ascii="宋体" w:hAnsi="宋体" w:cs="Times New Roman"/>
                <w:bCs/>
                <w:szCs w:val="21"/>
                <w:vertAlign w:val="superscript"/>
              </w:rPr>
              <w:t>-9</w:t>
            </w:r>
          </w:p>
        </w:tc>
        <w:tc>
          <w:tcPr>
            <w:tcW w:w="2206" w:type="dxa"/>
            <w:tcBorders>
              <w:top w:val="nil"/>
              <w:left w:val="nil"/>
              <w:bottom w:val="nil"/>
              <w:right w:val="nil"/>
            </w:tcBorders>
            <w:vAlign w:val="center"/>
          </w:tcPr>
          <w:p w14:paraId="3D41B58A">
            <w:pPr>
              <w:jc w:val="center"/>
              <w:rPr>
                <w:rFonts w:ascii="宋体" w:hAnsi="宋体" w:cs="Times New Roman"/>
                <w:bCs/>
                <w:szCs w:val="21"/>
              </w:rPr>
            </w:pPr>
            <w:r>
              <w:rPr>
                <w:rFonts w:hint="eastAsia" w:ascii="宋体" w:hAnsi="宋体" w:cs="Times New Roman"/>
                <w:bCs/>
                <w:szCs w:val="21"/>
              </w:rPr>
              <w:t>纳［诺］</w:t>
            </w:r>
          </w:p>
        </w:tc>
        <w:tc>
          <w:tcPr>
            <w:tcW w:w="3119" w:type="dxa"/>
            <w:tcBorders>
              <w:top w:val="nil"/>
              <w:left w:val="nil"/>
              <w:bottom w:val="nil"/>
              <w:right w:val="nil"/>
            </w:tcBorders>
            <w:vAlign w:val="center"/>
          </w:tcPr>
          <w:p w14:paraId="30FC76EF">
            <w:pPr>
              <w:jc w:val="center"/>
              <w:rPr>
                <w:rFonts w:ascii="宋体" w:hAnsi="宋体" w:cs="Times New Roman"/>
                <w:bCs/>
                <w:szCs w:val="21"/>
              </w:rPr>
            </w:pPr>
            <w:r>
              <w:rPr>
                <w:rFonts w:hint="eastAsia" w:ascii="宋体" w:hAnsi="宋体" w:cs="Times New Roman"/>
                <w:bCs/>
                <w:szCs w:val="21"/>
              </w:rPr>
              <w:t>n</w:t>
            </w:r>
          </w:p>
        </w:tc>
      </w:tr>
      <w:tr w14:paraId="3AE95EBD">
        <w:trPr>
          <w:trHeight w:val="380" w:hRule="exact"/>
          <w:jc w:val="center"/>
        </w:trPr>
        <w:tc>
          <w:tcPr>
            <w:tcW w:w="1760" w:type="dxa"/>
            <w:tcBorders>
              <w:top w:val="nil"/>
              <w:left w:val="nil"/>
              <w:bottom w:val="nil"/>
              <w:right w:val="nil"/>
            </w:tcBorders>
            <w:vAlign w:val="center"/>
          </w:tcPr>
          <w:p w14:paraId="3BDE7659">
            <w:pPr>
              <w:ind w:right="104"/>
              <w:jc w:val="center"/>
              <w:rPr>
                <w:rFonts w:ascii="宋体" w:hAnsi="宋体" w:cs="Times New Roman"/>
                <w:bCs/>
                <w:szCs w:val="21"/>
              </w:rPr>
            </w:pPr>
            <w:r>
              <w:rPr>
                <w:rFonts w:hint="eastAsia" w:ascii="宋体" w:hAnsi="宋体" w:cs="Times New Roman"/>
                <w:bCs/>
                <w:szCs w:val="21"/>
              </w:rPr>
              <w:t>10</w:t>
            </w:r>
            <w:r>
              <w:rPr>
                <w:rFonts w:hint="eastAsia" w:ascii="宋体" w:hAnsi="宋体" w:cs="Times New Roman"/>
                <w:bCs/>
                <w:szCs w:val="21"/>
                <w:vertAlign w:val="superscript"/>
              </w:rPr>
              <w:t>-12</w:t>
            </w:r>
          </w:p>
        </w:tc>
        <w:tc>
          <w:tcPr>
            <w:tcW w:w="2206" w:type="dxa"/>
            <w:tcBorders>
              <w:top w:val="nil"/>
              <w:left w:val="nil"/>
              <w:bottom w:val="nil"/>
              <w:right w:val="nil"/>
            </w:tcBorders>
            <w:vAlign w:val="center"/>
          </w:tcPr>
          <w:p w14:paraId="42C3DDAE">
            <w:pPr>
              <w:jc w:val="center"/>
              <w:rPr>
                <w:rFonts w:ascii="宋体" w:hAnsi="宋体" w:cs="Times New Roman"/>
                <w:bCs/>
                <w:szCs w:val="21"/>
              </w:rPr>
            </w:pPr>
            <w:r>
              <w:rPr>
                <w:rFonts w:hint="eastAsia" w:ascii="宋体" w:hAnsi="宋体" w:cs="Times New Roman"/>
                <w:bCs/>
                <w:szCs w:val="21"/>
              </w:rPr>
              <w:t>皮［可］</w:t>
            </w:r>
          </w:p>
        </w:tc>
        <w:tc>
          <w:tcPr>
            <w:tcW w:w="3119" w:type="dxa"/>
            <w:tcBorders>
              <w:top w:val="nil"/>
              <w:left w:val="nil"/>
              <w:bottom w:val="nil"/>
              <w:right w:val="nil"/>
            </w:tcBorders>
            <w:vAlign w:val="center"/>
          </w:tcPr>
          <w:p w14:paraId="3FA18ECA">
            <w:pPr>
              <w:jc w:val="center"/>
              <w:rPr>
                <w:rFonts w:ascii="宋体" w:hAnsi="宋体" w:cs="Times New Roman"/>
                <w:bCs/>
                <w:szCs w:val="21"/>
              </w:rPr>
            </w:pPr>
            <w:r>
              <w:rPr>
                <w:rFonts w:hint="eastAsia" w:ascii="宋体" w:hAnsi="宋体" w:cs="Times New Roman"/>
                <w:bCs/>
                <w:szCs w:val="21"/>
              </w:rPr>
              <w:t>p</w:t>
            </w:r>
          </w:p>
        </w:tc>
      </w:tr>
      <w:tr w14:paraId="261BFDE9">
        <w:trPr>
          <w:trHeight w:val="380" w:hRule="exact"/>
          <w:jc w:val="center"/>
        </w:trPr>
        <w:tc>
          <w:tcPr>
            <w:tcW w:w="1760" w:type="dxa"/>
            <w:tcBorders>
              <w:top w:val="nil"/>
              <w:left w:val="nil"/>
              <w:bottom w:val="nil"/>
              <w:right w:val="nil"/>
            </w:tcBorders>
            <w:vAlign w:val="center"/>
          </w:tcPr>
          <w:p w14:paraId="6262262F">
            <w:pPr>
              <w:ind w:right="104"/>
              <w:jc w:val="center"/>
              <w:rPr>
                <w:rFonts w:ascii="宋体" w:hAnsi="宋体" w:cs="Times New Roman"/>
                <w:bCs/>
                <w:szCs w:val="21"/>
              </w:rPr>
            </w:pPr>
            <w:r>
              <w:rPr>
                <w:rFonts w:hint="eastAsia" w:ascii="宋体" w:hAnsi="宋体" w:cs="Times New Roman"/>
                <w:bCs/>
                <w:szCs w:val="21"/>
              </w:rPr>
              <w:t>10</w:t>
            </w:r>
            <w:r>
              <w:rPr>
                <w:rFonts w:hint="eastAsia" w:ascii="宋体" w:hAnsi="宋体" w:cs="Times New Roman"/>
                <w:bCs/>
                <w:szCs w:val="21"/>
                <w:vertAlign w:val="superscript"/>
              </w:rPr>
              <w:t>-15</w:t>
            </w:r>
          </w:p>
        </w:tc>
        <w:tc>
          <w:tcPr>
            <w:tcW w:w="2206" w:type="dxa"/>
            <w:tcBorders>
              <w:top w:val="nil"/>
              <w:left w:val="nil"/>
              <w:bottom w:val="nil"/>
              <w:right w:val="nil"/>
            </w:tcBorders>
            <w:vAlign w:val="center"/>
          </w:tcPr>
          <w:p w14:paraId="7487798A">
            <w:pPr>
              <w:jc w:val="center"/>
              <w:rPr>
                <w:rFonts w:ascii="宋体" w:hAnsi="宋体" w:cs="Times New Roman"/>
                <w:bCs/>
                <w:szCs w:val="21"/>
              </w:rPr>
            </w:pPr>
            <w:r>
              <w:rPr>
                <w:rFonts w:hint="eastAsia" w:ascii="宋体" w:hAnsi="宋体" w:cs="Times New Roman"/>
                <w:bCs/>
                <w:szCs w:val="21"/>
              </w:rPr>
              <w:t>飞［母托］</w:t>
            </w:r>
          </w:p>
        </w:tc>
        <w:tc>
          <w:tcPr>
            <w:tcW w:w="3119" w:type="dxa"/>
            <w:tcBorders>
              <w:top w:val="nil"/>
              <w:left w:val="nil"/>
              <w:bottom w:val="nil"/>
              <w:right w:val="nil"/>
            </w:tcBorders>
            <w:vAlign w:val="center"/>
          </w:tcPr>
          <w:p w14:paraId="3F8D5A37">
            <w:pPr>
              <w:jc w:val="center"/>
              <w:rPr>
                <w:rFonts w:ascii="宋体" w:hAnsi="宋体" w:cs="Times New Roman"/>
                <w:bCs/>
                <w:szCs w:val="21"/>
              </w:rPr>
            </w:pPr>
            <w:r>
              <w:rPr>
                <w:rFonts w:hint="eastAsia" w:ascii="宋体" w:hAnsi="宋体" w:cs="Times New Roman"/>
                <w:bCs/>
                <w:szCs w:val="21"/>
              </w:rPr>
              <w:t>f</w:t>
            </w:r>
          </w:p>
        </w:tc>
      </w:tr>
      <w:tr w14:paraId="28D3C04D">
        <w:trPr>
          <w:trHeight w:val="380" w:hRule="exact"/>
          <w:jc w:val="center"/>
        </w:trPr>
        <w:tc>
          <w:tcPr>
            <w:tcW w:w="1760" w:type="dxa"/>
            <w:tcBorders>
              <w:top w:val="nil"/>
              <w:left w:val="nil"/>
              <w:right w:val="nil"/>
            </w:tcBorders>
            <w:vAlign w:val="center"/>
          </w:tcPr>
          <w:p w14:paraId="6D122B97">
            <w:pPr>
              <w:ind w:right="104"/>
              <w:jc w:val="center"/>
              <w:rPr>
                <w:rFonts w:ascii="宋体" w:hAnsi="宋体" w:cs="Times New Roman"/>
                <w:bCs/>
                <w:szCs w:val="21"/>
              </w:rPr>
            </w:pPr>
            <w:r>
              <w:rPr>
                <w:rFonts w:hint="eastAsia" w:ascii="宋体" w:hAnsi="宋体" w:cs="Times New Roman"/>
                <w:bCs/>
                <w:szCs w:val="21"/>
              </w:rPr>
              <w:t>10</w:t>
            </w:r>
            <w:r>
              <w:rPr>
                <w:rFonts w:hint="eastAsia" w:ascii="宋体" w:hAnsi="宋体" w:cs="Times New Roman"/>
                <w:bCs/>
                <w:szCs w:val="21"/>
                <w:vertAlign w:val="superscript"/>
              </w:rPr>
              <w:t>-18</w:t>
            </w:r>
          </w:p>
        </w:tc>
        <w:tc>
          <w:tcPr>
            <w:tcW w:w="2206" w:type="dxa"/>
            <w:tcBorders>
              <w:top w:val="nil"/>
              <w:left w:val="nil"/>
              <w:right w:val="nil"/>
            </w:tcBorders>
            <w:vAlign w:val="center"/>
          </w:tcPr>
          <w:p w14:paraId="347F8A52">
            <w:pPr>
              <w:jc w:val="center"/>
              <w:rPr>
                <w:rFonts w:ascii="宋体" w:hAnsi="宋体" w:cs="Times New Roman"/>
                <w:bCs/>
                <w:szCs w:val="21"/>
              </w:rPr>
            </w:pPr>
            <w:r>
              <w:rPr>
                <w:rFonts w:hint="eastAsia" w:ascii="宋体" w:hAnsi="宋体" w:cs="Times New Roman"/>
                <w:bCs/>
                <w:szCs w:val="21"/>
              </w:rPr>
              <w:t>阿［托］</w:t>
            </w:r>
          </w:p>
        </w:tc>
        <w:tc>
          <w:tcPr>
            <w:tcW w:w="3119" w:type="dxa"/>
            <w:tcBorders>
              <w:top w:val="nil"/>
              <w:left w:val="nil"/>
              <w:right w:val="nil"/>
            </w:tcBorders>
            <w:vAlign w:val="center"/>
          </w:tcPr>
          <w:p w14:paraId="32BF5618">
            <w:pPr>
              <w:jc w:val="center"/>
              <w:rPr>
                <w:rFonts w:ascii="宋体" w:hAnsi="宋体" w:cs="Times New Roman"/>
                <w:bCs/>
                <w:szCs w:val="21"/>
              </w:rPr>
            </w:pPr>
            <w:r>
              <w:rPr>
                <w:rFonts w:hint="eastAsia" w:ascii="宋体" w:hAnsi="宋体" w:cs="Times New Roman"/>
                <w:bCs/>
                <w:szCs w:val="21"/>
              </w:rPr>
              <w:t>a</w:t>
            </w:r>
          </w:p>
        </w:tc>
      </w:tr>
    </w:tbl>
    <w:p w14:paraId="36A3170E">
      <w:pPr>
        <w:spacing w:line="300" w:lineRule="auto"/>
        <w:ind w:firstLine="480" w:firstLineChars="200"/>
        <w:rPr>
          <w:rFonts w:ascii="宋体" w:hAnsi="宋体" w:cs="Times New Roman"/>
          <w:sz w:val="24"/>
          <w:szCs w:val="24"/>
        </w:rPr>
      </w:pPr>
    </w:p>
    <w:p w14:paraId="0E4B5002">
      <w:pPr>
        <w:pStyle w:val="4"/>
        <w:keepNext/>
        <w:keepLines/>
        <w:spacing w:before="156" w:beforeLines="50" w:line="360" w:lineRule="auto"/>
        <w:outlineLvl w:val="1"/>
      </w:pPr>
      <w:bookmarkStart w:id="180" w:name="_Toc175646891"/>
      <w:bookmarkEnd w:id="180"/>
      <w:bookmarkStart w:id="181" w:name="_Toc175648214"/>
      <w:bookmarkEnd w:id="181"/>
      <w:bookmarkStart w:id="182" w:name="_Toc175648889"/>
      <w:bookmarkEnd w:id="182"/>
      <w:bookmarkStart w:id="183" w:name="_Toc175648958"/>
      <w:bookmarkEnd w:id="183"/>
      <w:bookmarkStart w:id="184" w:name="_Toc175647591"/>
      <w:bookmarkEnd w:id="184"/>
      <w:bookmarkStart w:id="185" w:name="_Toc175647746"/>
      <w:bookmarkEnd w:id="185"/>
      <w:bookmarkStart w:id="186" w:name="_Toc175647815"/>
      <w:bookmarkEnd w:id="186"/>
      <w:bookmarkStart w:id="187" w:name="_Toc175647430"/>
      <w:bookmarkEnd w:id="187"/>
      <w:bookmarkStart w:id="188" w:name="_Toc175647204"/>
      <w:bookmarkEnd w:id="188"/>
      <w:bookmarkStart w:id="189" w:name="_Toc175648547"/>
      <w:bookmarkEnd w:id="189"/>
      <w:bookmarkStart w:id="190" w:name="_Toc175512494"/>
      <w:bookmarkEnd w:id="190"/>
      <w:bookmarkStart w:id="191" w:name="_Toc175647955"/>
      <w:bookmarkEnd w:id="191"/>
      <w:bookmarkStart w:id="192" w:name="_Toc1795766389"/>
      <w:bookmarkStart w:id="193" w:name="_Toc183040425"/>
      <w:bookmarkStart w:id="194" w:name="_Toc394577300"/>
      <w:bookmarkStart w:id="195" w:name="_Toc397346386"/>
      <w:bookmarkStart w:id="196" w:name="_Toc175648959"/>
      <w:r>
        <w:rPr>
          <w:rFonts w:hint="eastAsia"/>
        </w:rPr>
        <w:t>规范表达注意事项</w:t>
      </w:r>
      <w:bookmarkEnd w:id="192"/>
      <w:bookmarkEnd w:id="193"/>
      <w:bookmarkEnd w:id="194"/>
      <w:bookmarkEnd w:id="195"/>
      <w:bookmarkEnd w:id="196"/>
    </w:p>
    <w:p w14:paraId="18358A9E">
      <w:pPr>
        <w:pStyle w:val="5"/>
        <w:keepNext/>
        <w:keepLines/>
        <w:spacing w:before="156" w:beforeLines="50" w:line="360" w:lineRule="auto"/>
        <w:outlineLvl w:val="2"/>
      </w:pPr>
      <w:bookmarkStart w:id="197" w:name="_Toc397346387"/>
      <w:bookmarkStart w:id="198" w:name="_Toc1163840471"/>
      <w:bookmarkStart w:id="199" w:name="_Toc394577301"/>
      <w:bookmarkStart w:id="200" w:name="_Toc710524985"/>
      <w:bookmarkStart w:id="201" w:name="_Toc175648960"/>
      <w:r>
        <w:rPr>
          <w:rFonts w:hint="eastAsia"/>
        </w:rPr>
        <w:t>名词术语</w:t>
      </w:r>
      <w:bookmarkEnd w:id="197"/>
      <w:bookmarkEnd w:id="198"/>
      <w:bookmarkEnd w:id="199"/>
      <w:bookmarkEnd w:id="200"/>
      <w:bookmarkEnd w:id="201"/>
    </w:p>
    <w:p w14:paraId="02A85733">
      <w:pPr>
        <w:pStyle w:val="3"/>
        <w:spacing w:line="300" w:lineRule="auto"/>
        <w:ind w:firstLine="480" w:firstLineChars="200"/>
      </w:pPr>
      <w:r>
        <w:rPr>
          <w:rFonts w:hint="eastAsia"/>
        </w:rPr>
        <w:t>应使用全国自然科学名词审定委员会审定的自然科学名词术语；应按有关的标准或规定使用工程技术名词术语；应使用公认共知的尚无标准或规定的名词术语。作者自拟的名词术语，在文中第一次出现时，须加注说明。表示同一概念或概念组合的名词术语，全文中要前后一致。外国人名可使用原文，不必译出。一般的机关、团体、学校、研究机构和企业等的名称，在论文中第一次出现时必须写全称。</w:t>
      </w:r>
    </w:p>
    <w:p w14:paraId="61678484">
      <w:pPr>
        <w:pStyle w:val="5"/>
        <w:keepNext/>
        <w:keepLines/>
        <w:spacing w:before="156" w:beforeLines="50" w:line="360" w:lineRule="auto"/>
        <w:outlineLvl w:val="2"/>
      </w:pPr>
      <w:bookmarkStart w:id="202" w:name="_Toc397346388"/>
      <w:bookmarkStart w:id="203" w:name="_Toc1784345575"/>
      <w:bookmarkStart w:id="204" w:name="_Toc394577302"/>
      <w:bookmarkStart w:id="205" w:name="_Toc1385739221"/>
      <w:bookmarkStart w:id="206" w:name="_Toc175648961"/>
      <w:r>
        <w:rPr>
          <w:rFonts w:hint="eastAsia"/>
        </w:rPr>
        <w:t>数字</w:t>
      </w:r>
      <w:bookmarkEnd w:id="202"/>
      <w:bookmarkEnd w:id="203"/>
      <w:bookmarkEnd w:id="204"/>
      <w:bookmarkEnd w:id="205"/>
      <w:bookmarkEnd w:id="206"/>
    </w:p>
    <w:p w14:paraId="07EEE965">
      <w:pPr>
        <w:pStyle w:val="3"/>
        <w:spacing w:line="300" w:lineRule="auto"/>
        <w:ind w:firstLine="480" w:firstLineChars="200"/>
      </w:pPr>
      <w:r>
        <w:rPr>
          <w:rFonts w:hint="eastAsia"/>
        </w:rPr>
        <w:t>数字的使用必须符合新的国家标准《出版物上数字用法》（GB/T15835</w:t>
      </w:r>
      <w:r>
        <w:rPr>
          <w:rFonts w:hint="eastAsia"/>
          <w:lang w:val="en-US" w:eastAsia="zh-CN"/>
        </w:rPr>
        <w:t>-</w:t>
      </w:r>
      <w:r>
        <w:rPr>
          <w:rFonts w:hint="eastAsia"/>
        </w:rPr>
        <w:t>2011）。</w:t>
      </w:r>
    </w:p>
    <w:p w14:paraId="0C87F25C">
      <w:pPr>
        <w:pStyle w:val="5"/>
        <w:keepNext/>
        <w:keepLines/>
        <w:spacing w:before="156" w:beforeLines="50" w:line="360" w:lineRule="auto"/>
        <w:outlineLvl w:val="2"/>
      </w:pPr>
      <w:bookmarkStart w:id="207" w:name="_Toc2034432317"/>
      <w:bookmarkStart w:id="208" w:name="_Toc658935632"/>
      <w:bookmarkStart w:id="209" w:name="_Toc397346389"/>
      <w:bookmarkStart w:id="210" w:name="_Toc394577303"/>
      <w:bookmarkStart w:id="211" w:name="_Toc175648962"/>
      <w:r>
        <w:rPr>
          <w:rFonts w:hint="eastAsia"/>
        </w:rPr>
        <w:t>外文字母</w:t>
      </w:r>
      <w:bookmarkEnd w:id="207"/>
      <w:bookmarkEnd w:id="208"/>
      <w:bookmarkEnd w:id="209"/>
      <w:bookmarkEnd w:id="210"/>
      <w:bookmarkEnd w:id="211"/>
    </w:p>
    <w:p w14:paraId="48862E49">
      <w:pPr>
        <w:pStyle w:val="3"/>
        <w:spacing w:line="300" w:lineRule="auto"/>
        <w:ind w:firstLine="480" w:firstLineChars="200"/>
      </w:pPr>
      <w:r>
        <w:rPr>
          <w:rFonts w:hint="eastAsia"/>
        </w:rPr>
        <w:t>文中出现的易混淆的字母、符号以及上下标等，必须打印清楚或缮写工整。要严格区分外文字母的文种、大小写、正斜体和黑白体等，必要时用铅笔注明，尤其注意上下标字母的大小写、正斜体。</w:t>
      </w:r>
    </w:p>
    <w:p w14:paraId="692D0E67">
      <w:pPr>
        <w:pStyle w:val="3"/>
        <w:spacing w:line="300" w:lineRule="auto"/>
        <w:ind w:firstLine="480" w:firstLineChars="200"/>
      </w:pPr>
      <w:r>
        <w:rPr>
          <w:rFonts w:hint="eastAsia"/>
        </w:rPr>
        <w:t>(1) 斜体</w:t>
      </w:r>
    </w:p>
    <w:p w14:paraId="4F933480">
      <w:pPr>
        <w:pStyle w:val="3"/>
        <w:spacing w:line="300" w:lineRule="auto"/>
        <w:ind w:firstLine="480" w:firstLineChars="200"/>
      </w:pPr>
      <w:r>
        <w:rPr>
          <w:rFonts w:hint="eastAsia"/>
        </w:rPr>
        <w:t>斜体外文字母用于表示量的符号，主要用于下列场合：</w:t>
      </w:r>
    </w:p>
    <w:p w14:paraId="7AEE1596">
      <w:pPr>
        <w:pStyle w:val="3"/>
        <w:spacing w:line="300" w:lineRule="auto"/>
        <w:ind w:firstLine="480" w:firstLineChars="200"/>
      </w:pPr>
      <w:r>
        <w:rPr>
          <w:rFonts w:hint="eastAsia"/>
        </w:rPr>
        <w:t>① 变量符号、变动附标及函数。</w:t>
      </w:r>
    </w:p>
    <w:p w14:paraId="504B46D5">
      <w:pPr>
        <w:pStyle w:val="3"/>
        <w:spacing w:line="300" w:lineRule="auto"/>
        <w:ind w:firstLine="480" w:firstLineChars="200"/>
      </w:pPr>
      <w:r>
        <w:rPr>
          <w:rFonts w:hint="eastAsia"/>
        </w:rPr>
        <w:t>② 用字母表示的数及代表点、线、面、体和图形的字母。</w:t>
      </w:r>
    </w:p>
    <w:p w14:paraId="7648AF4B">
      <w:pPr>
        <w:pStyle w:val="3"/>
        <w:spacing w:line="300" w:lineRule="auto"/>
        <w:ind w:firstLine="480" w:firstLineChars="200"/>
      </w:pPr>
      <w:r>
        <w:rPr>
          <w:rFonts w:hint="eastAsia"/>
        </w:rPr>
        <w:t>③ 特征数符号，如Re(雷诺数)、Fo(傅里叶数)、Al(阿尔芬数)等。</w:t>
      </w:r>
    </w:p>
    <w:p w14:paraId="1105DBEA">
      <w:pPr>
        <w:pStyle w:val="3"/>
        <w:spacing w:line="300" w:lineRule="auto"/>
        <w:ind w:firstLine="480" w:firstLineChars="200"/>
      </w:pPr>
      <w:r>
        <w:rPr>
          <w:rFonts w:hint="eastAsia"/>
        </w:rPr>
        <w:t>④ 在特定场合中视为常数的参数。</w:t>
      </w:r>
    </w:p>
    <w:p w14:paraId="2A0F7E1A">
      <w:pPr>
        <w:pStyle w:val="3"/>
        <w:spacing w:line="300" w:lineRule="auto"/>
        <w:ind w:firstLine="480" w:firstLineChars="200"/>
      </w:pPr>
      <w:r>
        <w:rPr>
          <w:rFonts w:hint="eastAsia"/>
        </w:rPr>
        <w:t>⑤ 矢量、矩阵用黑体斜体。</w:t>
      </w:r>
    </w:p>
    <w:p w14:paraId="76DC81B5">
      <w:pPr>
        <w:pStyle w:val="3"/>
        <w:spacing w:line="300" w:lineRule="auto"/>
        <w:ind w:firstLine="480" w:firstLineChars="200"/>
      </w:pPr>
      <w:r>
        <w:rPr>
          <w:rFonts w:hint="eastAsia"/>
        </w:rPr>
        <w:t>(2) 正体</w:t>
      </w:r>
    </w:p>
    <w:p w14:paraId="20728104">
      <w:pPr>
        <w:pStyle w:val="3"/>
        <w:spacing w:line="300" w:lineRule="auto"/>
        <w:ind w:firstLine="480" w:firstLineChars="200"/>
      </w:pPr>
      <w:r>
        <w:rPr>
          <w:rFonts w:hint="eastAsia"/>
        </w:rPr>
        <w:t>正体外文字母用于表示名称及与其有关的代号，主要用于下列场合：</w:t>
      </w:r>
    </w:p>
    <w:p w14:paraId="6AF753D3">
      <w:pPr>
        <w:pStyle w:val="3"/>
        <w:spacing w:line="300" w:lineRule="auto"/>
        <w:ind w:firstLine="480" w:firstLineChars="200"/>
      </w:pPr>
      <w:r>
        <w:rPr>
          <w:rFonts w:hint="eastAsia"/>
        </w:rPr>
        <w:t>① 有定义的已知函数(例如sin, exp, ln等)。</w:t>
      </w:r>
    </w:p>
    <w:p w14:paraId="654A50E2">
      <w:pPr>
        <w:pStyle w:val="3"/>
        <w:spacing w:line="300" w:lineRule="auto"/>
        <w:ind w:firstLine="480" w:firstLineChars="200"/>
      </w:pPr>
      <w:r>
        <w:rPr>
          <w:rFonts w:hint="eastAsia"/>
        </w:rPr>
        <w:t>② 其值不变的数学常数(例如e=2.718 281 8…)及已定义的算子。</w:t>
      </w:r>
    </w:p>
    <w:p w14:paraId="59C8ED8A">
      <w:pPr>
        <w:pStyle w:val="3"/>
        <w:spacing w:line="300" w:lineRule="auto"/>
        <w:ind w:firstLine="480" w:firstLineChars="200"/>
      </w:pPr>
      <w:r>
        <w:rPr>
          <w:rFonts w:hint="eastAsia"/>
        </w:rPr>
        <w:t>③ 法定计量单位、词头和量纲符号。</w:t>
      </w:r>
    </w:p>
    <w:p w14:paraId="3E753FCC">
      <w:pPr>
        <w:pStyle w:val="3"/>
        <w:spacing w:line="300" w:lineRule="auto"/>
        <w:ind w:firstLine="480" w:firstLineChars="200"/>
      </w:pPr>
      <w:r>
        <w:rPr>
          <w:rFonts w:hint="eastAsia"/>
        </w:rPr>
        <w:t>④ 数学符号。</w:t>
      </w:r>
    </w:p>
    <w:p w14:paraId="43DA6C20">
      <w:pPr>
        <w:pStyle w:val="3"/>
        <w:spacing w:line="300" w:lineRule="auto"/>
        <w:ind w:firstLine="480" w:firstLineChars="200"/>
      </w:pPr>
      <w:r>
        <w:rPr>
          <w:rFonts w:hint="eastAsia"/>
        </w:rPr>
        <w:t>⑤ 化学元素符号。</w:t>
      </w:r>
    </w:p>
    <w:p w14:paraId="146492A0">
      <w:pPr>
        <w:pStyle w:val="3"/>
        <w:spacing w:line="300" w:lineRule="auto"/>
        <w:ind w:firstLine="480" w:firstLineChars="200"/>
      </w:pPr>
      <w:r>
        <w:rPr>
          <w:rFonts w:hint="eastAsia"/>
        </w:rPr>
        <w:t>⑥ 机具、仪器、设备和产品等的型号、代号及材料牌号。</w:t>
      </w:r>
    </w:p>
    <w:p w14:paraId="6BA509BD">
      <w:pPr>
        <w:pStyle w:val="3"/>
        <w:spacing w:line="300" w:lineRule="auto"/>
        <w:ind w:firstLine="480" w:firstLineChars="200"/>
      </w:pPr>
      <w:r>
        <w:rPr>
          <w:rFonts w:hint="eastAsia"/>
        </w:rPr>
        <w:t>⑦ 硬度符号。</w:t>
      </w:r>
    </w:p>
    <w:p w14:paraId="3E897F10">
      <w:pPr>
        <w:pStyle w:val="3"/>
        <w:spacing w:line="300" w:lineRule="auto"/>
        <w:ind w:firstLine="480" w:firstLineChars="200"/>
      </w:pPr>
      <w:r>
        <w:rPr>
          <w:rFonts w:hint="eastAsia"/>
        </w:rPr>
        <w:t>⑧ 不表示量的外文缩写字。</w:t>
      </w:r>
    </w:p>
    <w:p w14:paraId="0355125A">
      <w:pPr>
        <w:pStyle w:val="3"/>
        <w:spacing w:line="300" w:lineRule="auto"/>
        <w:ind w:firstLine="480" w:firstLineChars="200"/>
      </w:pPr>
      <w:r>
        <w:rPr>
          <w:rFonts w:hint="eastAsia"/>
        </w:rPr>
        <w:t>⑨ 表示序号的拉丁字母。</w:t>
      </w:r>
    </w:p>
    <w:p w14:paraId="0A3750A9">
      <w:pPr>
        <w:pStyle w:val="3"/>
        <w:spacing w:line="300" w:lineRule="auto"/>
        <w:ind w:firstLine="480" w:firstLineChars="200"/>
      </w:pPr>
      <w:r>
        <w:rPr>
          <w:rFonts w:hint="eastAsia"/>
        </w:rPr>
        <w:t>⑩ 量符号中为区别其它量而加的具有特定含义的非量符号下角标。</w:t>
      </w:r>
    </w:p>
    <w:p w14:paraId="4805D8CA">
      <w:pPr>
        <w:pStyle w:val="5"/>
        <w:keepNext/>
        <w:keepLines/>
        <w:spacing w:before="156" w:beforeLines="50" w:line="360" w:lineRule="auto"/>
        <w:outlineLvl w:val="2"/>
        <w:rPr>
          <w:rFonts w:ascii="黑体"/>
          <w:bCs w:val="0"/>
        </w:rPr>
      </w:pPr>
      <w:bookmarkStart w:id="212" w:name="_Toc157999445"/>
      <w:bookmarkStart w:id="213" w:name="_Toc469324285"/>
      <w:bookmarkStart w:id="214" w:name="_Toc397346390"/>
      <w:bookmarkStart w:id="215" w:name="_Toc394577304"/>
      <w:bookmarkStart w:id="216" w:name="_Toc175648963"/>
      <w:r>
        <w:rPr>
          <w:rFonts w:hint="eastAsia" w:ascii="黑体"/>
        </w:rPr>
        <w:t>量和单位</w:t>
      </w:r>
      <w:bookmarkEnd w:id="212"/>
      <w:bookmarkEnd w:id="213"/>
      <w:bookmarkEnd w:id="214"/>
      <w:bookmarkEnd w:id="215"/>
      <w:bookmarkEnd w:id="216"/>
    </w:p>
    <w:p w14:paraId="442E83F1">
      <w:pPr>
        <w:pStyle w:val="3"/>
        <w:spacing w:line="300" w:lineRule="auto"/>
        <w:ind w:firstLine="480" w:firstLineChars="200"/>
      </w:pPr>
      <w:r>
        <w:rPr>
          <w:rFonts w:hint="eastAsia"/>
        </w:rPr>
        <w:t>文中涉及的量和单位一律采用新的国家标准GB3100~3102-93《量和单位》。</w:t>
      </w:r>
    </w:p>
    <w:p w14:paraId="2E0A6F98">
      <w:pPr>
        <w:pStyle w:val="5"/>
        <w:keepNext/>
        <w:keepLines/>
        <w:spacing w:before="156" w:beforeLines="50" w:line="360" w:lineRule="auto"/>
        <w:outlineLvl w:val="2"/>
        <w:rPr>
          <w:rFonts w:ascii="黑体"/>
          <w:bCs w:val="0"/>
        </w:rPr>
      </w:pPr>
      <w:bookmarkStart w:id="217" w:name="_Toc225822564"/>
      <w:bookmarkStart w:id="218" w:name="_Toc394577305"/>
      <w:bookmarkStart w:id="219" w:name="_Toc397346391"/>
      <w:bookmarkStart w:id="220" w:name="_Toc1206884423"/>
      <w:bookmarkStart w:id="221" w:name="_Toc175648964"/>
      <w:r>
        <w:rPr>
          <w:rFonts w:hint="eastAsia" w:ascii="黑体"/>
        </w:rPr>
        <w:t>标点符号</w:t>
      </w:r>
      <w:bookmarkEnd w:id="217"/>
      <w:bookmarkEnd w:id="218"/>
      <w:bookmarkEnd w:id="219"/>
      <w:bookmarkEnd w:id="220"/>
      <w:bookmarkEnd w:id="221"/>
    </w:p>
    <w:p w14:paraId="64DDC43E">
      <w:pPr>
        <w:pStyle w:val="3"/>
        <w:spacing w:line="300" w:lineRule="auto"/>
        <w:ind w:firstLine="480" w:firstLineChars="200"/>
      </w:pPr>
      <w:r>
        <w:rPr>
          <w:rFonts w:hint="eastAsia"/>
        </w:rPr>
        <w:t>标点符号的使用必须符合新的国家标准《标点符号用法》</w:t>
      </w:r>
      <w:r>
        <w:rPr>
          <w:rFonts w:hint="eastAsia"/>
          <w:lang w:eastAsia="zh-CN"/>
        </w:rPr>
        <w:t>（</w:t>
      </w:r>
      <w:r>
        <w:rPr>
          <w:rFonts w:hint="eastAsia"/>
        </w:rPr>
        <w:t>GB/T15834-</w:t>
      </w:r>
      <w:r>
        <w:rPr>
          <w:rFonts w:hint="eastAsia"/>
          <w:lang w:val="en-US" w:eastAsia="zh-CN"/>
        </w:rPr>
        <w:t>2011</w:t>
      </w:r>
      <w:r>
        <w:rPr>
          <w:rFonts w:hint="eastAsia"/>
          <w:lang w:eastAsia="zh-CN"/>
        </w:rPr>
        <w:t>）</w:t>
      </w:r>
      <w:r>
        <w:rPr>
          <w:rFonts w:hint="eastAsia"/>
        </w:rPr>
        <w:t>。</w:t>
      </w:r>
    </w:p>
    <w:p w14:paraId="4F9341FA">
      <w:pPr>
        <w:numPr>
          <w:ins w:id="11" w:author="张校玮" w:date="2024-08-23T16:12:00Z"/>
        </w:numPr>
      </w:pPr>
      <w:r>
        <w:br w:type="page"/>
      </w:r>
    </w:p>
    <w:p w14:paraId="2241095C">
      <w:pPr>
        <w:pStyle w:val="2"/>
        <w:keepNext/>
        <w:keepLines/>
        <w:spacing w:after="220" w:line="360" w:lineRule="auto"/>
        <w:jc w:val="left"/>
        <w:outlineLvl w:val="0"/>
      </w:pPr>
      <w:bookmarkStart w:id="222" w:name="_Toc175648965"/>
      <w:r>
        <w:rPr>
          <w:rFonts w:hint="eastAsia"/>
        </w:rPr>
        <w:t>毕业论文（设计）打印说明</w:t>
      </w:r>
      <w:bookmarkEnd w:id="222"/>
    </w:p>
    <w:p w14:paraId="730500C0">
      <w:pPr>
        <w:pStyle w:val="4"/>
        <w:keepNext/>
        <w:keepLines/>
        <w:spacing w:before="156" w:beforeLines="50" w:line="360" w:lineRule="auto"/>
        <w:outlineLvl w:val="1"/>
      </w:pPr>
      <w:bookmarkStart w:id="223" w:name="_Toc394577307"/>
      <w:bookmarkStart w:id="224" w:name="_Toc1248501036"/>
      <w:bookmarkStart w:id="225" w:name="_Toc1172228498"/>
      <w:bookmarkStart w:id="226" w:name="_Toc397346393"/>
      <w:bookmarkStart w:id="227" w:name="_Toc175648966"/>
      <w:r>
        <w:rPr>
          <w:rFonts w:hint="eastAsia"/>
        </w:rPr>
        <w:t>封页</w:t>
      </w:r>
      <w:bookmarkEnd w:id="223"/>
      <w:bookmarkEnd w:id="224"/>
      <w:bookmarkEnd w:id="225"/>
      <w:bookmarkEnd w:id="226"/>
      <w:bookmarkEnd w:id="227"/>
    </w:p>
    <w:p w14:paraId="652F4445">
      <w:pPr>
        <w:pStyle w:val="5"/>
        <w:keepNext/>
        <w:keepLines/>
        <w:spacing w:before="156" w:beforeLines="50" w:line="360" w:lineRule="auto"/>
        <w:outlineLvl w:val="2"/>
        <w:rPr>
          <w:rFonts w:ascii="黑体"/>
          <w:bCs w:val="0"/>
        </w:rPr>
      </w:pPr>
      <w:bookmarkStart w:id="228" w:name="_Toc494197215"/>
      <w:bookmarkStart w:id="229" w:name="_Toc397346394"/>
      <w:bookmarkStart w:id="230" w:name="_Toc394577308"/>
      <w:bookmarkStart w:id="231" w:name="_Toc629388308"/>
      <w:bookmarkStart w:id="232" w:name="_Toc175648967"/>
      <w:r>
        <w:rPr>
          <w:rFonts w:hint="eastAsia" w:ascii="黑体"/>
        </w:rPr>
        <w:t>封皮</w:t>
      </w:r>
      <w:bookmarkEnd w:id="228"/>
      <w:bookmarkEnd w:id="229"/>
      <w:bookmarkEnd w:id="230"/>
      <w:bookmarkEnd w:id="231"/>
      <w:bookmarkEnd w:id="232"/>
    </w:p>
    <w:p w14:paraId="7F4EEF86">
      <w:pPr>
        <w:pStyle w:val="3"/>
        <w:spacing w:line="300" w:lineRule="auto"/>
        <w:ind w:firstLine="480" w:firstLineChars="200"/>
      </w:pPr>
      <w:r>
        <w:rPr>
          <w:rFonts w:hint="eastAsia"/>
        </w:rPr>
        <w:t>印刷厂统一制作。</w:t>
      </w:r>
    </w:p>
    <w:p w14:paraId="77D54E64">
      <w:pPr>
        <w:pStyle w:val="5"/>
        <w:keepNext/>
        <w:keepLines/>
        <w:spacing w:before="156" w:beforeLines="50" w:line="360" w:lineRule="auto"/>
        <w:outlineLvl w:val="2"/>
        <w:rPr>
          <w:rFonts w:ascii="黑体"/>
          <w:bCs w:val="0"/>
        </w:rPr>
      </w:pPr>
      <w:bookmarkStart w:id="233" w:name="_Toc1772331081"/>
      <w:bookmarkStart w:id="234" w:name="_Toc397346395"/>
      <w:bookmarkStart w:id="235" w:name="_Toc1653329556"/>
      <w:bookmarkStart w:id="236" w:name="_Toc394577309"/>
      <w:bookmarkStart w:id="237" w:name="_Toc175648968"/>
      <w:r>
        <w:rPr>
          <w:rFonts w:hint="eastAsia" w:ascii="黑体"/>
        </w:rPr>
        <w:t>封一</w:t>
      </w:r>
      <w:bookmarkEnd w:id="233"/>
      <w:bookmarkEnd w:id="234"/>
      <w:bookmarkEnd w:id="235"/>
      <w:bookmarkEnd w:id="236"/>
      <w:bookmarkEnd w:id="237"/>
    </w:p>
    <w:p w14:paraId="498DE665">
      <w:pPr>
        <w:pStyle w:val="3"/>
        <w:spacing w:line="300" w:lineRule="auto"/>
        <w:ind w:firstLine="480" w:firstLineChars="200"/>
      </w:pPr>
      <w:r>
        <w:rPr>
          <w:rFonts w:hint="eastAsia"/>
        </w:rPr>
        <w:t>单面打印。</w:t>
      </w:r>
    </w:p>
    <w:p w14:paraId="0879557D">
      <w:pPr>
        <w:pStyle w:val="5"/>
        <w:keepNext/>
        <w:keepLines/>
        <w:spacing w:before="156" w:beforeLines="50" w:line="360" w:lineRule="auto"/>
        <w:outlineLvl w:val="2"/>
        <w:rPr>
          <w:rFonts w:ascii="黑体"/>
          <w:bCs w:val="0"/>
        </w:rPr>
      </w:pPr>
      <w:bookmarkStart w:id="238" w:name="_Toc394577310"/>
      <w:bookmarkStart w:id="239" w:name="_Toc1970294477"/>
      <w:bookmarkStart w:id="240" w:name="_Toc1218939159"/>
      <w:bookmarkStart w:id="241" w:name="_Toc397346396"/>
      <w:bookmarkStart w:id="242" w:name="_Toc175648969"/>
      <w:r>
        <w:rPr>
          <w:rFonts w:hint="eastAsia" w:ascii="黑体"/>
        </w:rPr>
        <w:t>封二</w:t>
      </w:r>
      <w:bookmarkEnd w:id="238"/>
      <w:bookmarkEnd w:id="239"/>
      <w:bookmarkEnd w:id="240"/>
      <w:bookmarkEnd w:id="241"/>
      <w:bookmarkEnd w:id="242"/>
    </w:p>
    <w:p w14:paraId="03F4BBAD">
      <w:pPr>
        <w:pStyle w:val="3"/>
        <w:spacing w:line="300" w:lineRule="auto"/>
        <w:ind w:firstLine="480" w:firstLineChars="200"/>
      </w:pPr>
      <w:r>
        <w:rPr>
          <w:rFonts w:hint="eastAsia"/>
        </w:rPr>
        <w:t>单面打印。</w:t>
      </w:r>
    </w:p>
    <w:p w14:paraId="123048FC">
      <w:pPr>
        <w:pStyle w:val="4"/>
        <w:keepNext/>
        <w:keepLines/>
        <w:spacing w:before="156" w:beforeLines="50" w:line="360" w:lineRule="auto"/>
        <w:outlineLvl w:val="1"/>
      </w:pPr>
      <w:bookmarkStart w:id="243" w:name="_Toc1863936580"/>
      <w:bookmarkStart w:id="244" w:name="_Toc541438199"/>
      <w:bookmarkStart w:id="245" w:name="_Toc397346397"/>
      <w:bookmarkStart w:id="246" w:name="_Toc394577311"/>
      <w:bookmarkStart w:id="247" w:name="_Toc175648970"/>
      <w:r>
        <w:rPr>
          <w:rFonts w:hint="eastAsia"/>
        </w:rPr>
        <w:t>中英文摘要</w:t>
      </w:r>
      <w:bookmarkEnd w:id="243"/>
      <w:bookmarkEnd w:id="244"/>
      <w:bookmarkEnd w:id="245"/>
      <w:bookmarkEnd w:id="246"/>
      <w:bookmarkEnd w:id="247"/>
    </w:p>
    <w:p w14:paraId="21C85743">
      <w:pPr>
        <w:pStyle w:val="5"/>
        <w:keepNext/>
        <w:keepLines/>
        <w:spacing w:before="156" w:beforeLines="50" w:line="360" w:lineRule="auto"/>
        <w:outlineLvl w:val="2"/>
      </w:pPr>
      <w:bookmarkStart w:id="248" w:name="_Toc394577312"/>
      <w:bookmarkStart w:id="249" w:name="_Toc1838141271"/>
      <w:bookmarkStart w:id="250" w:name="_Toc397346398"/>
      <w:bookmarkStart w:id="251" w:name="_Toc1063598254"/>
      <w:bookmarkStart w:id="252" w:name="_Toc175648971"/>
      <w:r>
        <w:rPr>
          <w:rFonts w:hint="eastAsia"/>
        </w:rPr>
        <w:t>中文摘要</w:t>
      </w:r>
      <w:bookmarkEnd w:id="248"/>
      <w:bookmarkEnd w:id="249"/>
      <w:bookmarkEnd w:id="250"/>
      <w:bookmarkEnd w:id="251"/>
      <w:bookmarkEnd w:id="252"/>
    </w:p>
    <w:p w14:paraId="1064686D">
      <w:pPr>
        <w:pStyle w:val="3"/>
        <w:spacing w:line="300" w:lineRule="auto"/>
        <w:ind w:firstLine="480" w:firstLineChars="200"/>
      </w:pPr>
      <w:r>
        <w:rPr>
          <w:rFonts w:hint="eastAsia"/>
        </w:rPr>
        <w:t>如果是一页，单面打印；否则双面打印。</w:t>
      </w:r>
    </w:p>
    <w:p w14:paraId="19451CBB">
      <w:pPr>
        <w:pStyle w:val="5"/>
        <w:keepNext/>
        <w:keepLines/>
        <w:spacing w:before="156" w:beforeLines="50" w:line="360" w:lineRule="auto"/>
        <w:outlineLvl w:val="2"/>
        <w:rPr>
          <w:rFonts w:ascii="黑体"/>
          <w:bCs w:val="0"/>
        </w:rPr>
      </w:pPr>
      <w:bookmarkStart w:id="253" w:name="_Toc241977350"/>
      <w:bookmarkStart w:id="254" w:name="_Toc2088079602"/>
      <w:bookmarkStart w:id="255" w:name="_Toc394577313"/>
      <w:bookmarkStart w:id="256" w:name="_Toc397346399"/>
      <w:bookmarkStart w:id="257" w:name="_Toc175648972"/>
      <w:r>
        <w:rPr>
          <w:rFonts w:hint="eastAsia" w:ascii="黑体"/>
        </w:rPr>
        <w:t>英文摘要</w:t>
      </w:r>
      <w:bookmarkEnd w:id="253"/>
      <w:bookmarkEnd w:id="254"/>
      <w:bookmarkEnd w:id="255"/>
      <w:bookmarkEnd w:id="256"/>
      <w:bookmarkEnd w:id="257"/>
    </w:p>
    <w:p w14:paraId="490FE085">
      <w:pPr>
        <w:pStyle w:val="3"/>
        <w:spacing w:line="300" w:lineRule="auto"/>
        <w:ind w:firstLine="480" w:firstLineChars="200"/>
      </w:pPr>
      <w:r>
        <w:rPr>
          <w:rFonts w:hint="eastAsia"/>
        </w:rPr>
        <w:t>如果是一页，单面打印；否则双面打印。</w:t>
      </w:r>
    </w:p>
    <w:p w14:paraId="1DC7CF34">
      <w:pPr>
        <w:pStyle w:val="4"/>
        <w:keepNext/>
        <w:keepLines/>
        <w:spacing w:before="156" w:beforeLines="50" w:line="360" w:lineRule="auto"/>
        <w:outlineLvl w:val="1"/>
        <w:rPr>
          <w:rFonts w:ascii="黑体" w:hAnsi="Arial"/>
          <w:bCs w:val="0"/>
        </w:rPr>
      </w:pPr>
      <w:bookmarkStart w:id="258" w:name="_Toc176111540"/>
      <w:bookmarkStart w:id="259" w:name="_Toc397346400"/>
      <w:bookmarkStart w:id="260" w:name="_Toc1726777679"/>
      <w:bookmarkStart w:id="261" w:name="_Toc394577314"/>
      <w:bookmarkStart w:id="262" w:name="_Toc175648973"/>
      <w:r>
        <w:rPr>
          <w:rFonts w:hint="eastAsia" w:ascii="黑体" w:hAnsi="Arial"/>
        </w:rPr>
        <w:t>目录</w:t>
      </w:r>
      <w:bookmarkEnd w:id="258"/>
      <w:bookmarkEnd w:id="259"/>
      <w:bookmarkEnd w:id="260"/>
      <w:bookmarkEnd w:id="261"/>
      <w:bookmarkEnd w:id="262"/>
    </w:p>
    <w:p w14:paraId="3943F74F">
      <w:pPr>
        <w:pStyle w:val="3"/>
        <w:spacing w:line="300" w:lineRule="auto"/>
        <w:ind w:firstLine="480" w:firstLineChars="200"/>
      </w:pPr>
      <w:r>
        <w:rPr>
          <w:rFonts w:hint="eastAsia"/>
        </w:rPr>
        <w:t>如果是一页，单面打印；如果两页，双面打印。</w:t>
      </w:r>
    </w:p>
    <w:p w14:paraId="3A3883A7">
      <w:pPr>
        <w:pStyle w:val="4"/>
        <w:keepNext/>
        <w:keepLines/>
        <w:spacing w:before="156" w:beforeLines="50" w:line="360" w:lineRule="auto"/>
        <w:outlineLvl w:val="1"/>
        <w:rPr>
          <w:rFonts w:ascii="黑体" w:hAnsi="Arial"/>
          <w:bCs w:val="0"/>
        </w:rPr>
      </w:pPr>
      <w:bookmarkStart w:id="263" w:name="_Toc674187214"/>
      <w:bookmarkStart w:id="264" w:name="_Toc397346401"/>
      <w:bookmarkStart w:id="265" w:name="_Toc394577315"/>
      <w:bookmarkStart w:id="266" w:name="_Toc858445395"/>
      <w:bookmarkStart w:id="267" w:name="_Toc175648974"/>
      <w:r>
        <w:rPr>
          <w:rFonts w:hint="eastAsia" w:ascii="黑体" w:hAnsi="Arial"/>
        </w:rPr>
        <w:t>正文</w:t>
      </w:r>
      <w:bookmarkEnd w:id="263"/>
      <w:bookmarkEnd w:id="264"/>
      <w:bookmarkEnd w:id="265"/>
      <w:bookmarkEnd w:id="266"/>
      <w:bookmarkEnd w:id="267"/>
    </w:p>
    <w:p w14:paraId="465AF530">
      <w:pPr>
        <w:pStyle w:val="5"/>
        <w:keepNext/>
        <w:keepLines/>
        <w:spacing w:before="156" w:beforeLines="50" w:line="360" w:lineRule="auto"/>
        <w:outlineLvl w:val="2"/>
      </w:pPr>
      <w:bookmarkStart w:id="268" w:name="_Toc397346402"/>
      <w:bookmarkStart w:id="269" w:name="_Toc1096613219"/>
      <w:bookmarkStart w:id="270" w:name="_Toc394577316"/>
      <w:bookmarkStart w:id="271" w:name="_Toc940784126"/>
      <w:bookmarkStart w:id="272" w:name="_Toc175648975"/>
      <w:r>
        <w:rPr>
          <w:rFonts w:hint="eastAsia"/>
        </w:rPr>
        <w:t>正文</w:t>
      </w:r>
      <w:bookmarkEnd w:id="268"/>
      <w:bookmarkEnd w:id="269"/>
      <w:bookmarkEnd w:id="270"/>
      <w:bookmarkEnd w:id="271"/>
      <w:bookmarkEnd w:id="272"/>
    </w:p>
    <w:p w14:paraId="2B61A4E8">
      <w:pPr>
        <w:pStyle w:val="3"/>
        <w:keepNext/>
        <w:keepLines/>
        <w:numPr>
          <w:ins w:id="12" w:author="小蚂蚁" w:date="2024-06-26T11:56:00Z"/>
        </w:numPr>
        <w:spacing w:after="220" w:line="360" w:lineRule="auto"/>
        <w:ind w:firstLine="480"/>
        <w:jc w:val="left"/>
        <w:outlineLvl w:val="0"/>
      </w:pPr>
      <w:r>
        <w:rPr>
          <w:rFonts w:hint="eastAsia"/>
        </w:rPr>
        <w:t>正文从引言开始到致谢结束，双面打印。</w:t>
      </w:r>
    </w:p>
    <w:p w14:paraId="44EFC25C">
      <w:pPr>
        <w:numPr>
          <w:ins w:id="13" w:author="小蚂蚁" w:date="2024-06-26T11:56:00Z"/>
        </w:numPr>
      </w:pPr>
      <w:r>
        <w:br w:type="page"/>
      </w:r>
    </w:p>
    <w:p w14:paraId="41F83717">
      <w:pPr>
        <w:pStyle w:val="2"/>
        <w:keepNext/>
        <w:keepLines/>
        <w:spacing w:after="220" w:line="360" w:lineRule="auto"/>
        <w:jc w:val="left"/>
        <w:outlineLvl w:val="0"/>
      </w:pPr>
      <w:bookmarkStart w:id="273" w:name="_Toc175648976"/>
      <w:r>
        <w:t>第四章题目</w:t>
      </w:r>
      <w:bookmarkEnd w:id="273"/>
    </w:p>
    <w:p w14:paraId="5EA634C9">
      <w:pPr>
        <w:pStyle w:val="3"/>
        <w:spacing w:line="300" w:lineRule="auto"/>
        <w:ind w:firstLine="480" w:firstLineChars="200"/>
      </w:pPr>
      <w:r>
        <w:rPr>
          <w:rFonts w:hint="eastAsia"/>
        </w:rPr>
        <w:t>一级标题：黑体，小三，1.25倍行距，段前10磅，段后10磅，无特殊格式。</w:t>
      </w:r>
    </w:p>
    <w:p w14:paraId="0724CE99">
      <w:pPr>
        <w:pStyle w:val="4"/>
        <w:keepNext/>
        <w:keepLines/>
        <w:spacing w:before="156" w:beforeLines="50" w:line="360" w:lineRule="auto"/>
        <w:outlineLvl w:val="1"/>
      </w:pPr>
      <w:bookmarkStart w:id="274" w:name="_Toc116483413"/>
      <w:bookmarkStart w:id="275" w:name="_Toc394577318"/>
      <w:bookmarkStart w:id="276" w:name="_Toc592313712"/>
      <w:bookmarkStart w:id="277" w:name="_Toc397346404"/>
      <w:bookmarkStart w:id="278" w:name="_Toc175648977"/>
      <w:r>
        <w:rPr>
          <w:rFonts w:hint="eastAsia"/>
        </w:rPr>
        <w:t>第四章第一节题目</w:t>
      </w:r>
      <w:bookmarkEnd w:id="274"/>
      <w:bookmarkEnd w:id="275"/>
      <w:bookmarkEnd w:id="276"/>
      <w:bookmarkEnd w:id="277"/>
      <w:bookmarkEnd w:id="278"/>
    </w:p>
    <w:p w14:paraId="1536249B">
      <w:pPr>
        <w:pStyle w:val="3"/>
        <w:spacing w:line="300" w:lineRule="auto"/>
        <w:ind w:firstLine="480" w:firstLineChars="200"/>
      </w:pPr>
      <w:r>
        <w:rPr>
          <w:rFonts w:hint="eastAsia"/>
        </w:rPr>
        <w:t>二级标题：黑体，四号，1.25倍行距，段前8磅，段后8磅，无特殊格式。</w:t>
      </w:r>
    </w:p>
    <w:p w14:paraId="661B65B0">
      <w:pPr>
        <w:pStyle w:val="5"/>
        <w:keepNext/>
        <w:keepLines/>
        <w:spacing w:before="156" w:beforeLines="50" w:line="360" w:lineRule="auto"/>
        <w:outlineLvl w:val="2"/>
      </w:pPr>
      <w:bookmarkStart w:id="279" w:name="_Toc1429853739"/>
      <w:bookmarkStart w:id="280" w:name="_Toc397346405"/>
      <w:bookmarkStart w:id="281" w:name="_Toc1379119874"/>
      <w:bookmarkStart w:id="282" w:name="_Toc394577319"/>
      <w:bookmarkStart w:id="283" w:name="_Toc175648978"/>
      <w:r>
        <w:rPr>
          <w:rFonts w:hint="eastAsia"/>
        </w:rPr>
        <w:t>第四章第一节一级题目</w:t>
      </w:r>
      <w:bookmarkEnd w:id="279"/>
      <w:bookmarkEnd w:id="280"/>
      <w:bookmarkEnd w:id="281"/>
      <w:bookmarkEnd w:id="282"/>
      <w:bookmarkEnd w:id="283"/>
    </w:p>
    <w:p w14:paraId="297327F3">
      <w:pPr>
        <w:pStyle w:val="3"/>
        <w:spacing w:line="300" w:lineRule="auto"/>
        <w:ind w:firstLine="480" w:firstLineChars="200"/>
      </w:pPr>
      <w:r>
        <w:rPr>
          <w:rFonts w:hint="eastAsia"/>
        </w:rPr>
        <w:t>三级标题：黑体，小四，1.25倍行距，段前6磅，段后6磅，无特殊格式。</w:t>
      </w:r>
    </w:p>
    <w:p w14:paraId="499D31E6">
      <w:pPr>
        <w:pStyle w:val="6"/>
        <w:spacing w:line="300" w:lineRule="auto"/>
        <w:ind w:firstLine="480" w:firstLineChars="200"/>
      </w:pPr>
      <w:r>
        <w:rPr>
          <w:rFonts w:hint="eastAsia"/>
          <w:lang w:val="en-US"/>
        </w:rPr>
        <w:t>四级标题</w:t>
      </w:r>
    </w:p>
    <w:p w14:paraId="48A16506">
      <w:pPr>
        <w:pStyle w:val="3"/>
        <w:spacing w:line="300" w:lineRule="auto"/>
        <w:ind w:firstLine="480" w:firstLineChars="200"/>
      </w:pPr>
      <w:r>
        <w:rPr>
          <w:rFonts w:hint="eastAsia"/>
        </w:rPr>
        <w:t>四级标题：宋体，小四，加粗，1倍行距，段前5磅，段后5磅，无特殊格式。</w:t>
      </w:r>
    </w:p>
    <w:p w14:paraId="401B73C3">
      <w:pPr>
        <w:pStyle w:val="4"/>
        <w:keepNext/>
        <w:keepLines/>
        <w:spacing w:before="156" w:beforeLines="50" w:line="360" w:lineRule="auto"/>
        <w:outlineLvl w:val="1"/>
      </w:pPr>
      <w:bookmarkStart w:id="284" w:name="_Toc1076720247"/>
      <w:bookmarkStart w:id="285" w:name="_Toc394577320"/>
      <w:bookmarkStart w:id="286" w:name="_Toc1209781443"/>
      <w:bookmarkStart w:id="287" w:name="_Toc397346406"/>
      <w:bookmarkStart w:id="288" w:name="_Toc175648979"/>
      <w:r>
        <w:rPr>
          <w:rFonts w:hint="eastAsia"/>
        </w:rPr>
        <w:t>第四章第二节题目</w:t>
      </w:r>
      <w:bookmarkEnd w:id="284"/>
      <w:bookmarkEnd w:id="285"/>
      <w:bookmarkEnd w:id="286"/>
      <w:bookmarkEnd w:id="287"/>
      <w:bookmarkEnd w:id="288"/>
    </w:p>
    <w:p w14:paraId="67F7E255">
      <w:pPr>
        <w:pStyle w:val="5"/>
        <w:keepNext/>
        <w:keepLines/>
        <w:spacing w:before="156" w:beforeLines="50" w:line="360" w:lineRule="auto"/>
        <w:outlineLvl w:val="2"/>
      </w:pPr>
      <w:bookmarkStart w:id="289" w:name="_Toc397346407"/>
      <w:bookmarkStart w:id="290" w:name="_Toc421542705"/>
      <w:bookmarkStart w:id="291" w:name="_Toc394577321"/>
      <w:bookmarkStart w:id="292" w:name="_Toc1739981707"/>
      <w:bookmarkStart w:id="293" w:name="_Toc175648980"/>
      <w:r>
        <w:rPr>
          <w:rFonts w:hint="eastAsia"/>
        </w:rPr>
        <w:t>第四章第二节一级题目</w:t>
      </w:r>
      <w:bookmarkEnd w:id="289"/>
      <w:bookmarkEnd w:id="290"/>
      <w:bookmarkEnd w:id="291"/>
      <w:bookmarkEnd w:id="292"/>
      <w:bookmarkEnd w:id="293"/>
    </w:p>
    <w:p w14:paraId="12951C3C">
      <w:pPr>
        <w:pStyle w:val="3"/>
        <w:keepNext/>
        <w:keepLines/>
        <w:numPr>
          <w:ins w:id="14" w:author="张校玮" w:date="2024-08-23T19:30:00Z"/>
        </w:numPr>
        <w:spacing w:before="156" w:beforeLines="50" w:line="360" w:lineRule="auto"/>
        <w:ind w:firstLine="480"/>
        <w:outlineLvl w:val="2"/>
      </w:pPr>
    </w:p>
    <w:p w14:paraId="1B9A5A30">
      <w:pPr>
        <w:keepNext w:val="0"/>
        <w:keepLines w:val="0"/>
        <w:spacing w:before="0" w:beforeLines="-2147483648" w:line="240" w:lineRule="auto"/>
        <w:outlineLvl w:val="9"/>
      </w:pPr>
      <w:r>
        <w:rPr>
          <w:rFonts w:hint="eastAsia"/>
        </w:rPr>
        <w:br w:type="page"/>
      </w:r>
    </w:p>
    <w:p w14:paraId="00E8EC69">
      <w:pPr>
        <w:pStyle w:val="2"/>
        <w:keepNext/>
        <w:keepLines/>
        <w:spacing w:after="220" w:line="360" w:lineRule="auto"/>
        <w:jc w:val="left"/>
        <w:outlineLvl w:val="0"/>
      </w:pPr>
      <w:bookmarkStart w:id="294" w:name="_Toc175646915"/>
      <w:bookmarkEnd w:id="294"/>
      <w:bookmarkStart w:id="295" w:name="_Toc175512517"/>
      <w:bookmarkEnd w:id="295"/>
      <w:bookmarkStart w:id="296" w:name="_Toc175647227"/>
      <w:bookmarkEnd w:id="296"/>
      <w:bookmarkStart w:id="297" w:name="_Toc175647453"/>
      <w:bookmarkEnd w:id="297"/>
      <w:bookmarkStart w:id="298" w:name="_Toc175647614"/>
      <w:bookmarkEnd w:id="298"/>
      <w:bookmarkStart w:id="299" w:name="_Toc175647769"/>
      <w:bookmarkEnd w:id="299"/>
      <w:bookmarkStart w:id="300" w:name="_Toc175648570"/>
      <w:bookmarkEnd w:id="300"/>
      <w:bookmarkStart w:id="301" w:name="_Toc175648912"/>
      <w:bookmarkEnd w:id="301"/>
      <w:bookmarkStart w:id="302" w:name="_Toc175648981"/>
      <w:bookmarkEnd w:id="302"/>
      <w:bookmarkStart w:id="303" w:name="_Toc175647838"/>
      <w:bookmarkEnd w:id="303"/>
      <w:bookmarkStart w:id="304" w:name="_Toc175648237"/>
      <w:bookmarkEnd w:id="304"/>
      <w:bookmarkStart w:id="305" w:name="_Toc175647978"/>
      <w:bookmarkEnd w:id="305"/>
      <w:bookmarkStart w:id="306" w:name="_Toc175648983"/>
      <w:r>
        <w:rPr>
          <w:rFonts w:hint="eastAsia"/>
        </w:rPr>
        <w:t>使用“</w:t>
      </w:r>
      <w:r>
        <w:rPr>
          <w:rFonts w:hint="eastAsia" w:ascii="宋体" w:hAnsi="宋体"/>
          <w:sz w:val="24"/>
          <w:szCs w:val="24"/>
        </w:rPr>
        <w:t>标题</w:t>
      </w:r>
      <w:r>
        <w:rPr>
          <w:rFonts w:ascii="宋体" w:hAnsi="宋体"/>
          <w:sz w:val="24"/>
          <w:szCs w:val="24"/>
        </w:rPr>
        <w:t>1-</w:t>
      </w:r>
      <w:r>
        <w:rPr>
          <w:rFonts w:hint="eastAsia" w:ascii="宋体" w:hAnsi="宋体"/>
          <w:sz w:val="24"/>
          <w:szCs w:val="24"/>
        </w:rPr>
        <w:t>居中</w:t>
      </w:r>
      <w:r>
        <w:rPr>
          <w:rFonts w:ascii="宋体" w:hAnsi="宋体"/>
          <w:sz w:val="24"/>
          <w:szCs w:val="24"/>
        </w:rPr>
        <w:t>-</w:t>
      </w:r>
      <w:r>
        <w:rPr>
          <w:rFonts w:hint="eastAsia" w:ascii="宋体" w:hAnsi="宋体"/>
          <w:sz w:val="24"/>
          <w:szCs w:val="24"/>
        </w:rPr>
        <w:t>无自动编号</w:t>
      </w:r>
      <w:r>
        <w:rPr>
          <w:rFonts w:hint="eastAsia"/>
        </w:rPr>
        <w:t>”样式</w:t>
      </w:r>
      <w:bookmarkEnd w:id="306"/>
    </w:p>
    <w:p w14:paraId="1566C6CC">
      <w:pPr>
        <w:pStyle w:val="4"/>
        <w:spacing w:line="300" w:lineRule="auto"/>
        <w:ind w:firstLine="560" w:firstLineChars="200"/>
      </w:pPr>
      <w:bookmarkStart w:id="307" w:name="_Toc175648984"/>
      <w:r>
        <w:t>打开样式窗格</w:t>
      </w:r>
      <w:bookmarkEnd w:id="307"/>
    </w:p>
    <w:p w14:paraId="2B5D5FD3">
      <w:pPr>
        <w:pStyle w:val="3"/>
        <w:spacing w:line="300" w:lineRule="auto"/>
        <w:ind w:firstLine="480" w:firstLineChars="200"/>
      </w:pPr>
      <w:r>
        <w:rPr>
          <w:rFonts w:hint="eastAsia"/>
        </w:rPr>
        <w:t>在Word的“开始”面板中“样式”区域的右下角找到</w:t>
      </w:r>
      <w:r>
        <w:rPr>
          <w:rFonts w:hint="eastAsia"/>
        </w:rPr>
        <w:drawing>
          <wp:inline distT="0" distB="0" distL="0" distR="0">
            <wp:extent cx="171450" cy="142875"/>
            <wp:effectExtent l="0" t="0" r="0" b="952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pic:cNvPicPr>
                  </pic:nvPicPr>
                  <pic:blipFill>
                    <a:blip r:embed="rId19">
                      <a:extLst>
                        <a:ext uri="{28A0092B-C50C-407E-A947-70E740481C1C}">
                          <a14:useLocalDpi xmlns:a14="http://schemas.microsoft.com/office/drawing/2010/main" val="0"/>
                        </a:ext>
                      </a:extLst>
                    </a:blip>
                    <a:srcRect l="64062" t="29413" r="7813" b="52940"/>
                    <a:stretch>
                      <a:fillRect/>
                    </a:stretch>
                  </pic:blipFill>
                  <pic:spPr>
                    <a:xfrm>
                      <a:off x="0" y="0"/>
                      <a:ext cx="171474" cy="142895"/>
                    </a:xfrm>
                    <a:prstGeom prst="rect">
                      <a:avLst/>
                    </a:prstGeom>
                    <a:ln>
                      <a:noFill/>
                    </a:ln>
                  </pic:spPr>
                </pic:pic>
              </a:graphicData>
            </a:graphic>
          </wp:inline>
        </w:drawing>
      </w:r>
      <w:r>
        <w:rPr>
          <w:rFonts w:hint="eastAsia"/>
        </w:rPr>
        <w:t>，点击即可显示样式窗格，可根据需要确定是否固定在右侧。</w:t>
      </w:r>
    </w:p>
    <w:p w14:paraId="061B6F11">
      <w:pPr>
        <w:spacing w:line="240" w:lineRule="auto"/>
        <w:jc w:val="center"/>
      </w:pPr>
      <w:r>
        <w:drawing>
          <wp:inline distT="0" distB="0" distL="0" distR="0">
            <wp:extent cx="5759450" cy="2193925"/>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a:picLocks noChangeAspect="1"/>
                    </pic:cNvPicPr>
                  </pic:nvPicPr>
                  <pic:blipFill>
                    <a:blip r:embed="rId20"/>
                    <a:stretch>
                      <a:fillRect/>
                    </a:stretch>
                  </pic:blipFill>
                  <pic:spPr>
                    <a:xfrm>
                      <a:off x="0" y="0"/>
                      <a:ext cx="5759450" cy="2193925"/>
                    </a:xfrm>
                    <a:prstGeom prst="rect">
                      <a:avLst/>
                    </a:prstGeom>
                  </pic:spPr>
                </pic:pic>
              </a:graphicData>
            </a:graphic>
          </wp:inline>
        </w:drawing>
      </w:r>
    </w:p>
    <w:p w14:paraId="799DF8B5">
      <w:pPr>
        <w:pStyle w:val="12"/>
        <w:spacing w:line="300" w:lineRule="auto"/>
        <w:ind w:firstLineChars="200"/>
        <w:rPr>
          <w:rFonts w:cs="Times New Roman"/>
          <w:sz w:val="24"/>
          <w:szCs w:val="24"/>
        </w:rPr>
      </w:pPr>
      <w:r>
        <w:rPr>
          <w:rFonts w:hint="eastAsia"/>
        </w:rPr>
        <w:t xml:space="preserve">图 </w:t>
      </w:r>
      <w:r>
        <w:fldChar w:fldCharType="begin"/>
      </w:r>
      <w:r>
        <w:instrText xml:space="preserve"> </w:instrText>
      </w:r>
      <w:r>
        <w:rPr>
          <w:rFonts w:hint="eastAsia"/>
        </w:rPr>
        <w:instrText xml:space="preserve">STYLEREF 1 \s</w:instrText>
      </w:r>
      <w:r>
        <w:instrText xml:space="preserve"> </w:instrText>
      </w:r>
      <w:r>
        <w:fldChar w:fldCharType="separate"/>
      </w:r>
      <w:r>
        <w:t>5</w:t>
      </w:r>
      <w:r>
        <w:fldChar w:fldCharType="end"/>
      </w:r>
      <w:r>
        <w:t>.</w:t>
      </w:r>
      <w:r>
        <w:fldChar w:fldCharType="begin"/>
      </w:r>
      <w:r>
        <w:instrText xml:space="preserve"> </w:instrText>
      </w:r>
      <w:r>
        <w:rPr>
          <w:rFonts w:hint="eastAsia"/>
        </w:rPr>
        <w:instrText xml:space="preserve">SEQ 图 \* ARABIC \s 1</w:instrText>
      </w:r>
      <w:r>
        <w:instrText xml:space="preserve"> </w:instrText>
      </w:r>
      <w:r>
        <w:fldChar w:fldCharType="separate"/>
      </w:r>
      <w:r>
        <w:t>1</w:t>
      </w:r>
      <w:r>
        <w:fldChar w:fldCharType="end"/>
      </w:r>
      <w:r>
        <w:t xml:space="preserve"> 打开样式窗格的按钮</w:t>
      </w:r>
    </w:p>
    <w:p w14:paraId="0A662938">
      <w:pPr>
        <w:pStyle w:val="4"/>
        <w:spacing w:line="300" w:lineRule="auto"/>
        <w:ind w:firstLine="560" w:firstLineChars="200"/>
      </w:pPr>
      <w:bookmarkStart w:id="308" w:name="_Toc175648985"/>
      <w:r>
        <w:rPr>
          <w:rFonts w:hint="eastAsia"/>
        </w:rPr>
        <w:t>查看样式</w:t>
      </w:r>
      <w:bookmarkEnd w:id="308"/>
    </w:p>
    <w:p w14:paraId="7E24A7F8">
      <w:pPr>
        <w:pStyle w:val="3"/>
        <w:keepNext/>
        <w:keepLines/>
        <w:numPr>
          <w:ins w:id="15" w:author="张校玮" w:date="2024-08-24T14:51:00Z"/>
        </w:numPr>
        <w:spacing w:before="156" w:beforeLines="50" w:line="360" w:lineRule="auto"/>
        <w:ind w:firstLine="480"/>
        <w:outlineLvl w:val="1"/>
      </w:pPr>
      <w:bookmarkStart w:id="309" w:name="_Toc318580828"/>
      <w:bookmarkStart w:id="310" w:name="_Toc397346409"/>
      <w:bookmarkStart w:id="311" w:name="_Toc394577323"/>
      <w:bookmarkStart w:id="312" w:name="_Toc50653180"/>
      <w:r>
        <w:rPr>
          <w:rFonts w:hint="eastAsia"/>
        </w:rPr>
        <w:t>打开“样式”窗格</w:t>
      </w:r>
      <w:r>
        <w:t>如</w:t>
      </w:r>
      <w:r>
        <w:fldChar w:fldCharType="begin"/>
      </w:r>
      <w:r>
        <w:instrText xml:space="preserve"> REF _Ref175511237 \h </w:instrText>
      </w:r>
      <w:r>
        <w:fldChar w:fldCharType="separate"/>
      </w:r>
      <w:r>
        <w:rPr>
          <w:rFonts w:hint="eastAsia"/>
        </w:rPr>
        <w:t xml:space="preserve">图 </w:t>
      </w:r>
      <w:r>
        <w:t>5.2</w:t>
      </w:r>
      <w:r>
        <w:fldChar w:fldCharType="end"/>
      </w:r>
      <w:r>
        <w:t>所示，</w:t>
      </w:r>
      <w:r>
        <w:rPr>
          <w:rFonts w:hint="eastAsia"/>
        </w:rPr>
        <w:t>右下角 “选项”可设置样式窗格显示的样式信息，选项窗口如</w:t>
      </w:r>
      <w:r>
        <w:fldChar w:fldCharType="begin"/>
      </w:r>
      <w:r>
        <w:instrText xml:space="preserve"> </w:instrText>
      </w:r>
      <w:r>
        <w:rPr>
          <w:rFonts w:hint="eastAsia"/>
        </w:rPr>
        <w:instrText xml:space="preserve">REF _Ref175511261 \h</w:instrText>
      </w:r>
      <w:r>
        <w:instrText xml:space="preserve"> </w:instrText>
      </w:r>
      <w:r>
        <w:fldChar w:fldCharType="separate"/>
      </w:r>
      <w:r>
        <w:rPr>
          <w:rFonts w:hint="eastAsia"/>
        </w:rPr>
        <w:t xml:space="preserve">图 </w:t>
      </w:r>
      <w:r>
        <w:t>5.3</w:t>
      </w:r>
      <w:r>
        <w:fldChar w:fldCharType="end"/>
      </w:r>
      <w:r>
        <w:rPr>
          <w:rFonts w:hint="eastAsia"/>
        </w:rPr>
        <w:t>所示。</w:t>
      </w:r>
    </w:p>
    <w:p w14:paraId="6A138FA8">
      <w:pPr>
        <w:keepNext/>
        <w:numPr>
          <w:ins w:id="16" w:author="张校玮" w:date="2024-08-24T14:51:00Z"/>
        </w:numPr>
        <w:spacing w:line="300" w:lineRule="auto"/>
        <w:jc w:val="center"/>
      </w:pPr>
      <w:r>
        <w:rPr>
          <w:rFonts w:hint="eastAsia"/>
        </w:rPr>
        <w:drawing>
          <wp:inline distT="0" distB="0" distL="0" distR="0">
            <wp:extent cx="1760220" cy="3897630"/>
            <wp:effectExtent l="0" t="0" r="0" b="762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1760521" cy="3897855"/>
                    </a:xfrm>
                    <a:prstGeom prst="rect">
                      <a:avLst/>
                    </a:prstGeom>
                  </pic:spPr>
                </pic:pic>
              </a:graphicData>
            </a:graphic>
          </wp:inline>
        </w:drawing>
      </w:r>
    </w:p>
    <w:p w14:paraId="4DE4E24F">
      <w:pPr>
        <w:pStyle w:val="12"/>
        <w:keepNext/>
        <w:keepLines/>
        <w:numPr>
          <w:ins w:id="17" w:author="张校玮" w:date="2024-08-24T14:51:00Z"/>
        </w:numPr>
        <w:spacing w:before="156" w:beforeLines="50" w:line="360" w:lineRule="auto"/>
        <w:outlineLvl w:val="1"/>
      </w:pPr>
      <w:bookmarkStart w:id="313" w:name="_Ref175511237"/>
      <w:r>
        <w:rPr>
          <w:rFonts w:hint="eastAsia"/>
        </w:rPr>
        <w:t xml:space="preserve">图 </w:t>
      </w:r>
      <w:r>
        <w:fldChar w:fldCharType="begin"/>
      </w:r>
      <w:r>
        <w:instrText xml:space="preserve"> </w:instrText>
      </w:r>
      <w:r>
        <w:rPr>
          <w:rFonts w:hint="eastAsia"/>
        </w:rPr>
        <w:instrText xml:space="preserve">STYLEREF 1 \s</w:instrText>
      </w:r>
      <w:r>
        <w:instrText xml:space="preserve"> </w:instrText>
      </w:r>
      <w:r>
        <w:fldChar w:fldCharType="separate"/>
      </w:r>
      <w:r>
        <w:t>5</w:t>
      </w:r>
      <w:r>
        <w:fldChar w:fldCharType="end"/>
      </w:r>
      <w:r>
        <w:t>.</w:t>
      </w:r>
      <w:r>
        <w:fldChar w:fldCharType="begin"/>
      </w:r>
      <w:r>
        <w:instrText xml:space="preserve"> </w:instrText>
      </w:r>
      <w:r>
        <w:rPr>
          <w:rFonts w:hint="eastAsia"/>
        </w:rPr>
        <w:instrText xml:space="preserve">SEQ 图 \* ARABIC \s 1</w:instrText>
      </w:r>
      <w:r>
        <w:instrText xml:space="preserve"> </w:instrText>
      </w:r>
      <w:r>
        <w:fldChar w:fldCharType="separate"/>
      </w:r>
      <w:r>
        <w:t>2</w:t>
      </w:r>
      <w:r>
        <w:fldChar w:fldCharType="end"/>
      </w:r>
      <w:bookmarkEnd w:id="313"/>
      <w:r>
        <w:t xml:space="preserve"> 样式窗格</w:t>
      </w:r>
    </w:p>
    <w:p w14:paraId="3E3947F2">
      <w:pPr>
        <w:numPr>
          <w:ins w:id="18" w:author="张校玮" w:date="2024-08-24T14:51:00Z"/>
        </w:numPr>
        <w:spacing w:line="240" w:lineRule="auto"/>
        <w:jc w:val="center"/>
      </w:pPr>
      <w:r>
        <w:drawing>
          <wp:inline distT="0" distB="0" distL="0" distR="0">
            <wp:extent cx="2200275" cy="3638550"/>
            <wp:effectExtent l="0" t="0" r="9525"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2214856" cy="3662012"/>
                    </a:xfrm>
                    <a:prstGeom prst="rect">
                      <a:avLst/>
                    </a:prstGeom>
                  </pic:spPr>
                </pic:pic>
              </a:graphicData>
            </a:graphic>
          </wp:inline>
        </w:drawing>
      </w:r>
    </w:p>
    <w:p w14:paraId="0084F5BE">
      <w:pPr>
        <w:pStyle w:val="12"/>
        <w:keepNext/>
        <w:keepLines/>
        <w:numPr>
          <w:ins w:id="19" w:author="张校玮" w:date="2024-08-24T14:51:00Z"/>
        </w:numPr>
        <w:spacing w:before="156" w:beforeLines="50" w:line="360" w:lineRule="auto"/>
        <w:outlineLvl w:val="1"/>
      </w:pPr>
      <w:bookmarkStart w:id="314" w:name="_Ref175511261"/>
      <w:r>
        <w:rPr>
          <w:rFonts w:hint="eastAsia"/>
        </w:rPr>
        <w:t xml:space="preserve">图 </w:t>
      </w:r>
      <w:r>
        <w:fldChar w:fldCharType="begin"/>
      </w:r>
      <w:r>
        <w:instrText xml:space="preserve"> </w:instrText>
      </w:r>
      <w:r>
        <w:rPr>
          <w:rFonts w:hint="eastAsia"/>
        </w:rPr>
        <w:instrText xml:space="preserve">STYLEREF 1 \s</w:instrText>
      </w:r>
      <w:r>
        <w:instrText xml:space="preserve"> </w:instrText>
      </w:r>
      <w:r>
        <w:fldChar w:fldCharType="separate"/>
      </w:r>
      <w:r>
        <w:t>5</w:t>
      </w:r>
      <w:r>
        <w:fldChar w:fldCharType="end"/>
      </w:r>
      <w:r>
        <w:t>.</w:t>
      </w:r>
      <w:r>
        <w:fldChar w:fldCharType="begin"/>
      </w:r>
      <w:r>
        <w:instrText xml:space="preserve"> </w:instrText>
      </w:r>
      <w:r>
        <w:rPr>
          <w:rFonts w:hint="eastAsia"/>
        </w:rPr>
        <w:instrText xml:space="preserve">SEQ 图 \* ARABIC \s 1</w:instrText>
      </w:r>
      <w:r>
        <w:instrText xml:space="preserve"> </w:instrText>
      </w:r>
      <w:r>
        <w:fldChar w:fldCharType="separate"/>
      </w:r>
      <w:r>
        <w:t>3</w:t>
      </w:r>
      <w:r>
        <w:fldChar w:fldCharType="end"/>
      </w:r>
      <w:bookmarkEnd w:id="314"/>
      <w:r>
        <w:t xml:space="preserve"> 样式窗格选项窗口</w:t>
      </w:r>
    </w:p>
    <w:p w14:paraId="309B9A07">
      <w:pPr>
        <w:pStyle w:val="4"/>
        <w:keepNext/>
        <w:keepLines/>
        <w:spacing w:before="156" w:beforeLines="50" w:line="360" w:lineRule="auto"/>
        <w:outlineLvl w:val="1"/>
      </w:pPr>
      <w:bookmarkStart w:id="315" w:name="_Toc175648986"/>
      <w:r>
        <w:t>使用样式</w:t>
      </w:r>
      <w:bookmarkEnd w:id="315"/>
    </w:p>
    <w:p w14:paraId="285E679C">
      <w:pPr>
        <w:pStyle w:val="3"/>
        <w:keepNext/>
        <w:keepLines/>
        <w:numPr>
          <w:ins w:id="20" w:author="张校玮" w:date="2024-08-24T14:51:00Z"/>
        </w:numPr>
        <w:spacing w:before="156" w:beforeLines="50" w:line="360" w:lineRule="auto"/>
        <w:ind w:firstLine="480"/>
        <w:outlineLvl w:val="1"/>
      </w:pPr>
      <w:r>
        <w:rPr>
          <w:rFonts w:hint="eastAsia"/>
        </w:rPr>
        <w:t>选中需要设置的文字或段落，再点击样式窗格中相应的样式即可完成样式设置，若不符合需要请修改样式。</w:t>
      </w:r>
    </w:p>
    <w:p w14:paraId="01A5F309">
      <w:pPr>
        <w:pStyle w:val="3"/>
        <w:keepNext/>
        <w:keepLines/>
        <w:numPr>
          <w:ins w:id="21" w:author="张校玮" w:date="2024-08-24T14:51:00Z"/>
        </w:numPr>
        <w:spacing w:before="156" w:beforeLines="50" w:line="360" w:lineRule="auto"/>
        <w:ind w:firstLine="480"/>
        <w:outlineLvl w:val="1"/>
        <w:rPr>
          <w:rFonts w:cs="Times New Roman"/>
          <w:szCs w:val="24"/>
        </w:rPr>
      </w:pPr>
      <w:r>
        <w:rPr>
          <w:rFonts w:hint="eastAsia"/>
        </w:rPr>
        <w:t>“</w:t>
      </w:r>
      <w:r>
        <w:t>论文样式</w:t>
      </w:r>
      <w:r>
        <w:rPr>
          <w:rFonts w:hint="eastAsia"/>
        </w:rPr>
        <w:t>”为已经设置好的论文正文样式，请根据需要使用。也可根据需要修改“正文”样式，修改时请注意“正文”样式是“标题1”、“标题</w:t>
      </w:r>
      <w:r>
        <w:t>2</w:t>
      </w:r>
      <w:r>
        <w:rPr>
          <w:rFonts w:hint="eastAsia"/>
        </w:rPr>
        <w:t>”、“标题3”、“标题4”等样式的基准样式，在修改“正文样式”时，这些样式也会一同被修改；同时也应注意，表格内文字、空行等部分内容也是基于“正文”样式设定的，表格的格式等也会被一同修改。</w:t>
      </w:r>
      <w:bookmarkEnd w:id="309"/>
      <w:bookmarkEnd w:id="310"/>
      <w:bookmarkEnd w:id="311"/>
      <w:bookmarkEnd w:id="312"/>
    </w:p>
    <w:p w14:paraId="09BF354A">
      <w:pPr>
        <w:pStyle w:val="3"/>
        <w:keepNext/>
        <w:keepLines/>
        <w:numPr>
          <w:ins w:id="22" w:author="张校玮" w:date="2024-08-24T14:51:00Z"/>
        </w:numPr>
        <w:spacing w:before="156" w:beforeLines="50" w:line="360" w:lineRule="auto"/>
        <w:ind w:firstLine="480"/>
        <w:outlineLvl w:val="1"/>
      </w:pPr>
      <w:r>
        <w:br w:type="page"/>
      </w:r>
    </w:p>
    <w:p w14:paraId="525C4D4A">
      <w:pPr>
        <w:pStyle w:val="62"/>
        <w:keepNext/>
        <w:keepLines/>
        <w:numPr>
          <w:ins w:id="23" w:author="小蚂蚁" w:date="2024-06-26T10:22:00Z"/>
        </w:numPr>
        <w:spacing w:after="220" w:line="360" w:lineRule="auto"/>
        <w:jc w:val="center"/>
        <w:outlineLvl w:val="0"/>
      </w:pPr>
      <w:bookmarkStart w:id="316" w:name="_Toc175648987"/>
      <w:r>
        <w:rPr>
          <w:rFonts w:hint="default" w:hAnsi="黑体"/>
          <w:sz w:val="32"/>
          <w:szCs w:val="32"/>
          <w:lang w:val="en-US"/>
        </w:rPr>
        <mc:AlternateContent>
          <mc:Choice Requires="wps">
            <w:drawing>
              <wp:anchor distT="0" distB="0" distL="114300" distR="114300" simplePos="0" relativeHeight="251673600" behindDoc="0" locked="0" layoutInCell="1" allowOverlap="1">
                <wp:simplePos x="0" y="0"/>
                <wp:positionH relativeFrom="column">
                  <wp:posOffset>4099560</wp:posOffset>
                </wp:positionH>
                <wp:positionV relativeFrom="paragraph">
                  <wp:posOffset>23495</wp:posOffset>
                </wp:positionV>
                <wp:extent cx="2225040" cy="476250"/>
                <wp:effectExtent l="723900" t="0" r="10160" b="19050"/>
                <wp:wrapNone/>
                <wp:docPr id="21" name="对话气泡: 圆角矩形 8"/>
                <wp:cNvGraphicFramePr/>
                <a:graphic xmlns:a="http://schemas.openxmlformats.org/drawingml/2006/main">
                  <a:graphicData uri="http://schemas.microsoft.com/office/word/2010/wordprocessingShape">
                    <wps:wsp>
                      <wps:cNvSpPr>
                        <a:spLocks noChangeArrowheads="1"/>
                      </wps:cNvSpPr>
                      <wps:spPr bwMode="auto">
                        <a:xfrm rot="10800000">
                          <a:off x="0" y="0"/>
                          <a:ext cx="2225040" cy="476250"/>
                        </a:xfrm>
                        <a:prstGeom prst="wedgeRoundRectCallout">
                          <a:avLst>
                            <a:gd name="adj1" fmla="val 81588"/>
                            <a:gd name="adj2" fmla="val 15472"/>
                            <a:gd name="adj3" fmla="val 16667"/>
                          </a:avLst>
                        </a:prstGeom>
                        <a:solidFill>
                          <a:srgbClr val="FFFFFF"/>
                        </a:solidFill>
                        <a:ln w="9525">
                          <a:solidFill>
                            <a:srgbClr val="000000"/>
                          </a:solidFill>
                          <a:miter lim="800000"/>
                        </a:ln>
                      </wps:spPr>
                      <wps:txbx>
                        <w:txbxContent>
                          <w:p w14:paraId="66C9ECD0">
                            <w:pPr>
                              <w:spacing w:line="240" w:lineRule="exact"/>
                              <w:rPr>
                                <w:color w:val="000000"/>
                                <w:sz w:val="18"/>
                              </w:rPr>
                            </w:pPr>
                            <w:r>
                              <w:rPr>
                                <w:rFonts w:hint="eastAsia"/>
                                <w:color w:val="000000"/>
                                <w:sz w:val="18"/>
                              </w:rPr>
                              <w:t>黑体、小三、居中，段前10磅，段后10磅，</w:t>
                            </w:r>
                            <w:r>
                              <w:rPr>
                                <w:rFonts w:hint="eastAsia"/>
                                <w:sz w:val="18"/>
                              </w:rPr>
                              <w:t>1.25倍行距。</w:t>
                            </w:r>
                            <w:r>
                              <w:rPr>
                                <w:rFonts w:hint="eastAsia"/>
                                <w:color w:val="000000"/>
                                <w:sz w:val="18"/>
                                <w:u w:val="double"/>
                              </w:rPr>
                              <w:t>阅后删除此文本框。</w:t>
                            </w:r>
                          </w:p>
                        </w:txbxContent>
                      </wps:txbx>
                      <wps:bodyPr rot="0" vert="horz" wrap="square" lIns="91440" tIns="45720" rIns="91440" bIns="45720" anchor="t" anchorCtr="0" upright="1">
                        <a:noAutofit/>
                      </wps:bodyPr>
                    </wps:wsp>
                  </a:graphicData>
                </a:graphic>
              </wp:anchor>
            </w:drawing>
          </mc:Choice>
          <mc:Fallback>
            <w:pict>
              <v:shape id="对话气泡: 圆角矩形 8" o:spid="_x0000_s1026" o:spt="62" type="#_x0000_t62" style="position:absolute;left:0pt;margin-left:322.8pt;margin-top:1.85pt;height:37.5pt;width:175.2pt;rotation:11796480f;z-index:251673600;mso-width-relative:page;mso-height-relative:page;" fillcolor="#FFFFFF" filled="t" stroked="t" coordsize="21600,21600" o:gfxdata="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" adj="28423,14142,14400">
                <v:fill on="t" focussize="0,0"/>
                <v:stroke color="#000000" miterlimit="8" joinstyle="miter"/>
                <v:imagedata o:title=""/>
                <o:lock v:ext="edit" aspectratio="f"/>
                <v:textbox>
                  <w:txbxContent>
                    <w:p w14:paraId="66C9ECD0">
                      <w:pPr>
                        <w:spacing w:line="240" w:lineRule="exact"/>
                        <w:rPr>
                          <w:color w:val="000000"/>
                          <w:sz w:val="18"/>
                        </w:rPr>
                      </w:pPr>
                      <w:r>
                        <w:rPr>
                          <w:rFonts w:hint="eastAsia"/>
                          <w:color w:val="000000"/>
                          <w:sz w:val="18"/>
                        </w:rPr>
                        <w:t>黑体、小三、居中，段前10磅，段后10磅，</w:t>
                      </w:r>
                      <w:r>
                        <w:rPr>
                          <w:rFonts w:hint="eastAsia"/>
                          <w:sz w:val="18"/>
                        </w:rPr>
                        <w:t>1.25倍行距。</w:t>
                      </w:r>
                      <w:r>
                        <w:rPr>
                          <w:rFonts w:hint="eastAsia"/>
                          <w:color w:val="000000"/>
                          <w:sz w:val="18"/>
                          <w:u w:val="double"/>
                        </w:rPr>
                        <w:t>阅后删除此文本框。</w:t>
                      </w:r>
                    </w:p>
                  </w:txbxContent>
                </v:textbox>
              </v:shape>
            </w:pict>
          </mc:Fallback>
        </mc:AlternateContent>
      </w:r>
      <w:bookmarkStart w:id="317" w:name="_Toc846329776"/>
      <w:bookmarkStart w:id="318" w:name="_Toc399647701"/>
      <w:bookmarkStart w:id="319" w:name="_Toc394577326"/>
      <w:bookmarkStart w:id="320" w:name="_Toc397346412"/>
      <w:r>
        <w:t>结</w:t>
      </w:r>
      <w:r>
        <w:rPr>
          <w:rFonts w:hint="default"/>
        </w:rPr>
        <w:t xml:space="preserve">    </w:t>
      </w:r>
      <w:r>
        <w:t>论</w:t>
      </w:r>
      <w:bookmarkEnd w:id="316"/>
      <w:bookmarkEnd w:id="317"/>
      <w:bookmarkEnd w:id="318"/>
      <w:bookmarkEnd w:id="319"/>
      <w:bookmarkEnd w:id="320"/>
    </w:p>
    <w:p w14:paraId="5740D174">
      <w:pPr>
        <w:pStyle w:val="3"/>
        <w:spacing w:line="300" w:lineRule="auto"/>
        <w:ind w:firstLine="480" w:firstLineChars="200"/>
      </w:pPr>
      <w:r>
        <w:rPr>
          <w:rFonts w:hint="eastAsia"/>
        </w:rPr>
        <w:t>结论是理论分析和实验结果的逻辑发展，是整篇毕业论文（设计）的归宿。结论是在理论分析、试验结果的基础上，经过分析、推理、判断、归纳的过程而形成的总观点。结论必须完整、准确、鲜明、并突出与前人不同的新见解。</w:t>
      </w:r>
    </w:p>
    <w:p w14:paraId="2D2095E1">
      <w:pPr>
        <w:spacing w:line="300" w:lineRule="auto"/>
        <w:ind w:firstLine="480" w:firstLineChars="200"/>
        <w:rPr>
          <w:rFonts w:ascii="宋体" w:hAnsi="宋体" w:cs="Times New Roman"/>
          <w:sz w:val="24"/>
          <w:szCs w:val="24"/>
        </w:rPr>
      </w:pPr>
      <w:r>
        <w:rPr>
          <w:rFonts w:hint="eastAsia" w:ascii="宋体" w:hAnsi="宋体" w:cs="Times New Roman"/>
          <w:sz w:val="24"/>
          <w:szCs w:val="24"/>
        </w:rPr>
        <w:t>书写格式说明：</w:t>
      </w:r>
    </w:p>
    <w:p w14:paraId="1999A7CA">
      <w:pPr>
        <w:pStyle w:val="3"/>
        <w:spacing w:line="300" w:lineRule="auto"/>
        <w:ind w:firstLine="480" w:firstLineChars="200"/>
      </w:pPr>
      <w:r>
        <w:rPr>
          <w:rFonts w:hint="eastAsia"/>
        </w:rPr>
        <w:t>标题“结论”选用模板中的样式所定义的“标题1-居中-无自动编号”；或者手动设置成字体：黑体，居中，字号：小三，1.25倍行距，段前10磅，段后10磅。</w:t>
      </w:r>
    </w:p>
    <w:p w14:paraId="41BAAFFB">
      <w:pPr>
        <w:spacing w:line="300" w:lineRule="auto"/>
        <w:ind w:firstLine="480" w:firstLineChars="200"/>
        <w:rPr>
          <w:rFonts w:ascii="宋体" w:hAnsi="宋体" w:cs="Times New Roman"/>
          <w:sz w:val="24"/>
          <w:szCs w:val="24"/>
        </w:rPr>
      </w:pPr>
      <w:r>
        <w:rPr>
          <w:rFonts w:hint="eastAsia" w:ascii="宋体" w:hAnsi="宋体" w:cs="Times New Roman"/>
          <w:sz w:val="24"/>
          <w:szCs w:val="24"/>
        </w:rPr>
        <w:t>结论正文设置成字体：宋体，居左，字号：小四，1.25倍行距，段前、段后均为0行。</w:t>
      </w:r>
    </w:p>
    <w:p w14:paraId="7E92E1F6">
      <w:pPr>
        <w:keepNext w:val="0"/>
        <w:keepLines w:val="0"/>
        <w:spacing w:after="0" w:line="240" w:lineRule="auto"/>
        <w:jc w:val="left"/>
        <w:outlineLvl w:val="9"/>
        <w:rPr>
          <w:lang w:val="zh-CN"/>
        </w:rPr>
      </w:pPr>
      <w:r>
        <w:rPr>
          <w:lang w:val="zh-CN"/>
        </w:rPr>
        <w:br w:type="page"/>
      </w:r>
    </w:p>
    <w:p w14:paraId="03407D98">
      <w:pPr>
        <w:pStyle w:val="62"/>
        <w:keepNext/>
        <w:keepLines/>
        <w:spacing w:after="220" w:line="360" w:lineRule="auto"/>
        <w:jc w:val="center"/>
        <w:outlineLvl w:val="0"/>
      </w:pPr>
      <w:bookmarkStart w:id="321" w:name="_Toc175648988"/>
      <w:r>
        <w:rPr>
          <w:rFonts w:hint="default" w:ascii="黑体" w:hAnsi="黑体"/>
          <w:sz w:val="32"/>
          <w:szCs w:val="32"/>
          <w:lang w:val="en-US"/>
        </w:rPr>
        <mc:AlternateContent>
          <mc:Choice Requires="wps">
            <w:drawing>
              <wp:anchor distT="0" distB="0" distL="114300" distR="114300" simplePos="0" relativeHeight="251674624" behindDoc="0" locked="0" layoutInCell="1" allowOverlap="1">
                <wp:simplePos x="0" y="0"/>
                <wp:positionH relativeFrom="column">
                  <wp:posOffset>4019550</wp:posOffset>
                </wp:positionH>
                <wp:positionV relativeFrom="paragraph">
                  <wp:posOffset>45720</wp:posOffset>
                </wp:positionV>
                <wp:extent cx="2196465" cy="457200"/>
                <wp:effectExtent l="558800" t="0" r="13335" b="12700"/>
                <wp:wrapNone/>
                <wp:docPr id="22" name="对话气泡: 圆角矩形 8"/>
                <wp:cNvGraphicFramePr/>
                <a:graphic xmlns:a="http://schemas.openxmlformats.org/drawingml/2006/main">
                  <a:graphicData uri="http://schemas.microsoft.com/office/word/2010/wordprocessingShape">
                    <wps:wsp>
                      <wps:cNvSpPr>
                        <a:spLocks noChangeArrowheads="1"/>
                      </wps:cNvSpPr>
                      <wps:spPr bwMode="auto">
                        <a:xfrm rot="10800000">
                          <a:off x="0" y="0"/>
                          <a:ext cx="2196465" cy="457200"/>
                        </a:xfrm>
                        <a:prstGeom prst="wedgeRoundRectCallout">
                          <a:avLst>
                            <a:gd name="adj1" fmla="val 74170"/>
                            <a:gd name="adj2" fmla="val 17211"/>
                            <a:gd name="adj3" fmla="val 16667"/>
                          </a:avLst>
                        </a:prstGeom>
                        <a:solidFill>
                          <a:srgbClr val="FFFFFF"/>
                        </a:solidFill>
                        <a:ln w="9525">
                          <a:solidFill>
                            <a:srgbClr val="000000"/>
                          </a:solidFill>
                          <a:miter lim="800000"/>
                        </a:ln>
                      </wps:spPr>
                      <wps:txbx>
                        <w:txbxContent>
                          <w:p w14:paraId="3121C224">
                            <w:pPr>
                              <w:spacing w:line="240" w:lineRule="exact"/>
                              <w:rPr>
                                <w:color w:val="000000"/>
                                <w:sz w:val="18"/>
                              </w:rPr>
                            </w:pPr>
                            <w:r>
                              <w:rPr>
                                <w:rFonts w:hint="eastAsia"/>
                                <w:color w:val="000000"/>
                                <w:sz w:val="18"/>
                              </w:rPr>
                              <w:t>黑体、小三、居中，段前10磅，段后10磅，</w:t>
                            </w:r>
                            <w:r>
                              <w:rPr>
                                <w:rFonts w:hint="eastAsia"/>
                                <w:sz w:val="18"/>
                              </w:rPr>
                              <w:t>1.25倍行距。</w:t>
                            </w:r>
                            <w:r>
                              <w:rPr>
                                <w:rFonts w:hint="eastAsia"/>
                                <w:color w:val="000000"/>
                                <w:sz w:val="18"/>
                                <w:u w:val="double"/>
                              </w:rPr>
                              <w:t>阅后删除此文本框。</w:t>
                            </w:r>
                          </w:p>
                        </w:txbxContent>
                      </wps:txbx>
                      <wps:bodyPr rot="0" vert="horz" wrap="square" lIns="91440" tIns="45720" rIns="91440" bIns="45720" anchor="t" anchorCtr="0" upright="1">
                        <a:noAutofit/>
                      </wps:bodyPr>
                    </wps:wsp>
                  </a:graphicData>
                </a:graphic>
              </wp:anchor>
            </w:drawing>
          </mc:Choice>
          <mc:Fallback>
            <w:pict>
              <v:shape id="对话气泡: 圆角矩形 8" o:spid="_x0000_s1026" o:spt="62" type="#_x0000_t62" style="position:absolute;left:0pt;margin-left:316.5pt;margin-top:3.6pt;height:36pt;width:172.95pt;rotation:11796480f;z-index:251674624;mso-width-relative:page;mso-height-relative:page;" fillcolor="#FFFFFF" filled="t" stroked="t" coordsize="21600,21600" o:gfxdata="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" adj="26821,14518,14400">
                <v:fill on="t" focussize="0,0"/>
                <v:stroke color="#000000" miterlimit="8" joinstyle="miter"/>
                <v:imagedata o:title=""/>
                <o:lock v:ext="edit" aspectratio="f"/>
                <v:textbox>
                  <w:txbxContent>
                    <w:p w14:paraId="3121C224">
                      <w:pPr>
                        <w:spacing w:line="240" w:lineRule="exact"/>
                        <w:rPr>
                          <w:color w:val="000000"/>
                          <w:sz w:val="18"/>
                        </w:rPr>
                      </w:pPr>
                      <w:r>
                        <w:rPr>
                          <w:rFonts w:hint="eastAsia"/>
                          <w:color w:val="000000"/>
                          <w:sz w:val="18"/>
                        </w:rPr>
                        <w:t>黑体、小三、居中，段前10磅，段后10磅，</w:t>
                      </w:r>
                      <w:r>
                        <w:rPr>
                          <w:rFonts w:hint="eastAsia"/>
                          <w:sz w:val="18"/>
                        </w:rPr>
                        <w:t>1.25倍行距。</w:t>
                      </w:r>
                      <w:r>
                        <w:rPr>
                          <w:rFonts w:hint="eastAsia"/>
                          <w:color w:val="000000"/>
                          <w:sz w:val="18"/>
                          <w:u w:val="double"/>
                        </w:rPr>
                        <w:t>阅后删除此文本框。</w:t>
                      </w:r>
                    </w:p>
                  </w:txbxContent>
                </v:textbox>
              </v:shape>
            </w:pict>
          </mc:Fallback>
        </mc:AlternateContent>
      </w:r>
      <w:bookmarkStart w:id="322" w:name="_Toc394577327"/>
      <w:bookmarkStart w:id="323" w:name="_Toc1480351151"/>
      <w:bookmarkStart w:id="324" w:name="_Toc1697546538"/>
      <w:bookmarkStart w:id="325" w:name="_Toc397346413"/>
      <w:r>
        <w:t>参</w:t>
      </w:r>
      <w:r>
        <w:rPr>
          <w:rFonts w:hint="default"/>
        </w:rPr>
        <w:t xml:space="preserve"> </w:t>
      </w:r>
      <w:r>
        <w:t>考</w:t>
      </w:r>
      <w:r>
        <w:rPr>
          <w:rFonts w:hint="default"/>
        </w:rPr>
        <w:t xml:space="preserve"> </w:t>
      </w:r>
      <w:r>
        <w:t>文</w:t>
      </w:r>
      <w:r>
        <w:rPr>
          <w:rFonts w:hint="default"/>
        </w:rPr>
        <w:t xml:space="preserve"> </w:t>
      </w:r>
      <w:r>
        <w:t>献</w:t>
      </w:r>
      <w:bookmarkEnd w:id="321"/>
      <w:bookmarkEnd w:id="322"/>
      <w:bookmarkEnd w:id="323"/>
      <w:bookmarkEnd w:id="324"/>
      <w:bookmarkEnd w:id="325"/>
    </w:p>
    <w:p w14:paraId="1F8ABF75">
      <w:pPr>
        <w:pStyle w:val="3"/>
        <w:spacing w:line="300" w:lineRule="auto"/>
        <w:ind w:firstLine="480" w:firstLineChars="200"/>
      </w:pPr>
      <w:r>
        <w:rPr>
          <w:rFonts w:hint="eastAsia"/>
        </w:rPr>
        <w:t>标题“参考文献”选用模板中的样式所定义的“标题1-居中-无自动编号”；或者手动设置成字体：黑体，居中，字号：小三，1.25倍行距，段前10磅，段后10磅。</w:t>
      </w:r>
    </w:p>
    <w:p w14:paraId="347327EB">
      <w:pPr>
        <w:pStyle w:val="3"/>
        <w:spacing w:line="300" w:lineRule="auto"/>
        <w:ind w:firstLine="480" w:firstLineChars="200"/>
        <w:rPr>
          <w:rFonts w:hint="eastAsia"/>
          <w:szCs w:val="24"/>
        </w:rPr>
      </w:pPr>
      <w:r>
        <w:rPr>
          <w:rFonts w:hint="eastAsia"/>
          <w:szCs w:val="24"/>
        </w:rPr>
        <w:t>参考文献正文设置成字体：宋体，居左，字号：小四，1.25倍行距，段前、段后均为0行。</w:t>
      </w:r>
    </w:p>
    <w:p w14:paraId="27D10AD7">
      <w:pPr>
        <w:pStyle w:val="3"/>
        <w:spacing w:line="300" w:lineRule="auto"/>
        <w:ind w:firstLine="480" w:firstLineChars="200"/>
      </w:pPr>
      <w:r>
        <w:rPr>
          <w:rFonts w:hint="eastAsia"/>
          <w:lang w:val="en-US" w:eastAsia="zh-CN"/>
        </w:rPr>
        <w:t>参考文献的使用</w:t>
      </w:r>
      <w:r>
        <w:rPr>
          <w:rFonts w:hint="eastAsia"/>
        </w:rPr>
        <w:t>必须符合新的国家标准《</w:t>
      </w:r>
      <w:r>
        <w:rPr>
          <w:rFonts w:hint="eastAsia"/>
          <w:lang w:val="en-US" w:eastAsia="zh-CN"/>
        </w:rPr>
        <w:t>信息与文献 参考文献著录规则</w:t>
      </w:r>
      <w:r>
        <w:rPr>
          <w:rFonts w:hint="eastAsia"/>
        </w:rPr>
        <w:t>》</w:t>
      </w:r>
      <w:r>
        <w:rPr>
          <w:rFonts w:hint="eastAsia"/>
          <w:lang w:eastAsia="zh-CN"/>
        </w:rPr>
        <w:t>（</w:t>
      </w:r>
      <w:r>
        <w:rPr>
          <w:rFonts w:hint="eastAsia"/>
        </w:rPr>
        <w:t>GB/T</w:t>
      </w:r>
      <w:r>
        <w:rPr>
          <w:rFonts w:hint="eastAsia"/>
          <w:lang w:val="en-US" w:eastAsia="zh-CN"/>
        </w:rPr>
        <w:t>7714-2015</w:t>
      </w:r>
      <w:r>
        <w:rPr>
          <w:rFonts w:hint="eastAsia"/>
          <w:lang w:eastAsia="zh-CN"/>
        </w:rPr>
        <w:t>）</w:t>
      </w:r>
      <w:r>
        <w:rPr>
          <w:rFonts w:hint="eastAsia"/>
        </w:rPr>
        <w:t>。</w:t>
      </w:r>
    </w:p>
    <w:p w14:paraId="24F64459">
      <w:pPr>
        <w:pStyle w:val="3"/>
        <w:spacing w:line="300" w:lineRule="auto"/>
        <w:ind w:firstLine="480" w:firstLineChars="200"/>
        <w:rPr>
          <w:rFonts w:hint="eastAsia"/>
        </w:rPr>
      </w:pPr>
      <w:r>
        <w:rPr>
          <w:rFonts w:hint="eastAsia"/>
        </w:rPr>
        <w:t>参考文献的著录，按毕业论文（设计）中引用顺序排列。</w:t>
      </w:r>
    </w:p>
    <w:p w14:paraId="483B5A6B">
      <w:pPr>
        <w:pStyle w:val="3"/>
        <w:spacing w:line="300" w:lineRule="auto"/>
        <w:ind w:firstLine="480" w:firstLineChars="200"/>
      </w:pPr>
      <w:r>
        <w:rPr>
          <w:rFonts w:hint="eastAsia"/>
        </w:rPr>
        <w:t>参考文献类型:专著</w:t>
      </w:r>
      <w:bookmarkStart w:id="326" w:name="_Hlk523750065"/>
      <w:r>
        <w:rPr>
          <w:rFonts w:hint="eastAsia"/>
        </w:rPr>
        <w:t>[M]</w:t>
      </w:r>
      <w:bookmarkEnd w:id="326"/>
      <w:r>
        <w:rPr>
          <w:rFonts w:hint="eastAsia"/>
        </w:rPr>
        <w:t>，会议论文集[C]，报纸文章[N]，期刊文章[J]，学位论文[D]，报告[R]，标准[S]，专利</w:t>
      </w:r>
      <w:bookmarkStart w:id="327" w:name="_Hlk523750151"/>
      <w:r>
        <w:rPr>
          <w:rFonts w:hint="eastAsia"/>
        </w:rPr>
        <w:t>[P]</w:t>
      </w:r>
      <w:bookmarkEnd w:id="327"/>
      <w:r>
        <w:rPr>
          <w:rFonts w:hint="eastAsia"/>
        </w:rPr>
        <w:t>,论文集中的析出文献[A]。</w:t>
      </w:r>
    </w:p>
    <w:p w14:paraId="5D9EACC4">
      <w:pPr>
        <w:pStyle w:val="3"/>
        <w:spacing w:line="300" w:lineRule="auto"/>
        <w:ind w:firstLine="480" w:firstLineChars="200"/>
      </w:pPr>
      <w:r>
        <w:rPr>
          <w:rFonts w:hint="eastAsia"/>
        </w:rPr>
        <w:t>参考文献数量10-15篇，其中期刊不少于6篇，并且包含一定数量的外文期刊。</w:t>
      </w:r>
    </w:p>
    <w:p w14:paraId="193D5266">
      <w:pPr>
        <w:pStyle w:val="3"/>
        <w:spacing w:line="300" w:lineRule="auto"/>
        <w:ind w:firstLine="480" w:firstLineChars="200"/>
      </w:pPr>
      <w:r>
        <w:rPr>
          <w:rFonts w:hint="eastAsia"/>
        </w:rPr>
        <w:t>示例如下：</w:t>
      </w:r>
    </w:p>
    <w:p w14:paraId="6FEB8D63">
      <w:pPr>
        <w:spacing w:line="300" w:lineRule="auto"/>
        <w:rPr>
          <w:rFonts w:ascii="宋体" w:hAnsi="宋体" w:cs="Times New Roman"/>
          <w:szCs w:val="21"/>
        </w:rPr>
      </w:pPr>
      <w:r>
        <w:rPr>
          <w:rFonts w:hint="eastAsia" w:ascii="宋体" w:hAnsi="宋体" w:cs="Times New Roman"/>
          <w:szCs w:val="21"/>
        </w:rPr>
        <w:t>[1] 薛华成.管理信息系统[</w:t>
      </w:r>
      <w:r>
        <w:rPr>
          <w:rFonts w:ascii="宋体" w:hAnsi="宋体" w:cs="Times New Roman"/>
          <w:szCs w:val="21"/>
        </w:rPr>
        <w:t>M]</w:t>
      </w:r>
      <w:r>
        <w:rPr>
          <w:rFonts w:hint="eastAsia" w:ascii="宋体" w:hAnsi="宋体" w:cs="Times New Roman"/>
          <w:szCs w:val="21"/>
        </w:rPr>
        <w:t>.北京:清华大学出版社,1993.</w:t>
      </w:r>
    </w:p>
    <w:p w14:paraId="5C08A7C6">
      <w:pPr>
        <w:spacing w:line="300" w:lineRule="auto"/>
        <w:rPr>
          <w:rFonts w:ascii="宋体" w:hAnsi="宋体" w:cs="Times New Roman"/>
          <w:szCs w:val="21"/>
        </w:rPr>
      </w:pPr>
      <w:r>
        <w:rPr>
          <w:rFonts w:hint="eastAsia" w:ascii="宋体" w:hAnsi="宋体" w:cs="Times New Roman"/>
          <w:szCs w:val="21"/>
        </w:rPr>
        <w:t>[2] 霍斯尼 R K著.李庆龙译.谷物科学与工艺学原理</w:t>
      </w:r>
      <w:r>
        <w:rPr>
          <w:rFonts w:ascii="宋体" w:hAnsi="宋体" w:cs="Times New Roman"/>
          <w:szCs w:val="21"/>
        </w:rPr>
        <w:t>[M]</w:t>
      </w:r>
      <w:r>
        <w:rPr>
          <w:rFonts w:hint="eastAsia" w:ascii="宋体" w:hAnsi="宋体" w:cs="Times New Roman"/>
          <w:szCs w:val="21"/>
        </w:rPr>
        <w:t>.北京:中国食品出版社,1989.</w:t>
      </w:r>
    </w:p>
    <w:p w14:paraId="28496EB0">
      <w:pPr>
        <w:spacing w:line="300" w:lineRule="auto"/>
        <w:rPr>
          <w:rFonts w:ascii="宋体" w:hAnsi="宋体" w:cs="Times New Roman"/>
          <w:szCs w:val="21"/>
        </w:rPr>
      </w:pPr>
      <w:r>
        <w:rPr>
          <w:rFonts w:ascii="宋体" w:hAnsi="宋体" w:cs="Times New Roman"/>
          <w:szCs w:val="21"/>
        </w:rPr>
        <w:t>[3] Borko H, Bernier C L.Indexing concepts and methods[M].New York: Academic Pr.,1978.</w:t>
      </w:r>
    </w:p>
    <w:p w14:paraId="0CE7DE2A">
      <w:pPr>
        <w:spacing w:line="300" w:lineRule="auto"/>
        <w:rPr>
          <w:rFonts w:ascii="宋体" w:hAnsi="宋体" w:cs="Times New Roman"/>
          <w:szCs w:val="21"/>
        </w:rPr>
      </w:pPr>
      <w:r>
        <w:rPr>
          <w:rFonts w:hint="eastAsia" w:ascii="宋体" w:hAnsi="宋体" w:cs="Times New Roman"/>
          <w:szCs w:val="21"/>
        </w:rPr>
        <w:t>[4] 徐滨士,欧忠文,马世宁等.纳米表面工程</w:t>
      </w:r>
      <w:r>
        <w:rPr>
          <w:rFonts w:ascii="宋体" w:hAnsi="宋体" w:cs="Times New Roman"/>
          <w:szCs w:val="21"/>
        </w:rPr>
        <w:t>[J]</w:t>
      </w:r>
      <w:r>
        <w:rPr>
          <w:rFonts w:hint="eastAsia" w:ascii="宋体" w:hAnsi="宋体" w:cs="Times New Roman"/>
          <w:szCs w:val="21"/>
        </w:rPr>
        <w:t>.中国机械工程,2000,11(6):707-712.</w:t>
      </w:r>
    </w:p>
    <w:p w14:paraId="4126CE5F">
      <w:pPr>
        <w:spacing w:line="300" w:lineRule="auto"/>
        <w:rPr>
          <w:rFonts w:ascii="宋体" w:hAnsi="宋体" w:cs="Times New Roman"/>
          <w:szCs w:val="21"/>
        </w:rPr>
      </w:pPr>
      <w:r>
        <w:rPr>
          <w:rFonts w:ascii="宋体" w:hAnsi="宋体" w:cs="Times New Roman"/>
          <w:szCs w:val="21"/>
        </w:rPr>
        <w:t>[5] Kuehnlw M R, Peeken H, Troeder C et al. The Toroidal Drive[J]. Mechanical Engineering, 1981, 103 (2)</w:t>
      </w:r>
      <w:r>
        <w:rPr>
          <w:rFonts w:hint="eastAsia" w:ascii="宋体" w:hAnsi="宋体" w:cs="Times New Roman"/>
          <w:szCs w:val="21"/>
        </w:rPr>
        <w:t>:</w:t>
      </w:r>
      <w:r>
        <w:rPr>
          <w:rFonts w:ascii="宋体" w:hAnsi="宋体" w:cs="Times New Roman"/>
          <w:szCs w:val="21"/>
        </w:rPr>
        <w:t>32-39.</w:t>
      </w:r>
    </w:p>
    <w:p w14:paraId="3053DDE3">
      <w:pPr>
        <w:spacing w:line="300" w:lineRule="auto"/>
        <w:rPr>
          <w:rFonts w:ascii="宋体" w:hAnsi="宋体" w:cs="Times New Roman"/>
          <w:szCs w:val="21"/>
        </w:rPr>
      </w:pPr>
      <w:r>
        <w:rPr>
          <w:rFonts w:hint="eastAsia" w:ascii="宋体" w:hAnsi="宋体" w:cs="Times New Roman"/>
          <w:szCs w:val="21"/>
        </w:rPr>
        <w:t>[6] 惠梦君,吴德海,柳葆凯等.奥氏体—贝氏体球铁的发展</w:t>
      </w:r>
      <w:r>
        <w:rPr>
          <w:rFonts w:ascii="宋体" w:hAnsi="宋体" w:cs="Times New Roman"/>
          <w:szCs w:val="21"/>
        </w:rPr>
        <w:t>[C]</w:t>
      </w:r>
      <w:r>
        <w:rPr>
          <w:rFonts w:hint="eastAsia" w:ascii="宋体" w:hAnsi="宋体" w:cs="Times New Roman"/>
          <w:szCs w:val="21"/>
        </w:rPr>
        <w:t>.全国铸造学会奥氏体—贝氏体球铁专业学术会议,武汉,1986.</w:t>
      </w:r>
    </w:p>
    <w:p w14:paraId="3B17BB31">
      <w:pPr>
        <w:spacing w:line="300" w:lineRule="auto"/>
        <w:rPr>
          <w:rFonts w:ascii="宋体" w:hAnsi="宋体" w:cs="Times New Roman"/>
          <w:szCs w:val="21"/>
        </w:rPr>
      </w:pPr>
      <w:r>
        <w:rPr>
          <w:rFonts w:ascii="宋体" w:hAnsi="宋体" w:cs="Times New Roman"/>
          <w:szCs w:val="21"/>
        </w:rPr>
        <w:t>[7] Rosenthall E M,ed.Proceedings of the fifth Canadian Mathematical Congress[C],Univ. of Montreal,1961.Toronto:Univ. of Toronto Pr.,1963:23-29</w:t>
      </w:r>
    </w:p>
    <w:p w14:paraId="454F47CD">
      <w:pPr>
        <w:spacing w:line="300" w:lineRule="auto"/>
        <w:rPr>
          <w:rFonts w:ascii="宋体" w:hAnsi="宋体" w:cs="Times New Roman"/>
          <w:szCs w:val="21"/>
        </w:rPr>
      </w:pPr>
      <w:r>
        <w:rPr>
          <w:rFonts w:hint="eastAsia" w:ascii="宋体" w:hAnsi="宋体" w:cs="Times New Roman"/>
          <w:szCs w:val="21"/>
        </w:rPr>
        <w:t>[8] 黄蕴慧.国际矿物学研究的动向</w:t>
      </w:r>
      <w:bookmarkStart w:id="328" w:name="_Hlk523753971"/>
      <w:r>
        <w:rPr>
          <w:rFonts w:ascii="宋体" w:hAnsi="宋体" w:cs="Times New Roman"/>
          <w:szCs w:val="21"/>
        </w:rPr>
        <w:t>[A]</w:t>
      </w:r>
      <w:bookmarkEnd w:id="328"/>
      <w:r>
        <w:rPr>
          <w:rFonts w:hint="eastAsia" w:ascii="宋体" w:hAnsi="宋体" w:cs="Times New Roman"/>
          <w:szCs w:val="21"/>
        </w:rPr>
        <w:t>.见:程裕淇编.世界地质科技发展动向.北京:地质出版社,1982:38-39.</w:t>
      </w:r>
    </w:p>
    <w:p w14:paraId="5B1BE066">
      <w:pPr>
        <w:spacing w:line="300" w:lineRule="auto"/>
        <w:rPr>
          <w:rFonts w:ascii="宋体" w:hAnsi="宋体" w:cs="Times New Roman"/>
          <w:szCs w:val="21"/>
        </w:rPr>
      </w:pPr>
      <w:r>
        <w:rPr>
          <w:rFonts w:hint="eastAsia" w:ascii="宋体" w:hAnsi="宋体" w:cs="Times New Roman"/>
          <w:szCs w:val="21"/>
        </w:rPr>
        <w:t xml:space="preserve">[9] </w:t>
      </w:r>
      <w:bookmarkStart w:id="329" w:name="OLE_LINK1"/>
      <w:bookmarkStart w:id="330" w:name="OLE_LINK2"/>
      <w:r>
        <w:rPr>
          <w:rFonts w:hint="eastAsia" w:ascii="宋体" w:hAnsi="宋体" w:cs="Times New Roman"/>
          <w:szCs w:val="21"/>
        </w:rPr>
        <w:t>Buseck P R,Nord G L, Veblen D R.Subsolidus phenomena in pyroxenes</w:t>
      </w:r>
      <w:r>
        <w:rPr>
          <w:rFonts w:ascii="宋体" w:hAnsi="宋体" w:cs="Times New Roman"/>
          <w:szCs w:val="21"/>
        </w:rPr>
        <w:t>[A]</w:t>
      </w:r>
      <w:r>
        <w:rPr>
          <w:rFonts w:hint="eastAsia" w:ascii="宋体" w:hAnsi="宋体" w:cs="Times New Roman"/>
          <w:szCs w:val="21"/>
        </w:rPr>
        <w:t>.In: Prewitt C T, ed. Reviews in mineralogy,pyroxenes v.7. [s.l.]: Mineralogical Society of America,1980: 117-211.</w:t>
      </w:r>
    </w:p>
    <w:bookmarkEnd w:id="329"/>
    <w:bookmarkEnd w:id="330"/>
    <w:p w14:paraId="79F82DCC">
      <w:pPr>
        <w:spacing w:line="300" w:lineRule="auto"/>
        <w:rPr>
          <w:rFonts w:ascii="宋体" w:hAnsi="宋体" w:cs="Times New Roman"/>
          <w:szCs w:val="21"/>
        </w:rPr>
      </w:pPr>
      <w:r>
        <w:rPr>
          <w:rFonts w:hint="eastAsia" w:ascii="宋体" w:hAnsi="宋体" w:cs="Times New Roman"/>
          <w:szCs w:val="21"/>
        </w:rPr>
        <w:t>[10] 金波.采用并联型液压系统的水轮机调速器控制系统研究:(博士学位论文)</w:t>
      </w:r>
      <w:r>
        <w:rPr>
          <w:rFonts w:ascii="宋体" w:hAnsi="宋体" w:cs="Times New Roman"/>
          <w:szCs w:val="21"/>
        </w:rPr>
        <w:t>[D]</w:t>
      </w:r>
      <w:r>
        <w:rPr>
          <w:rFonts w:hint="eastAsia" w:ascii="宋体" w:hAnsi="宋体" w:cs="Times New Roman"/>
          <w:szCs w:val="21"/>
        </w:rPr>
        <w:t>.杭州:浙江大学,1998.</w:t>
      </w:r>
    </w:p>
    <w:p w14:paraId="2BE40C94">
      <w:pPr>
        <w:spacing w:line="300" w:lineRule="auto"/>
        <w:rPr>
          <w:rFonts w:ascii="宋体" w:hAnsi="宋体" w:cs="Times New Roman"/>
          <w:szCs w:val="21"/>
        </w:rPr>
      </w:pPr>
      <w:r>
        <w:rPr>
          <w:rFonts w:ascii="宋体" w:hAnsi="宋体" w:cs="Times New Roman"/>
          <w:szCs w:val="21"/>
        </w:rPr>
        <w:t>[1</w:t>
      </w:r>
      <w:r>
        <w:rPr>
          <w:rFonts w:hint="eastAsia" w:ascii="宋体" w:hAnsi="宋体" w:cs="Times New Roman"/>
          <w:szCs w:val="21"/>
        </w:rPr>
        <w:t>1</w:t>
      </w:r>
      <w:r>
        <w:rPr>
          <w:rFonts w:ascii="宋体" w:hAnsi="宋体" w:cs="Times New Roman"/>
          <w:szCs w:val="21"/>
        </w:rPr>
        <w:t>] Cairns R B.Infared spectroscopic studies on solid oxygen:[dissertation]</w:t>
      </w:r>
      <w:r>
        <w:rPr>
          <w:rFonts w:cs="Times New Roman"/>
          <w:szCs w:val="24"/>
        </w:rPr>
        <w:t xml:space="preserve"> </w:t>
      </w:r>
      <w:r>
        <w:rPr>
          <w:rFonts w:ascii="宋体" w:hAnsi="宋体" w:cs="Times New Roman"/>
          <w:szCs w:val="21"/>
        </w:rPr>
        <w:t>[D].Berkeley: Univ.</w:t>
      </w:r>
      <w:r>
        <w:rPr>
          <w:rFonts w:hint="eastAsia" w:ascii="宋体" w:hAnsi="宋体" w:cs="Times New Roman"/>
          <w:szCs w:val="21"/>
        </w:rPr>
        <w:t xml:space="preserve"> </w:t>
      </w:r>
      <w:r>
        <w:rPr>
          <w:rFonts w:ascii="宋体" w:hAnsi="宋体" w:cs="Times New Roman"/>
          <w:szCs w:val="21"/>
        </w:rPr>
        <w:t>of California,1965.</w:t>
      </w:r>
    </w:p>
    <w:p w14:paraId="04D0E60F">
      <w:pPr>
        <w:spacing w:line="300" w:lineRule="auto"/>
        <w:rPr>
          <w:rFonts w:ascii="宋体" w:hAnsi="宋体" w:cs="Times New Roman"/>
          <w:szCs w:val="21"/>
        </w:rPr>
      </w:pPr>
      <w:r>
        <w:rPr>
          <w:rFonts w:hint="eastAsia" w:ascii="宋体" w:hAnsi="宋体" w:cs="Times New Roman"/>
          <w:szCs w:val="21"/>
        </w:rPr>
        <w:t>[12] 张楠.专利题名</w:t>
      </w:r>
      <w:r>
        <w:rPr>
          <w:rFonts w:ascii="宋体" w:hAnsi="宋体" w:cs="Times New Roman"/>
          <w:szCs w:val="21"/>
        </w:rPr>
        <w:t>[P]</w:t>
      </w:r>
      <w:r>
        <w:rPr>
          <w:rFonts w:hint="eastAsia" w:ascii="宋体" w:hAnsi="宋体" w:cs="Times New Roman"/>
          <w:szCs w:val="21"/>
        </w:rPr>
        <w:t>.中国,专利文献种类,专利号.2002.</w:t>
      </w:r>
    </w:p>
    <w:p w14:paraId="643CD80B">
      <w:pPr>
        <w:spacing w:line="300" w:lineRule="auto"/>
        <w:rPr>
          <w:rFonts w:ascii="宋体" w:hAnsi="宋体" w:cs="Times New Roman"/>
          <w:szCs w:val="21"/>
        </w:rPr>
      </w:pPr>
      <w:r>
        <w:rPr>
          <w:rFonts w:hint="eastAsia" w:ascii="宋体" w:hAnsi="宋体" w:cs="Times New Roman"/>
          <w:szCs w:val="21"/>
        </w:rPr>
        <w:t>[13] 书写格式详见2.4.3</w:t>
      </w:r>
    </w:p>
    <w:p w14:paraId="7B6241BD">
      <w:pPr>
        <w:spacing w:line="240" w:lineRule="auto"/>
        <w:rPr>
          <w:rFonts w:ascii="宋体" w:hAnsi="宋体" w:cs="Times New Roman"/>
          <w:szCs w:val="21"/>
        </w:rPr>
      </w:pPr>
      <w:r>
        <w:rPr>
          <w:rFonts w:hint="eastAsia" w:ascii="宋体" w:hAnsi="宋体" w:cs="Times New Roman"/>
          <w:szCs w:val="21"/>
        </w:rPr>
        <w:br w:type="page"/>
      </w:r>
    </w:p>
    <w:p w14:paraId="424EF025">
      <w:pPr>
        <w:pStyle w:val="62"/>
        <w:keepNext/>
        <w:keepLines/>
        <w:rPr>
          <w:rFonts w:hint="default" w:ascii="Times New Roman"/>
          <w:bCs/>
        </w:rPr>
      </w:pPr>
      <w:bookmarkStart w:id="331" w:name="_Toc175648989"/>
      <w:r>
        <w:rPr>
          <w:rFonts w:hint="eastAsia"/>
        </w:rPr>
        <mc:AlternateContent>
          <mc:Choice Requires="wps">
            <w:drawing>
              <wp:anchor distT="0" distB="0" distL="114300" distR="114300" simplePos="0" relativeHeight="251677696" behindDoc="0" locked="0" layoutInCell="1" allowOverlap="1">
                <wp:simplePos x="0" y="0"/>
                <wp:positionH relativeFrom="margin">
                  <wp:posOffset>3794760</wp:posOffset>
                </wp:positionH>
                <wp:positionV relativeFrom="paragraph">
                  <wp:posOffset>38100</wp:posOffset>
                </wp:positionV>
                <wp:extent cx="2266950" cy="457200"/>
                <wp:effectExtent l="482600" t="0" r="19050" b="12700"/>
                <wp:wrapNone/>
                <wp:docPr id="46" name="对话气泡: 圆角矩形 8"/>
                <wp:cNvGraphicFramePr/>
                <a:graphic xmlns:a="http://schemas.openxmlformats.org/drawingml/2006/main">
                  <a:graphicData uri="http://schemas.microsoft.com/office/word/2010/wordprocessingShape">
                    <wps:wsp>
                      <wps:cNvSpPr>
                        <a:spLocks noChangeArrowheads="1"/>
                      </wps:cNvSpPr>
                      <wps:spPr bwMode="auto">
                        <a:xfrm rot="10800000">
                          <a:off x="0" y="0"/>
                          <a:ext cx="2266950" cy="457200"/>
                        </a:xfrm>
                        <a:prstGeom prst="wedgeRoundRectCallout">
                          <a:avLst>
                            <a:gd name="adj1" fmla="val 70035"/>
                            <a:gd name="adj2" fmla="val 14159"/>
                            <a:gd name="adj3" fmla="val 16667"/>
                          </a:avLst>
                        </a:prstGeom>
                        <a:solidFill>
                          <a:srgbClr val="FFFFFF"/>
                        </a:solidFill>
                        <a:ln w="9525">
                          <a:solidFill>
                            <a:srgbClr val="000000"/>
                          </a:solidFill>
                          <a:miter lim="800000"/>
                        </a:ln>
                      </wps:spPr>
                      <wps:txbx>
                        <w:txbxContent>
                          <w:p w14:paraId="27DE86EB">
                            <w:pPr>
                              <w:spacing w:line="240" w:lineRule="exact"/>
                              <w:rPr>
                                <w:color w:val="000000"/>
                                <w:sz w:val="18"/>
                              </w:rPr>
                            </w:pPr>
                            <w:r>
                              <w:rPr>
                                <w:rFonts w:hint="eastAsia"/>
                                <w:color w:val="000000"/>
                                <w:sz w:val="18"/>
                              </w:rPr>
                              <w:t>黑体、小三、居中，段前10磅，段后10磅，</w:t>
                            </w:r>
                            <w:r>
                              <w:rPr>
                                <w:rFonts w:hint="eastAsia"/>
                                <w:sz w:val="18"/>
                              </w:rPr>
                              <w:t>1.25倍行距。</w:t>
                            </w:r>
                            <w:r>
                              <w:rPr>
                                <w:rFonts w:hint="eastAsia"/>
                                <w:color w:val="000000"/>
                                <w:sz w:val="18"/>
                                <w:u w:val="double"/>
                              </w:rPr>
                              <w:t>阅后删除此文本框。</w:t>
                            </w:r>
                          </w:p>
                          <w:p w14:paraId="069BA9F6">
                            <w:pPr>
                              <w:spacing w:line="240" w:lineRule="exact"/>
                              <w:rPr>
                                <w:color w:val="000000"/>
                                <w:sz w:val="18"/>
                              </w:rPr>
                            </w:pPr>
                          </w:p>
                        </w:txbxContent>
                      </wps:txbx>
                      <wps:bodyPr rot="0" vert="horz" wrap="square" lIns="91440" tIns="45720" rIns="91440" bIns="45720" anchor="t" anchorCtr="0" upright="1">
                        <a:noAutofit/>
                      </wps:bodyPr>
                    </wps:wsp>
                  </a:graphicData>
                </a:graphic>
              </wp:anchor>
            </w:drawing>
          </mc:Choice>
          <mc:Fallback>
            <w:pict>
              <v:shape id="对话气泡: 圆角矩形 8" o:spid="_x0000_s1026" o:spt="62" type="#_x0000_t62" style="position:absolute;left:0pt;margin-left:298.8pt;margin-top:3pt;height:36pt;width:178.5pt;mso-position-horizontal-relative:margin;rotation:11796480f;z-index:251677696;mso-width-relative:page;mso-height-relative:page;" fillcolor="#FFFFFF" filled="t" stroked="t" coordsize="21600,21600" o:gfxdata="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" adj="25928,13858,14400">
                <v:fill on="t" focussize="0,0"/>
                <v:stroke color="#000000" miterlimit="8" joinstyle="miter"/>
                <v:imagedata o:title=""/>
                <o:lock v:ext="edit" aspectratio="f"/>
                <v:textbox>
                  <w:txbxContent>
                    <w:p w14:paraId="27DE86EB">
                      <w:pPr>
                        <w:spacing w:line="240" w:lineRule="exact"/>
                        <w:rPr>
                          <w:color w:val="000000"/>
                          <w:sz w:val="18"/>
                        </w:rPr>
                      </w:pPr>
                      <w:r>
                        <w:rPr>
                          <w:rFonts w:hint="eastAsia"/>
                          <w:color w:val="000000"/>
                          <w:sz w:val="18"/>
                        </w:rPr>
                        <w:t>黑体、小三、居中，段前10磅，段后10磅，</w:t>
                      </w:r>
                      <w:r>
                        <w:rPr>
                          <w:rFonts w:hint="eastAsia"/>
                          <w:sz w:val="18"/>
                        </w:rPr>
                        <w:t>1.25倍行距。</w:t>
                      </w:r>
                      <w:r>
                        <w:rPr>
                          <w:rFonts w:hint="eastAsia"/>
                          <w:color w:val="000000"/>
                          <w:sz w:val="18"/>
                          <w:u w:val="double"/>
                        </w:rPr>
                        <w:t>阅后删除此文本框。</w:t>
                      </w:r>
                    </w:p>
                    <w:p w14:paraId="069BA9F6">
                      <w:pPr>
                        <w:spacing w:line="240" w:lineRule="exact"/>
                        <w:rPr>
                          <w:color w:val="000000"/>
                          <w:sz w:val="18"/>
                        </w:rPr>
                      </w:pPr>
                    </w:p>
                  </w:txbxContent>
                </v:textbox>
              </v:shape>
            </w:pict>
          </mc:Fallback>
        </mc:AlternateContent>
      </w:r>
      <w:bookmarkEnd w:id="331"/>
      <w:bookmarkStart w:id="332" w:name="_Toc175648990"/>
      <w:bookmarkStart w:id="333" w:name="_Toc397346414"/>
      <w:bookmarkStart w:id="334" w:name="_Toc1663744362"/>
      <w:bookmarkStart w:id="335" w:name="_Toc1344413771"/>
      <w:bookmarkStart w:id="336" w:name="_Toc394577328"/>
      <w:r>
        <w:rPr>
          <w:rFonts w:ascii="Times New Roman"/>
        </w:rPr>
        <w:t>致</w:t>
      </w:r>
      <w:r>
        <w:rPr>
          <w:rFonts w:hint="default" w:ascii="Times New Roman"/>
        </w:rPr>
        <w:t xml:space="preserve">    </w:t>
      </w:r>
      <w:r>
        <w:rPr>
          <w:rFonts w:ascii="Times New Roman"/>
        </w:rPr>
        <w:t>谢</w:t>
      </w:r>
      <w:bookmarkEnd w:id="332"/>
    </w:p>
    <w:p w14:paraId="5D6D60F5">
      <w:pPr>
        <w:pStyle w:val="3"/>
        <w:spacing w:line="300" w:lineRule="auto"/>
        <w:ind w:firstLine="480" w:firstLineChars="200"/>
      </w:pPr>
      <w:r>
        <w:rPr>
          <w:rFonts w:hint="eastAsia"/>
        </w:rPr>
        <w:t>毕业论文（设计）中不得书写与论文工作无关的人和事，致谢内容要实事求是。</w:t>
      </w:r>
    </w:p>
    <w:p w14:paraId="31ADE1EC">
      <w:pPr>
        <w:pStyle w:val="3"/>
        <w:spacing w:line="300" w:lineRule="auto"/>
        <w:ind w:firstLine="480" w:firstLineChars="200"/>
        <w:rPr>
          <w:rFonts w:ascii="宋体" w:hAnsi="宋体" w:cs="Times New Roman"/>
          <w:szCs w:val="24"/>
        </w:rPr>
      </w:pPr>
      <w:r>
        <w:rPr>
          <w:rFonts w:hint="eastAsia" w:ascii="宋体" w:hAnsi="宋体" w:cs="Times New Roman"/>
          <w:szCs w:val="24"/>
        </w:rPr>
        <w:t>一同工作的同志对本研究所做的贡献应在论文中做明确的说明并表示谢意。</w:t>
      </w:r>
    </w:p>
    <w:p w14:paraId="6147DA35">
      <w:pPr>
        <w:pStyle w:val="3"/>
        <w:spacing w:line="300" w:lineRule="auto"/>
        <w:ind w:firstLine="480" w:firstLineChars="200"/>
        <w:rPr>
          <w:rFonts w:ascii="宋体" w:hAnsi="宋体" w:cs="Times New Roman"/>
          <w:szCs w:val="24"/>
        </w:rPr>
      </w:pPr>
      <w:r>
        <w:rPr>
          <w:rFonts w:hint="eastAsia" w:ascii="宋体" w:hAnsi="宋体" w:cs="Times New Roman"/>
          <w:szCs w:val="24"/>
        </w:rPr>
        <w:t>这部分内容不可省略。</w:t>
      </w:r>
    </w:p>
    <w:p w14:paraId="1E541388">
      <w:pPr>
        <w:pStyle w:val="3"/>
        <w:spacing w:line="300" w:lineRule="auto"/>
        <w:ind w:firstLine="480" w:firstLineChars="200"/>
        <w:rPr>
          <w:rFonts w:ascii="宋体" w:hAnsi="宋体" w:cs="Times New Roman"/>
          <w:szCs w:val="24"/>
        </w:rPr>
      </w:pPr>
      <w:r>
        <w:rPr>
          <w:rFonts w:hint="eastAsia" w:ascii="宋体" w:hAnsi="宋体" w:cs="Times New Roman"/>
          <w:szCs w:val="24"/>
        </w:rPr>
        <w:t>书写格式说明：</w:t>
      </w:r>
    </w:p>
    <w:p w14:paraId="2947014D">
      <w:pPr>
        <w:pStyle w:val="3"/>
        <w:spacing w:line="300" w:lineRule="auto"/>
        <w:ind w:firstLine="480" w:firstLineChars="200"/>
        <w:rPr>
          <w:rFonts w:ascii="宋体" w:hAnsi="宋体" w:cs="Times New Roman"/>
          <w:szCs w:val="24"/>
        </w:rPr>
      </w:pPr>
      <w:r>
        <w:rPr>
          <w:rFonts w:hint="eastAsia" w:ascii="宋体" w:hAnsi="宋体" w:cs="Times New Roman"/>
          <w:szCs w:val="24"/>
        </w:rPr>
        <w:t>标题“致谢”选用模板中的样式所定义的“标题1-居中-无自动编号”；或者手动设置成字体：黑体，居中，字号：小三，1.25倍行距，段前10磅，段后10磅。</w:t>
      </w:r>
    </w:p>
    <w:p w14:paraId="78B746A4">
      <w:pPr>
        <w:pStyle w:val="3"/>
        <w:spacing w:line="300" w:lineRule="auto"/>
        <w:ind w:firstLine="480" w:firstLineChars="200"/>
        <w:rPr>
          <w:rFonts w:ascii="宋体" w:hAnsi="宋体" w:cs="Times New Roman"/>
          <w:szCs w:val="24"/>
        </w:rPr>
      </w:pPr>
      <w:r>
        <w:rPr>
          <w:rFonts w:hint="eastAsia" w:ascii="宋体" w:hAnsi="宋体" w:cs="Times New Roman"/>
          <w:szCs w:val="24"/>
        </w:rPr>
        <w:t>致谢正文设置成字体：宋体，居左，字号：小四，1.25倍行距，段前、段后均为0行。</w:t>
      </w:r>
    </w:p>
    <w:p w14:paraId="74AF8124">
      <w:pPr>
        <w:spacing w:line="240" w:lineRule="auto"/>
        <w:ind w:firstLine="0" w:firstLineChars="0"/>
        <w:rPr>
          <w:rFonts w:ascii="宋体" w:hAnsi="宋体" w:cs="Times New Roman"/>
          <w:sz w:val="24"/>
          <w:szCs w:val="24"/>
        </w:rPr>
      </w:pPr>
      <w:r>
        <w:rPr>
          <w:rFonts w:hint="eastAsia" w:ascii="宋体" w:hAnsi="宋体" w:cs="Times New Roman"/>
          <w:sz w:val="24"/>
          <w:szCs w:val="24"/>
        </w:rPr>
        <w:br w:type="page"/>
      </w:r>
    </w:p>
    <w:p w14:paraId="023C43B9">
      <w:pPr>
        <w:pStyle w:val="62"/>
        <w:keepNext/>
        <w:keepLines/>
        <w:spacing w:before="200" w:after="200" w:line="300" w:lineRule="auto"/>
        <w:jc w:val="center"/>
        <w:outlineLvl w:val="0"/>
        <w:rPr>
          <w:rFonts w:hint="default"/>
        </w:rPr>
      </w:pPr>
      <w:bookmarkStart w:id="337" w:name="_Toc175648991"/>
      <w:r>
        <w:rPr>
          <w:lang w:val="en-US"/>
        </w:rPr>
        <mc:AlternateContent>
          <mc:Choice Requires="wps">
            <w:drawing>
              <wp:anchor distT="0" distB="0" distL="114300" distR="114300" simplePos="0" relativeHeight="251678720" behindDoc="0" locked="0" layoutInCell="1" allowOverlap="1">
                <wp:simplePos x="0" y="0"/>
                <wp:positionH relativeFrom="column">
                  <wp:posOffset>4114165</wp:posOffset>
                </wp:positionH>
                <wp:positionV relativeFrom="paragraph">
                  <wp:posOffset>16510</wp:posOffset>
                </wp:positionV>
                <wp:extent cx="2171700" cy="447675"/>
                <wp:effectExtent l="457200" t="0" r="12700" b="9525"/>
                <wp:wrapNone/>
                <wp:docPr id="24" name="对话气泡: 圆角矩形 8"/>
                <wp:cNvGraphicFramePr/>
                <a:graphic xmlns:a="http://schemas.openxmlformats.org/drawingml/2006/main">
                  <a:graphicData uri="http://schemas.microsoft.com/office/word/2010/wordprocessingShape">
                    <wps:wsp>
                      <wps:cNvSpPr>
                        <a:spLocks noChangeArrowheads="1"/>
                      </wps:cNvSpPr>
                      <wps:spPr bwMode="auto">
                        <a:xfrm rot="10800000">
                          <a:off x="0" y="0"/>
                          <a:ext cx="2171700" cy="447675"/>
                        </a:xfrm>
                        <a:prstGeom prst="wedgeRoundRectCallout">
                          <a:avLst>
                            <a:gd name="adj1" fmla="val 68816"/>
                            <a:gd name="adj2" fmla="val 9161"/>
                            <a:gd name="adj3" fmla="val 16667"/>
                          </a:avLst>
                        </a:prstGeom>
                        <a:solidFill>
                          <a:srgbClr val="FFFFFF"/>
                        </a:solidFill>
                        <a:ln w="9525">
                          <a:solidFill>
                            <a:srgbClr val="000000"/>
                          </a:solidFill>
                          <a:miter lim="800000"/>
                        </a:ln>
                      </wps:spPr>
                      <wps:txbx>
                        <w:txbxContent>
                          <w:p w14:paraId="6C1CF14E">
                            <w:pPr>
                              <w:spacing w:line="240" w:lineRule="exact"/>
                              <w:rPr>
                                <w:color w:val="000000"/>
                                <w:sz w:val="18"/>
                              </w:rPr>
                            </w:pPr>
                            <w:r>
                              <w:rPr>
                                <w:rFonts w:hint="eastAsia"/>
                                <w:color w:val="000000"/>
                                <w:sz w:val="18"/>
                              </w:rPr>
                              <w:t>黑体、小三、居中，段前10磅，段后10磅，</w:t>
                            </w:r>
                            <w:r>
                              <w:rPr>
                                <w:rFonts w:hint="eastAsia"/>
                                <w:sz w:val="18"/>
                              </w:rPr>
                              <w:t>1.25倍行距。</w:t>
                            </w:r>
                            <w:r>
                              <w:rPr>
                                <w:rFonts w:hint="eastAsia"/>
                                <w:color w:val="000000"/>
                                <w:sz w:val="18"/>
                                <w:u w:val="double"/>
                              </w:rPr>
                              <w:t>阅后删除此文本框。</w:t>
                            </w:r>
                          </w:p>
                          <w:p w14:paraId="0830BB5B">
                            <w:pPr>
                              <w:spacing w:line="240" w:lineRule="exact"/>
                              <w:rPr>
                                <w:color w:val="000000"/>
                                <w:sz w:val="18"/>
                              </w:rPr>
                            </w:pPr>
                          </w:p>
                        </w:txbxContent>
                      </wps:txbx>
                      <wps:bodyPr rot="0" vert="horz" wrap="square" lIns="91440" tIns="45720" rIns="91440" bIns="45720" anchor="t" anchorCtr="0" upright="1">
                        <a:noAutofit/>
                      </wps:bodyPr>
                    </wps:wsp>
                  </a:graphicData>
                </a:graphic>
              </wp:anchor>
            </w:drawing>
          </mc:Choice>
          <mc:Fallback>
            <w:pict>
              <v:shape id="对话气泡: 圆角矩形 8" o:spid="_x0000_s1026" o:spt="62" type="#_x0000_t62" style="position:absolute;left:0pt;margin-left:323.95pt;margin-top:1.3pt;height:35.25pt;width:171pt;rotation:11796480f;z-index:251678720;mso-width-relative:page;mso-height-relative:page;" fillcolor="#FFFFFF" filled="t" stroked="t" coordsize="21600,21600" o:gfxdata="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" adj="25664,12779,14400">
                <v:fill on="t" focussize="0,0"/>
                <v:stroke color="#000000" miterlimit="8" joinstyle="miter"/>
                <v:imagedata o:title=""/>
                <o:lock v:ext="edit" aspectratio="f"/>
                <v:textbox>
                  <w:txbxContent>
                    <w:p w14:paraId="6C1CF14E">
                      <w:pPr>
                        <w:spacing w:line="240" w:lineRule="exact"/>
                        <w:rPr>
                          <w:color w:val="000000"/>
                          <w:sz w:val="18"/>
                        </w:rPr>
                      </w:pPr>
                      <w:r>
                        <w:rPr>
                          <w:rFonts w:hint="eastAsia"/>
                          <w:color w:val="000000"/>
                          <w:sz w:val="18"/>
                        </w:rPr>
                        <w:t>黑体、小三、居中，段前10磅，段后10磅，</w:t>
                      </w:r>
                      <w:r>
                        <w:rPr>
                          <w:rFonts w:hint="eastAsia"/>
                          <w:sz w:val="18"/>
                        </w:rPr>
                        <w:t>1.25倍行距。</w:t>
                      </w:r>
                      <w:r>
                        <w:rPr>
                          <w:rFonts w:hint="eastAsia"/>
                          <w:color w:val="000000"/>
                          <w:sz w:val="18"/>
                          <w:u w:val="double"/>
                        </w:rPr>
                        <w:t>阅后删除此文本框。</w:t>
                      </w:r>
                    </w:p>
                    <w:p w14:paraId="0830BB5B">
                      <w:pPr>
                        <w:spacing w:line="240" w:lineRule="exact"/>
                        <w:rPr>
                          <w:color w:val="000000"/>
                          <w:sz w:val="18"/>
                        </w:rPr>
                      </w:pPr>
                    </w:p>
                  </w:txbxContent>
                </v:textbox>
              </v:shape>
            </w:pict>
          </mc:Fallback>
        </mc:AlternateContent>
      </w:r>
      <w:r>
        <w:t>发表学术论文情况</w:t>
      </w:r>
      <w:bookmarkEnd w:id="337"/>
    </w:p>
    <w:p w14:paraId="2C934F16">
      <w:pPr>
        <w:pStyle w:val="3"/>
        <w:spacing w:line="300" w:lineRule="auto"/>
        <w:ind w:firstLine="480" w:firstLineChars="200"/>
      </w:pPr>
      <w:r>
        <w:rPr>
          <w:rFonts w:hint="eastAsia"/>
        </w:rPr>
        <w:t>仅列出发表与毕业论文（设计）有关的学术论文，并注明属于毕业论文（设计）内容的部分（章节），所有作者及其顺序、所发表的刊物名称（包括主办单位、是否被SCI、EI检索期刊，是否被中文核心收录）、时间、期号与页码。其他时间或与毕业论文（设计）内容（章节）无关的论文不得列出。</w:t>
      </w:r>
    </w:p>
    <w:p w14:paraId="1BB58DD3">
      <w:pPr>
        <w:pStyle w:val="3"/>
        <w:spacing w:line="300" w:lineRule="auto"/>
        <w:ind w:firstLine="480" w:firstLineChars="200"/>
      </w:pPr>
      <w:r>
        <w:rPr>
          <w:rFonts w:hint="eastAsia"/>
        </w:rPr>
        <w:t>书写格式说明：</w:t>
      </w:r>
    </w:p>
    <w:p w14:paraId="30A2BE5A">
      <w:pPr>
        <w:pStyle w:val="3"/>
        <w:spacing w:line="300" w:lineRule="auto"/>
        <w:ind w:firstLine="480" w:firstLineChars="200"/>
      </w:pPr>
      <w:r>
        <w:rPr>
          <w:rFonts w:hint="eastAsia"/>
        </w:rPr>
        <w:t>标题“发表学术论文情况”选用模板中的样式所定义的“标题1-居中-无自动编号”；或者手动设置成字体：黑体，居中，字号：小三，1.25倍行距，段前10磅，段后10磅。</w:t>
      </w:r>
    </w:p>
    <w:p w14:paraId="69B26FC8">
      <w:pPr>
        <w:pStyle w:val="3"/>
        <w:spacing w:line="300" w:lineRule="auto"/>
        <w:ind w:firstLine="480" w:firstLineChars="200"/>
      </w:pPr>
      <w:r>
        <w:rPr>
          <w:rFonts w:hint="eastAsia"/>
        </w:rPr>
        <w:t>发表学术论文情况正文设置成字体：宋体，居左，字号：小四，1.25倍行距，段前、段后均为0行。</w:t>
      </w:r>
    </w:p>
    <w:p w14:paraId="08C3320C">
      <w:pPr>
        <w:pStyle w:val="3"/>
        <w:spacing w:line="300" w:lineRule="auto"/>
        <w:ind w:firstLine="480" w:firstLineChars="200"/>
        <w:rPr>
          <w:rFonts w:ascii="宋体" w:hAnsi="宋体" w:cs="Times New Roman"/>
          <w:szCs w:val="24"/>
        </w:rPr>
      </w:pPr>
    </w:p>
    <w:p w14:paraId="4904B211">
      <w:pPr>
        <w:pStyle w:val="3"/>
        <w:spacing w:line="300" w:lineRule="auto"/>
        <w:ind w:firstLine="480" w:firstLineChars="200"/>
        <w:jc w:val="left"/>
      </w:pPr>
      <w:r>
        <w:rPr>
          <w:rFonts w:hint="eastAsia"/>
          <w:color w:val="FF0000"/>
        </w:rPr>
        <w:t>如无“学术论文”发表，可删除此页面。</w:t>
      </w:r>
    </w:p>
    <w:p w14:paraId="2C896B65">
      <w:pPr>
        <w:spacing w:line="300" w:lineRule="auto"/>
        <w:ind w:firstLine="420" w:firstLineChars="200"/>
      </w:pPr>
      <w:r>
        <w:rPr>
          <w:lang w:val="zh-CN"/>
        </w:rPr>
        <w:br w:type="page"/>
      </w:r>
    </w:p>
    <w:p w14:paraId="74034945">
      <w:pPr>
        <w:pStyle w:val="62"/>
        <w:keepNext/>
        <w:keepLines/>
        <w:spacing w:after="220" w:line="360" w:lineRule="auto"/>
        <w:jc w:val="center"/>
        <w:outlineLvl w:val="0"/>
      </w:pPr>
      <w:bookmarkStart w:id="338" w:name="_Toc175648992"/>
      <w:r>
        <mc:AlternateContent>
          <mc:Choice Requires="wps">
            <w:drawing>
              <wp:anchor distT="0" distB="0" distL="114300" distR="114300" simplePos="0" relativeHeight="251675648" behindDoc="0" locked="0" layoutInCell="1" allowOverlap="1">
                <wp:simplePos x="0" y="0"/>
                <wp:positionH relativeFrom="column">
                  <wp:posOffset>4268470</wp:posOffset>
                </wp:positionH>
                <wp:positionV relativeFrom="paragraph">
                  <wp:posOffset>9525</wp:posOffset>
                </wp:positionV>
                <wp:extent cx="2258695" cy="434340"/>
                <wp:effectExtent l="482600" t="0" r="14605" b="10160"/>
                <wp:wrapNone/>
                <wp:docPr id="23" name="对话气泡: 圆角矩形 8"/>
                <wp:cNvGraphicFramePr/>
                <a:graphic xmlns:a="http://schemas.openxmlformats.org/drawingml/2006/main">
                  <a:graphicData uri="http://schemas.microsoft.com/office/word/2010/wordprocessingShape">
                    <wps:wsp>
                      <wps:cNvSpPr>
                        <a:spLocks noChangeArrowheads="1"/>
                      </wps:cNvSpPr>
                      <wps:spPr bwMode="auto">
                        <a:xfrm rot="10800000">
                          <a:off x="0" y="0"/>
                          <a:ext cx="2258695" cy="434340"/>
                        </a:xfrm>
                        <a:prstGeom prst="wedgeRoundRectCallout">
                          <a:avLst>
                            <a:gd name="adj1" fmla="val 70244"/>
                            <a:gd name="adj2" fmla="val 14344"/>
                            <a:gd name="adj3" fmla="val 16667"/>
                          </a:avLst>
                        </a:prstGeom>
                        <a:solidFill>
                          <a:srgbClr val="FFFFFF"/>
                        </a:solidFill>
                        <a:ln w="9525">
                          <a:solidFill>
                            <a:srgbClr val="000000"/>
                          </a:solidFill>
                          <a:miter lim="800000"/>
                        </a:ln>
                      </wps:spPr>
                      <wps:txbx>
                        <w:txbxContent>
                          <w:p w14:paraId="6C959F38">
                            <w:pPr>
                              <w:spacing w:line="240" w:lineRule="exact"/>
                              <w:rPr>
                                <w:color w:val="000000"/>
                                <w:sz w:val="18"/>
                              </w:rPr>
                            </w:pPr>
                            <w:r>
                              <w:rPr>
                                <w:rFonts w:hint="eastAsia"/>
                                <w:color w:val="000000"/>
                                <w:sz w:val="18"/>
                              </w:rPr>
                              <w:t>黑体、小三、居中，段前10磅，段后10磅，</w:t>
                            </w:r>
                            <w:r>
                              <w:rPr>
                                <w:rFonts w:hint="eastAsia"/>
                                <w:sz w:val="18"/>
                              </w:rPr>
                              <w:t>1.25倍行距。</w:t>
                            </w:r>
                            <w:r>
                              <w:rPr>
                                <w:rFonts w:hint="eastAsia"/>
                                <w:color w:val="000000"/>
                                <w:sz w:val="18"/>
                                <w:u w:val="double"/>
                              </w:rPr>
                              <w:t>阅后删除此文本框。</w:t>
                            </w:r>
                          </w:p>
                          <w:p w14:paraId="37429F82">
                            <w:pPr>
                              <w:spacing w:line="240" w:lineRule="exact"/>
                              <w:rPr>
                                <w:color w:val="000000"/>
                                <w:sz w:val="18"/>
                              </w:rPr>
                            </w:pPr>
                          </w:p>
                        </w:txbxContent>
                      </wps:txbx>
                      <wps:bodyPr rot="0" vert="horz" wrap="square" lIns="91440" tIns="45720" rIns="91440" bIns="45720" anchor="t" anchorCtr="0" upright="1">
                        <a:noAutofit/>
                      </wps:bodyPr>
                    </wps:wsp>
                  </a:graphicData>
                </a:graphic>
              </wp:anchor>
            </w:drawing>
          </mc:Choice>
          <mc:Fallback>
            <w:pict>
              <v:shape id="对话气泡: 圆角矩形 8" o:spid="_x0000_s1026" o:spt="62" type="#_x0000_t62" style="position:absolute;left:0pt;margin-left:336.1pt;margin-top:0.75pt;height:34.2pt;width:177.85pt;rotation:11796480f;z-index:251675648;mso-width-relative:page;mso-height-relative:page;" fillcolor="#FFFFFF" filled="t" stroked="t" coordsize="21600,21600" o:gfxdata="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" adj="25973,13898,14400">
                <v:fill on="t" focussize="0,0"/>
                <v:stroke color="#000000" miterlimit="8" joinstyle="miter"/>
                <v:imagedata o:title=""/>
                <o:lock v:ext="edit" aspectratio="f"/>
                <v:textbox>
                  <w:txbxContent>
                    <w:p w14:paraId="6C959F38">
                      <w:pPr>
                        <w:spacing w:line="240" w:lineRule="exact"/>
                        <w:rPr>
                          <w:color w:val="000000"/>
                          <w:sz w:val="18"/>
                        </w:rPr>
                      </w:pPr>
                      <w:r>
                        <w:rPr>
                          <w:rFonts w:hint="eastAsia"/>
                          <w:color w:val="000000"/>
                          <w:sz w:val="18"/>
                        </w:rPr>
                        <w:t>黑体、小三、居中，段前10磅，段后10磅，</w:t>
                      </w:r>
                      <w:r>
                        <w:rPr>
                          <w:rFonts w:hint="eastAsia"/>
                          <w:sz w:val="18"/>
                        </w:rPr>
                        <w:t>1.25倍行距。</w:t>
                      </w:r>
                      <w:r>
                        <w:rPr>
                          <w:rFonts w:hint="eastAsia"/>
                          <w:color w:val="000000"/>
                          <w:sz w:val="18"/>
                          <w:u w:val="double"/>
                        </w:rPr>
                        <w:t>阅后删除此文本框。</w:t>
                      </w:r>
                    </w:p>
                    <w:p w14:paraId="37429F82">
                      <w:pPr>
                        <w:spacing w:line="240" w:lineRule="exact"/>
                        <w:rPr>
                          <w:color w:val="000000"/>
                          <w:sz w:val="18"/>
                        </w:rPr>
                      </w:pPr>
                    </w:p>
                  </w:txbxContent>
                </v:textbox>
              </v:shape>
            </w:pict>
          </mc:Fallback>
        </mc:AlternateContent>
      </w:r>
      <w:r>
        <w:t>附录</w:t>
      </w:r>
      <w:r>
        <w:rPr>
          <w:rFonts w:hint="default"/>
        </w:rPr>
        <w:t xml:space="preserve">A </w:t>
      </w:r>
      <w:r>
        <w:t>附录内容名称</w:t>
      </w:r>
      <w:bookmarkEnd w:id="333"/>
      <w:bookmarkEnd w:id="334"/>
      <w:bookmarkEnd w:id="335"/>
      <w:bookmarkEnd w:id="336"/>
      <w:bookmarkEnd w:id="338"/>
    </w:p>
    <w:p w14:paraId="7B881628">
      <w:pPr>
        <w:pStyle w:val="3"/>
        <w:spacing w:line="300" w:lineRule="auto"/>
        <w:ind w:firstLine="480" w:firstLineChars="200"/>
      </w:pPr>
      <w:r>
        <w:rPr>
          <w:rFonts w:hint="eastAsia"/>
        </w:rPr>
        <w:t>以下内容可放在附录之内：</w:t>
      </w:r>
    </w:p>
    <w:p w14:paraId="71EBBCED">
      <w:pPr>
        <w:pStyle w:val="3"/>
        <w:spacing w:line="300" w:lineRule="auto"/>
        <w:ind w:firstLine="480" w:firstLineChars="200"/>
      </w:pPr>
      <w:r>
        <w:rPr>
          <w:rFonts w:hint="eastAsia"/>
        </w:rPr>
        <w:t>(1) 正文内过于冗长的公式推导；</w:t>
      </w:r>
    </w:p>
    <w:p w14:paraId="06F3AF21">
      <w:pPr>
        <w:pStyle w:val="3"/>
        <w:spacing w:line="300" w:lineRule="auto"/>
        <w:ind w:firstLine="480" w:firstLineChars="200"/>
      </w:pPr>
      <w:r>
        <w:rPr>
          <w:rFonts w:hint="eastAsia"/>
        </w:rPr>
        <w:t>(2) 方便他人阅读所需的辅助性数学工具或表格；</w:t>
      </w:r>
    </w:p>
    <w:p w14:paraId="7CDE9464">
      <w:pPr>
        <w:pStyle w:val="3"/>
        <w:spacing w:line="300" w:lineRule="auto"/>
        <w:ind w:firstLine="480" w:firstLineChars="200"/>
      </w:pPr>
      <w:r>
        <w:rPr>
          <w:rFonts w:hint="eastAsia"/>
        </w:rPr>
        <w:t>(3) 重复性数据和图表；</w:t>
      </w:r>
    </w:p>
    <w:p w14:paraId="658EEF9E">
      <w:pPr>
        <w:pStyle w:val="3"/>
        <w:spacing w:line="300" w:lineRule="auto"/>
        <w:ind w:firstLine="480" w:firstLineChars="200"/>
      </w:pPr>
      <w:r>
        <w:rPr>
          <w:rFonts w:hint="eastAsia"/>
        </w:rPr>
        <w:t>(4) 毕业论文（设计）使用的主要符号的意义和单位；</w:t>
      </w:r>
    </w:p>
    <w:p w14:paraId="312054A2">
      <w:pPr>
        <w:pStyle w:val="3"/>
        <w:spacing w:line="300" w:lineRule="auto"/>
        <w:ind w:firstLine="480" w:firstLineChars="200"/>
      </w:pPr>
      <w:r>
        <w:rPr>
          <w:rFonts w:hint="eastAsia"/>
        </w:rPr>
        <w:t>(5) 程序说明和程序全文。</w:t>
      </w:r>
    </w:p>
    <w:p w14:paraId="422C535D">
      <w:pPr>
        <w:pStyle w:val="3"/>
        <w:spacing w:line="300" w:lineRule="auto"/>
        <w:ind w:firstLine="480" w:firstLineChars="200"/>
      </w:pPr>
      <w:r>
        <w:rPr>
          <w:rFonts w:hint="eastAsia"/>
        </w:rPr>
        <w:t>这部分内容可省略。如果省略，删掉此页。</w:t>
      </w:r>
    </w:p>
    <w:p w14:paraId="20256172">
      <w:pPr>
        <w:pStyle w:val="3"/>
        <w:spacing w:line="300" w:lineRule="auto"/>
        <w:ind w:firstLine="480" w:firstLineChars="200"/>
      </w:pPr>
      <w:r>
        <w:rPr>
          <w:rFonts w:hint="eastAsia"/>
        </w:rPr>
        <w:t>书写格式说明：</w:t>
      </w:r>
    </w:p>
    <w:p w14:paraId="5469B1BD">
      <w:pPr>
        <w:pStyle w:val="3"/>
        <w:spacing w:line="300" w:lineRule="auto"/>
        <w:ind w:firstLine="480" w:firstLineChars="200"/>
      </w:pPr>
      <w:r>
        <w:rPr>
          <w:rFonts w:hint="eastAsia"/>
        </w:rPr>
        <w:t>标题“附录---”选用模板中的样式所定义的“标题1-居中-无自动编号”；或者手动设置成字体：黑体，居中，字号：小三，1.25倍行距，段前10磅，段后10磅。</w:t>
      </w:r>
    </w:p>
    <w:p w14:paraId="2DC5081B">
      <w:pPr>
        <w:pStyle w:val="3"/>
        <w:ind w:firstLine="480"/>
      </w:pPr>
      <w:r>
        <w:rPr>
          <w:rFonts w:hint="eastAsia"/>
        </w:rPr>
        <w:t>附录正文设置成字体：宋体，居左，字号：小四，1.25倍行距，段前、段后均为0行。</w:t>
      </w:r>
      <w:bookmarkEnd w:id="0"/>
    </w:p>
    <w:sectPr>
      <w:footerReference r:id="rId10" w:type="first"/>
      <w:footerReference r:id="rId8" w:type="default"/>
      <w:footerReference r:id="rId9" w:type="even"/>
      <w:type w:val="oddPage"/>
      <w:pgSz w:w="11906" w:h="16838"/>
      <w:pgMar w:top="1985" w:right="1418" w:bottom="1418" w:left="1418" w:header="1418" w:footer="1134" w:gutter="0"/>
      <w:pgNumType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Times New Roman Bold">
    <w:panose1 w:val="02020503050405090304"/>
    <w:charset w:val="00"/>
    <w:family w:val="auto"/>
    <w:pitch w:val="default"/>
    <w:sig w:usb0="E0000AFF" w:usb1="0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隶书">
    <w:altName w:val="报隶-简"/>
    <w:panose1 w:val="020B0604020202020204"/>
    <w:charset w:val="86"/>
    <w:family w:val="modern"/>
    <w:pitch w:val="default"/>
    <w:sig w:usb0="00000000" w:usb1="00000000" w:usb2="00000010" w:usb3="00000000" w:csb0="00040000" w:csb1="00000000"/>
  </w:font>
  <w:font w:name="Times New Roman Regular">
    <w:panose1 w:val="02020503050405090304"/>
    <w:charset w:val="00"/>
    <w:family w:val="auto"/>
    <w:pitch w:val="default"/>
    <w:sig w:usb0="E0000AFF" w:usb1="00007843" w:usb2="00000001" w:usb3="00000000" w:csb0="400001BF" w:csb1="DFF70000"/>
  </w:font>
  <w:font w:name="PingFang SC">
    <w:panose1 w:val="020B0400000000000000"/>
    <w:charset w:val="86"/>
    <w:family w:val="auto"/>
    <w:pitch w:val="default"/>
    <w:sig w:usb0="A00002FF" w:usb1="7ACFFDFB" w:usb2="00000017" w:usb3="00000000" w:csb0="00040001" w:csb1="00000000"/>
  </w:font>
  <w:font w:name="Songti SC">
    <w:panose1 w:val="02010800040101010101"/>
    <w:charset w:val="86"/>
    <w:family w:val="auto"/>
    <w:pitch w:val="default"/>
    <w:sig w:usb0="00000001" w:usb1="080F0000" w:usb2="00000000" w:usb3="00000000" w:csb0="00040000"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宋体-简">
    <w:panose1 w:val="02010800040101010101"/>
    <w:charset w:val="86"/>
    <w:family w:val="auto"/>
    <w:pitch w:val="default"/>
    <w:sig w:usb0="00000001" w:usb1="080F0000" w:usb2="00000000" w:usb3="00000000" w:csb0="00040000" w:csb1="00000000"/>
  </w:font>
  <w:font w:name="Helvetica Neue">
    <w:panose1 w:val="02000503000000020004"/>
    <w:charset w:val="00"/>
    <w:family w:val="auto"/>
    <w:pitch w:val="default"/>
    <w:sig w:usb0="E50002FF" w:usb1="500079DB" w:usb2="00000010" w:usb3="00000000" w:csb0="00000000" w:csb1="00000000"/>
  </w:font>
  <w:font w:name="Tahoma">
    <w:panose1 w:val="020B0604030504040204"/>
    <w:charset w:val="00"/>
    <w:family w:val="auto"/>
    <w:pitch w:val="default"/>
    <w:sig w:usb0="E1002AFF" w:usb1="C000605B" w:usb2="00000029" w:usb3="00000000" w:csb0="200101FF" w:csb1="20280000"/>
  </w:font>
  <w:font w:name="苹方-简">
    <w:panose1 w:val="020B0400000000000000"/>
    <w:charset w:val="86"/>
    <w:family w:val="auto"/>
    <w:pitch w:val="default"/>
    <w:sig w:usb0="A00002FF" w:usb1="7ACFFDFB" w:usb2="00000017"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B9DAAB5">
    <w:pPr>
      <w:pStyle w:val="19"/>
    </w:pPr>
    <w: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2FDA934">
                          <w:pPr>
                            <w:pStyle w:val="19"/>
                            <w:rPr>
                              <w:rFonts w:ascii="Times New Roman Regular" w:hAnsi="Times New Roman Regular" w:cs="Times New Roman Regular"/>
                            </w:rPr>
                          </w:pPr>
                          <w:r>
                            <w:rPr>
                              <w:rFonts w:hint="eastAsia" w:ascii="Times New Roman Regular" w:hAnsi="Times New Roman Regular" w:cs="Times New Roman Regular"/>
                            </w:rPr>
                            <w:t>－</w:t>
                          </w:r>
                          <w:r>
                            <w:rPr>
                              <w:rFonts w:ascii="Times New Roman Regular" w:hAnsi="Times New Roman Regular" w:cs="Times New Roman Regular"/>
                            </w:rPr>
                            <w:t xml:space="preserve"> </w:t>
                          </w:r>
                          <w:r>
                            <w:rPr>
                              <w:rFonts w:ascii="Times New Roman Regular" w:hAnsi="Times New Roman Regular" w:cs="Times New Roman Regular"/>
                            </w:rPr>
                            <w:fldChar w:fldCharType="begin"/>
                          </w:r>
                          <w:r>
                            <w:rPr>
                              <w:rFonts w:ascii="Times New Roman Regular" w:hAnsi="Times New Roman Regular" w:cs="Times New Roman Regular"/>
                            </w:rPr>
                            <w:instrText xml:space="preserve"> PAGE  \* MERGEFORMAT </w:instrText>
                          </w:r>
                          <w:r>
                            <w:rPr>
                              <w:rFonts w:ascii="Times New Roman Regular" w:hAnsi="Times New Roman Regular" w:cs="Times New Roman Regular"/>
                            </w:rPr>
                            <w:fldChar w:fldCharType="separate"/>
                          </w:r>
                          <w:r>
                            <w:rPr>
                              <w:rFonts w:ascii="Times New Roman Regular" w:hAnsi="Times New Roman Regular" w:cs="Times New Roman Regular"/>
                            </w:rPr>
                            <w:t>IV</w:t>
                          </w:r>
                          <w:r>
                            <w:rPr>
                              <w:rFonts w:ascii="Times New Roman Regular" w:hAnsi="Times New Roman Regular" w:cs="Times New Roman Regular"/>
                            </w:rPr>
                            <w:fldChar w:fldCharType="end"/>
                          </w:r>
                          <w:r>
                            <w:rPr>
                              <w:rFonts w:ascii="Times New Roman Regular" w:hAnsi="Times New Roman Regular" w:cs="Times New Roman Regular"/>
                            </w:rPr>
                            <w:t xml:space="preserve"> </w:t>
                          </w:r>
                          <w:r>
                            <w:rPr>
                              <w:rFonts w:hint="eastAsia" w:ascii="Times New Roman Regular" w:hAnsi="Times New Roman Regular" w:cs="Times New Roman Regular"/>
                            </w:rPr>
                            <w:t>－</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LNJ&#10;WO7QAAAABQEAAA8AAAAAAAAAAQAgAAAAIgAAAGRycy9kb3ducmV2LnhtbFBLAQIUABQAAAAIAIdO&#10;4kAFYYw/KwIAAFUEAAAOAAAAAAAAAAEAIAAAAB8BAABkcnMvZTJvRG9jLnhtbFBLBQYAAAAABgAG&#10;AFkBAAC8BQAAAAA=&#10;">
              <v:fill on="f" focussize="0,0"/>
              <v:stroke on="f" weight="0.5pt"/>
              <v:imagedata o:title=""/>
              <o:lock v:ext="edit" aspectratio="f"/>
              <v:textbox inset="0mm,0mm,0mm,0mm" style="mso-fit-shape-to-text:t;">
                <w:txbxContent>
                  <w:p w14:paraId="42FDA934">
                    <w:pPr>
                      <w:pStyle w:val="19"/>
                      <w:rPr>
                        <w:rFonts w:ascii="Times New Roman Regular" w:hAnsi="Times New Roman Regular" w:cs="Times New Roman Regular"/>
                      </w:rPr>
                    </w:pPr>
                    <w:r>
                      <w:rPr>
                        <w:rFonts w:hint="eastAsia" w:ascii="Times New Roman Regular" w:hAnsi="Times New Roman Regular" w:cs="Times New Roman Regular"/>
                      </w:rPr>
                      <w:t>－</w:t>
                    </w:r>
                    <w:r>
                      <w:rPr>
                        <w:rFonts w:ascii="Times New Roman Regular" w:hAnsi="Times New Roman Regular" w:cs="Times New Roman Regular"/>
                      </w:rPr>
                      <w:t xml:space="preserve"> </w:t>
                    </w:r>
                    <w:r>
                      <w:rPr>
                        <w:rFonts w:ascii="Times New Roman Regular" w:hAnsi="Times New Roman Regular" w:cs="Times New Roman Regular"/>
                      </w:rPr>
                      <w:fldChar w:fldCharType="begin"/>
                    </w:r>
                    <w:r>
                      <w:rPr>
                        <w:rFonts w:ascii="Times New Roman Regular" w:hAnsi="Times New Roman Regular" w:cs="Times New Roman Regular"/>
                      </w:rPr>
                      <w:instrText xml:space="preserve"> PAGE  \* MERGEFORMAT </w:instrText>
                    </w:r>
                    <w:r>
                      <w:rPr>
                        <w:rFonts w:ascii="Times New Roman Regular" w:hAnsi="Times New Roman Regular" w:cs="Times New Roman Regular"/>
                      </w:rPr>
                      <w:fldChar w:fldCharType="separate"/>
                    </w:r>
                    <w:r>
                      <w:rPr>
                        <w:rFonts w:ascii="Times New Roman Regular" w:hAnsi="Times New Roman Regular" w:cs="Times New Roman Regular"/>
                      </w:rPr>
                      <w:t>IV</w:t>
                    </w:r>
                    <w:r>
                      <w:rPr>
                        <w:rFonts w:ascii="Times New Roman Regular" w:hAnsi="Times New Roman Regular" w:cs="Times New Roman Regular"/>
                      </w:rPr>
                      <w:fldChar w:fldCharType="end"/>
                    </w:r>
                    <w:r>
                      <w:rPr>
                        <w:rFonts w:ascii="Times New Roman Regular" w:hAnsi="Times New Roman Regular" w:cs="Times New Roman Regular"/>
                      </w:rPr>
                      <w:t xml:space="preserve"> </w:t>
                    </w:r>
                    <w:r>
                      <w:rPr>
                        <w:rFonts w:hint="eastAsia" w:ascii="Times New Roman Regular" w:hAnsi="Times New Roman Regular" w:cs="Times New Roman Regular"/>
                      </w:rPr>
                      <w:t>－</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4FB5106">
    <w:pPr>
      <w:pStyle w:val="19"/>
      <w:framePr w:wrap="around" w:vAnchor="text" w:hAnchor="margin" w:xAlign="center" w:y="1"/>
      <w:rPr>
        <w:rStyle w:val="27"/>
      </w:rPr>
    </w:pPr>
    <w:r>
      <w:fldChar w:fldCharType="begin"/>
    </w:r>
    <w:r>
      <w:rPr>
        <w:rStyle w:val="27"/>
      </w:rPr>
      <w:instrText xml:space="preserve">PAGE  </w:instrText>
    </w:r>
    <w:r>
      <w:fldChar w:fldCharType="separate"/>
    </w:r>
    <w:r>
      <w:rPr>
        <w:rStyle w:val="27"/>
      </w:rPr>
      <w:t>1</w:t>
    </w:r>
    <w:r>
      <w:fldChar w:fldCharType="end"/>
    </w:r>
  </w:p>
  <w:p w14:paraId="78362473">
    <w:pPr>
      <w:pStyle w:val="19"/>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6F31F4E">
    <w:pPr>
      <w:widowControl/>
    </w:pPr>
    <w:r>
      <w:rPr>
        <w:sz w:val="18"/>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26" name="文本框 2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B40CE7C">
                          <w:pPr>
                            <w:pStyle w:val="19"/>
                          </w:pPr>
                          <w:r>
                            <w:rPr>
                              <w:rFonts w:hint="eastAsia" w:ascii="PingFang SC" w:hAnsi="PingFang SC" w:eastAsia="PingFang SC" w:cs="PingFang SC"/>
                            </w:rPr>
                            <w:t>·</w:t>
                          </w:r>
                          <w:r>
                            <w:rPr>
                              <w:rFonts w:hint="eastAsia"/>
                            </w:rPr>
                            <w:t xml:space="preserve"> </w:t>
                          </w:r>
                          <w:r>
                            <w:fldChar w:fldCharType="begin"/>
                          </w:r>
                          <w:r>
                            <w:instrText xml:space="preserve"> PAGE  \* MERGEFORMAT </w:instrText>
                          </w:r>
                          <w:r>
                            <w:fldChar w:fldCharType="separate"/>
                          </w:r>
                          <w:r>
                            <w:t>21</w:t>
                          </w:r>
                          <w:r>
                            <w:fldChar w:fldCharType="end"/>
                          </w:r>
                          <w:r>
                            <w:rPr>
                              <w:rFonts w:hint="eastAsia"/>
                            </w:rPr>
                            <w:t xml:space="preserve"> </w:t>
                          </w:r>
                          <w:r>
                            <w:rPr>
                              <w:rFonts w:hint="eastAsia" w:ascii="PingFang SC" w:hAnsi="PingFang SC" w:eastAsia="PingFang SC" w:cs="PingFang SC"/>
                            </w:rPr>
                            <w:t>·</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z&#10;SVju0AAAAAUBAAAPAAAAAAAAAAEAIAAAACIAAABkcnMvZG93bnJldi54bWxQSwECFAAUAAAACACH&#10;TuJAg/nr5SwCAABXBAAADgAAAAAAAAABACAAAAAfAQAAZHJzL2Uyb0RvYy54bWxQSwUGAAAAAAYA&#10;BgBZAQAAvQUAAAAA&#10;">
              <v:fill on="f" focussize="0,0"/>
              <v:stroke on="f" weight="0.5pt"/>
              <v:imagedata o:title=""/>
              <o:lock v:ext="edit" aspectratio="f"/>
              <v:textbox inset="0mm,0mm,0mm,0mm" style="mso-fit-shape-to-text:t;">
                <w:txbxContent>
                  <w:p w14:paraId="1B40CE7C">
                    <w:pPr>
                      <w:pStyle w:val="19"/>
                    </w:pPr>
                    <w:r>
                      <w:rPr>
                        <w:rFonts w:hint="eastAsia" w:ascii="PingFang SC" w:hAnsi="PingFang SC" w:eastAsia="PingFang SC" w:cs="PingFang SC"/>
                      </w:rPr>
                      <w:t>·</w:t>
                    </w:r>
                    <w:r>
                      <w:rPr>
                        <w:rFonts w:hint="eastAsia"/>
                      </w:rPr>
                      <w:t xml:space="preserve"> </w:t>
                    </w:r>
                    <w:r>
                      <w:fldChar w:fldCharType="begin"/>
                    </w:r>
                    <w:r>
                      <w:instrText xml:space="preserve"> PAGE  \* MERGEFORMAT </w:instrText>
                    </w:r>
                    <w:r>
                      <w:fldChar w:fldCharType="separate"/>
                    </w:r>
                    <w:r>
                      <w:t>21</w:t>
                    </w:r>
                    <w:r>
                      <w:fldChar w:fldCharType="end"/>
                    </w:r>
                    <w:r>
                      <w:rPr>
                        <w:rFonts w:hint="eastAsia"/>
                      </w:rPr>
                      <w:t xml:space="preserve"> </w:t>
                    </w:r>
                    <w:r>
                      <w:rPr>
                        <w:rFonts w:hint="eastAsia" w:ascii="PingFang SC" w:hAnsi="PingFang SC" w:eastAsia="PingFang SC" w:cs="PingFang SC"/>
                      </w:rPr>
                      <w:t>·</w:t>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7338415">
    <w:pPr>
      <w:pStyle w:val="19"/>
      <w:framePr w:wrap="around" w:vAnchor="text" w:hAnchor="margin" w:xAlign="center" w:y="1"/>
      <w:rPr>
        <w:rStyle w:val="27"/>
      </w:rPr>
    </w:pPr>
    <w:r>
      <w:fldChar w:fldCharType="begin"/>
    </w:r>
    <w:r>
      <w:rPr>
        <w:rStyle w:val="27"/>
      </w:rPr>
      <w:instrText xml:space="preserve">PAGE  </w:instrText>
    </w:r>
    <w:r>
      <w:fldChar w:fldCharType="separate"/>
    </w:r>
    <w:r>
      <w:rPr>
        <w:rStyle w:val="27"/>
      </w:rPr>
      <w:t>1</w:t>
    </w:r>
    <w:r>
      <w:fldChar w:fldCharType="end"/>
    </w:r>
  </w:p>
  <w:p w14:paraId="169A9739">
    <w:pPr>
      <w:pStyle w:val="19"/>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0095F15">
    <w:pPr>
      <w:pStyle w:val="19"/>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29EDA18">
    <w:r>
      <w:t>SJQU-QR-JW-149(A</w:t>
    </w:r>
    <w:r>
      <w:rPr>
        <w:rFonts w:hint="eastAsia"/>
      </w:rPr>
      <w:t>2</w:t>
    </w:r>
    <w:r>
      <w: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1FC8FF6">
    <w:r>
      <w:t>SJQU-QR-JW-149(A</w:t>
    </w:r>
    <w:r>
      <w:rPr>
        <w:rFonts w:hint="eastAsia"/>
      </w:rPr>
      <w:t>2</w:t>
    </w:r>
    <w:r>
      <w:t>)</w:t>
    </w:r>
  </w:p>
  <w:p w14:paraId="1C8AB277">
    <w:pPr>
      <w:pStyle w:val="20"/>
      <w:rPr>
        <w:sz w:val="21"/>
        <w:szCs w:val="21"/>
      </w:rPr>
    </w:pPr>
    <w:r>
      <w:rPr>
        <w:sz w:val="21"/>
        <w:szCs w:val="21"/>
      </w:rPr>
      <mc:AlternateContent>
        <mc:Choice Requires="wps">
          <w:drawing>
            <wp:anchor distT="0" distB="0" distL="114300" distR="114300" simplePos="0" relativeHeight="251659264" behindDoc="0" locked="0" layoutInCell="1" allowOverlap="1">
              <wp:simplePos x="0" y="0"/>
              <wp:positionH relativeFrom="column">
                <wp:posOffset>2509520</wp:posOffset>
              </wp:positionH>
              <wp:positionV relativeFrom="paragraph">
                <wp:posOffset>-719455</wp:posOffset>
              </wp:positionV>
              <wp:extent cx="3651250" cy="558800"/>
              <wp:effectExtent l="9525" t="9525" r="6350" b="250825"/>
              <wp:wrapNone/>
              <wp:docPr id="10" name="对话气泡: 圆角矩形 9"/>
              <wp:cNvGraphicFramePr/>
              <a:graphic xmlns:a="http://schemas.openxmlformats.org/drawingml/2006/main">
                <a:graphicData uri="http://schemas.microsoft.com/office/word/2010/wordprocessingShape">
                  <wps:wsp>
                    <wps:cNvSpPr>
                      <a:spLocks noChangeArrowheads="1"/>
                    </wps:cNvSpPr>
                    <wps:spPr bwMode="auto">
                      <a:xfrm>
                        <a:off x="0" y="0"/>
                        <a:ext cx="3651250" cy="558800"/>
                      </a:xfrm>
                      <a:prstGeom prst="wedgeRoundRectCallout">
                        <a:avLst>
                          <a:gd name="adj1" fmla="val -39287"/>
                          <a:gd name="adj2" fmla="val 93523"/>
                          <a:gd name="adj3" fmla="val 16667"/>
                        </a:avLst>
                      </a:prstGeom>
                      <a:noFill/>
                      <a:ln w="9525">
                        <a:solidFill>
                          <a:srgbClr val="0000FF"/>
                        </a:solidFill>
                        <a:miter lim="800000"/>
                      </a:ln>
                    </wps:spPr>
                    <wps:txbx>
                      <w:txbxContent>
                        <w:p w14:paraId="66926B30">
                          <w:pPr>
                            <w:rPr>
                              <w:highlight w:val="yellow"/>
                            </w:rPr>
                          </w:pPr>
                          <w:r>
                            <w:rPr>
                              <w:rFonts w:hint="eastAsia"/>
                              <w:color w:val="000080"/>
                              <w:sz w:val="22"/>
                            </w:rPr>
                            <w:t>注：页眉，居中，宋体，五号，填写内容为学生毕业论文（设计）的题目。</w:t>
                          </w:r>
                          <w:r>
                            <w:rPr>
                              <w:rFonts w:hint="eastAsia"/>
                              <w:color w:val="000080"/>
                              <w:sz w:val="22"/>
                              <w:u w:val="double"/>
                            </w:rPr>
                            <w:t>阅后删除此文本框。</w:t>
                          </w:r>
                        </w:p>
                      </w:txbxContent>
                    </wps:txbx>
                    <wps:bodyPr rot="0" vert="horz" wrap="square" lIns="91440" tIns="45720" rIns="91440" bIns="45720" anchor="t" anchorCtr="0" upright="1">
                      <a:noAutofit/>
                    </wps:bodyPr>
                  </wps:wsp>
                </a:graphicData>
              </a:graphic>
            </wp:anchor>
          </w:drawing>
        </mc:Choice>
        <mc:Fallback>
          <w:pict>
            <v:shape id="对话气泡: 圆角矩形 9" o:spid="_x0000_s1026" o:spt="62" type="#_x0000_t62" style="position:absolute;left:0pt;margin-left:197.6pt;margin-top:-56.65pt;height:44pt;width:287.5pt;z-index:251659264;mso-width-relative:page;mso-height-relative:page;" filled="f" stroked="t" coordsize="21600,21600" o:gfxdata="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" adj="2314,31001,14400">
              <v:fill on="f" focussize="0,0"/>
              <v:stroke color="#0000FF" miterlimit="8" joinstyle="miter"/>
              <v:imagedata o:title=""/>
              <o:lock v:ext="edit" aspectratio="f"/>
              <v:textbox>
                <w:txbxContent>
                  <w:p w14:paraId="66926B30">
                    <w:pPr>
                      <w:rPr>
                        <w:highlight w:val="yellow"/>
                      </w:rPr>
                    </w:pPr>
                    <w:r>
                      <w:rPr>
                        <w:rFonts w:hint="eastAsia"/>
                        <w:color w:val="000080"/>
                        <w:sz w:val="22"/>
                      </w:rPr>
                      <w:t>注：页眉，居中，宋体，五号，填写内容为学生毕业论文（设计）的题目。</w:t>
                    </w:r>
                    <w:r>
                      <w:rPr>
                        <w:rFonts w:hint="eastAsia"/>
                        <w:color w:val="000080"/>
                        <w:sz w:val="22"/>
                        <w:u w:val="double"/>
                      </w:rPr>
                      <w:t>阅后删除此文本框。</w:t>
                    </w:r>
                  </w:p>
                </w:txbxContent>
              </v:textbox>
            </v:shape>
          </w:pict>
        </mc:Fallback>
      </mc:AlternateContent>
    </w:r>
    <w:r>
      <w:rPr>
        <w:rFonts w:hint="eastAsia"/>
        <w:sz w:val="21"/>
        <w:szCs w:val="21"/>
      </w:rPr>
      <w:t>毕业论文（设计）题目</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13CF2FB">
    <w:r>
      <w:rPr>
        <w:rFonts w:ascii="宋体" w:hAnsi="宋体" w:cs="宋体"/>
        <w:sz w:val="24"/>
        <w:szCs w:val="24"/>
      </w:rPr>
      <mc:AlternateContent>
        <mc:Choice Requires="wps">
          <w:drawing>
            <wp:anchor distT="0" distB="0" distL="114300" distR="114300" simplePos="0" relativeHeight="251660288" behindDoc="0" locked="0" layoutInCell="1" allowOverlap="1">
              <wp:simplePos x="0" y="0"/>
              <wp:positionH relativeFrom="column">
                <wp:posOffset>2150110</wp:posOffset>
              </wp:positionH>
              <wp:positionV relativeFrom="paragraph">
                <wp:posOffset>-744220</wp:posOffset>
              </wp:positionV>
              <wp:extent cx="3651250" cy="558800"/>
              <wp:effectExtent l="6350" t="6350" r="25400" b="273050"/>
              <wp:wrapNone/>
              <wp:docPr id="1" name="对话气泡: 圆角矩形 9"/>
              <wp:cNvGraphicFramePr/>
              <a:graphic xmlns:a="http://schemas.openxmlformats.org/drawingml/2006/main">
                <a:graphicData uri="http://schemas.microsoft.com/office/word/2010/wordprocessingShape">
                  <wps:wsp>
                    <wps:cNvSpPr/>
                    <wps:spPr>
                      <a:xfrm>
                        <a:off x="0" y="0"/>
                        <a:ext cx="3651250" cy="558800"/>
                      </a:xfrm>
                      <a:prstGeom prst="wedgeRoundRectCallout">
                        <a:avLst>
                          <a:gd name="adj1" fmla="val -39287"/>
                          <a:gd name="adj2" fmla="val 93523"/>
                          <a:gd name="adj3" fmla="val 16667"/>
                        </a:avLst>
                      </a:prstGeom>
                      <a:noFill/>
                      <a:ln w="9525" cap="flat" cmpd="sng">
                        <a:solidFill>
                          <a:srgbClr val="0000FF"/>
                        </a:solidFill>
                        <a:prstDash val="solid"/>
                        <a:miter/>
                        <a:headEnd type="none" w="med" len="med"/>
                        <a:tailEnd type="none" w="med" len="med"/>
                      </a:ln>
                    </wps:spPr>
                    <wps:txbx>
                      <w:txbxContent>
                        <w:p w14:paraId="76CC822E">
                          <w:pPr>
                            <w:rPr>
                              <w:highlight w:val="yellow"/>
                            </w:rPr>
                          </w:pPr>
                          <w:r>
                            <w:rPr>
                              <w:rFonts w:hint="eastAsia" w:ascii="Calibri" w:hAnsi="Calibri" w:cs="宋体"/>
                              <w:color w:val="000080"/>
                              <w:sz w:val="22"/>
                              <w:lang w:bidi="ar"/>
                            </w:rPr>
                            <w:t>注：页眉，居中，宋体，五号，填写内容为学生毕业论文（设计）的题目。</w:t>
                          </w:r>
                          <w:r>
                            <w:rPr>
                              <w:rFonts w:hint="eastAsia" w:ascii="Calibri" w:hAnsi="Calibri" w:cs="宋体"/>
                              <w:color w:val="000080"/>
                              <w:sz w:val="22"/>
                              <w:u w:val="double"/>
                              <w:lang w:bidi="ar"/>
                            </w:rPr>
                            <w:t>阅后删除此文本框。</w:t>
                          </w:r>
                        </w:p>
                      </w:txbxContent>
                    </wps:txbx>
                    <wps:bodyPr wrap="square" upright="1"/>
                  </wps:wsp>
                </a:graphicData>
              </a:graphic>
            </wp:anchor>
          </w:drawing>
        </mc:Choice>
        <mc:Fallback>
          <w:pict>
            <v:shape id="对话气泡: 圆角矩形 9" o:spid="_x0000_s1026" o:spt="62" type="#_x0000_t62" style="position:absolute;left:0pt;margin-left:169.3pt;margin-top:-58.6pt;height:44pt;width:287.5pt;z-index:251660288;mso-width-relative:page;mso-height-relative:page;" filled="f" stroked="t" coordsize="21600,21600" o:gfxdata="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AAAAAZHJzL1BLAQIUABQA&#10;AAAIAIdO4kAMsBpl2gAAAAwBAAAPAAAAAAAAAAEAIAAAACIAAABkcnMvZG93bnJldi54bWxQSwEC&#10;FAAUAAAACACHTuJAZL+wRGQCAACpBAAADgAAAAAAAAABACAAAAApAQAAZHJzL2Uyb0RvYy54bWxQ&#10;SwUGAAAAAAYABgBZAQAA/wUAAAAA&#10;" adj="2314,31001,14400">
              <v:fill on="f" focussize="0,0"/>
              <v:stroke color="#0000FF" joinstyle="miter"/>
              <v:imagedata o:title=""/>
              <o:lock v:ext="edit" aspectratio="f"/>
              <v:textbox>
                <w:txbxContent>
                  <w:p w14:paraId="76CC822E">
                    <w:pPr>
                      <w:rPr>
                        <w:highlight w:val="yellow"/>
                      </w:rPr>
                    </w:pPr>
                    <w:r>
                      <w:rPr>
                        <w:rFonts w:hint="eastAsia" w:ascii="Calibri" w:hAnsi="Calibri" w:cs="宋体"/>
                        <w:color w:val="000080"/>
                        <w:sz w:val="22"/>
                        <w:lang w:bidi="ar"/>
                      </w:rPr>
                      <w:t>注：页眉，居中，宋体，五号，填写内容为学生毕业论文（设计）的题目。</w:t>
                    </w:r>
                    <w:r>
                      <w:rPr>
                        <w:rFonts w:hint="eastAsia" w:ascii="Calibri" w:hAnsi="Calibri" w:cs="宋体"/>
                        <w:color w:val="000080"/>
                        <w:sz w:val="22"/>
                        <w:u w:val="double"/>
                        <w:lang w:bidi="ar"/>
                      </w:rPr>
                      <w:t>阅后删除此文本框。</w:t>
                    </w:r>
                  </w:p>
                </w:txbxContent>
              </v:textbox>
            </v:shape>
          </w:pict>
        </mc:Fallback>
      </mc:AlternateContent>
    </w:r>
    <w:r>
      <w:t>SJQU-QR-JW-149(A</w:t>
    </w:r>
    <w:r>
      <w:rPr>
        <w:rFonts w:hint="eastAsia"/>
      </w:rPr>
      <w:t>2</w:t>
    </w:r>
    <w:r>
      <w:t>)</w:t>
    </w:r>
  </w:p>
  <w:p w14:paraId="7D8D96C8">
    <w:pPr>
      <w:widowControl/>
      <w:pBdr>
        <w:bottom w:val="single" w:color="auto" w:sz="4" w:space="0"/>
      </w:pBdr>
      <w:jc w:val="center"/>
      <w:rPr>
        <w:szCs w:val="21"/>
      </w:rPr>
    </w:pPr>
    <w:r>
      <w:rPr>
        <w:rFonts w:hint="eastAsia"/>
        <w:szCs w:val="21"/>
      </w:rPr>
      <w:t>毕业论文（设计）题目</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7FE21F3"/>
    <w:multiLevelType w:val="multilevel"/>
    <w:tmpl w:val="B7FE21F3"/>
    <w:lvl w:ilvl="0" w:tentative="0">
      <w:start w:val="1"/>
      <w:numFmt w:val="decimal"/>
      <w:pStyle w:val="2"/>
      <w:lvlText w:val="%1"/>
      <w:lvlJc w:val="left"/>
      <w:pPr>
        <w:ind w:left="432" w:hanging="432"/>
      </w:pPr>
      <w:rPr>
        <w:rFonts w:hint="default"/>
      </w:rPr>
    </w:lvl>
    <w:lvl w:ilvl="1" w:tentative="0">
      <w:start w:val="1"/>
      <w:numFmt w:val="decimal"/>
      <w:pStyle w:val="4"/>
      <w:lvlText w:val="%1.%2"/>
      <w:lvlJc w:val="left"/>
      <w:pPr>
        <w:ind w:left="576" w:hanging="576"/>
      </w:pPr>
      <w:rPr>
        <w:rFonts w:hint="default"/>
      </w:rPr>
    </w:lvl>
    <w:lvl w:ilvl="2" w:tentative="0">
      <w:start w:val="1"/>
      <w:numFmt w:val="decimal"/>
      <w:pStyle w:val="5"/>
      <w:lvlText w:val="%1.%2.%3"/>
      <w:lvlJc w:val="left"/>
      <w:pPr>
        <w:ind w:left="720" w:hanging="720"/>
      </w:pPr>
      <w:rPr>
        <w:rFonts w:hint="default"/>
      </w:rPr>
    </w:lvl>
    <w:lvl w:ilvl="3" w:tentative="0">
      <w:start w:val="1"/>
      <w:numFmt w:val="decimal"/>
      <w:pStyle w:val="6"/>
      <w:lvlText w:val="%1.%2.%3.%4"/>
      <w:lvlJc w:val="left"/>
      <w:pPr>
        <w:ind w:left="864" w:hanging="864"/>
      </w:pPr>
      <w:rPr>
        <w:rFonts w:hint="default"/>
      </w:rPr>
    </w:lvl>
    <w:lvl w:ilvl="4" w:tentative="0">
      <w:start w:val="1"/>
      <w:numFmt w:val="decimal"/>
      <w:pStyle w:val="7"/>
      <w:lvlText w:val="%1.%2.%3.%4.%5"/>
      <w:lvlJc w:val="left"/>
      <w:pPr>
        <w:ind w:left="1008" w:hanging="1008"/>
      </w:pPr>
      <w:rPr>
        <w:rFonts w:hint="default"/>
      </w:rPr>
    </w:lvl>
    <w:lvl w:ilvl="5" w:tentative="0">
      <w:start w:val="1"/>
      <w:numFmt w:val="decimal"/>
      <w:pStyle w:val="8"/>
      <w:lvlText w:val="%1.%2.%3.%4.%5.%6"/>
      <w:lvlJc w:val="left"/>
      <w:pPr>
        <w:ind w:left="1152" w:hanging="1152"/>
      </w:pPr>
      <w:rPr>
        <w:rFonts w:hint="default"/>
      </w:rPr>
    </w:lvl>
    <w:lvl w:ilvl="6" w:tentative="0">
      <w:start w:val="1"/>
      <w:numFmt w:val="decimal"/>
      <w:pStyle w:val="9"/>
      <w:lvlText w:val="%1.%2.%3.%4.%5.%6.%7"/>
      <w:lvlJc w:val="left"/>
      <w:pPr>
        <w:ind w:left="1296" w:hanging="1296"/>
      </w:pPr>
      <w:rPr>
        <w:rFonts w:hint="default"/>
      </w:rPr>
    </w:lvl>
    <w:lvl w:ilvl="7" w:tentative="0">
      <w:start w:val="1"/>
      <w:numFmt w:val="decimal"/>
      <w:pStyle w:val="10"/>
      <w:lvlText w:val="%1.%2.%3.%4.%5.%6.%7.%8"/>
      <w:lvlJc w:val="left"/>
      <w:pPr>
        <w:ind w:left="1440" w:hanging="1440"/>
      </w:pPr>
      <w:rPr>
        <w:rFonts w:hint="default"/>
      </w:rPr>
    </w:lvl>
    <w:lvl w:ilvl="8" w:tentative="0">
      <w:start w:val="1"/>
      <w:numFmt w:val="decimal"/>
      <w:pStyle w:val="11"/>
      <w:lvlText w:val="%1.%2.%3.%4.%5.%6.%7.%8.%9"/>
      <w:lvlJc w:val="left"/>
      <w:pPr>
        <w:ind w:left="1584" w:hanging="1584"/>
      </w:pPr>
      <w:rPr>
        <w:rFonts w:hint="default"/>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张校玮">
    <w15:presenceInfo w15:providerId="None" w15:userId="张校玮"/>
  </w15:person>
  <w15:person w15:author="小蚂蚁">
    <w15:presenceInfo w15:providerId="None" w15:userId="小蚂蚁"/>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7"/>
  <w:embedSystemFonts/>
  <w:bordersDoNotSurroundHeader w:val="0"/>
  <w:bordersDoNotSurroundFooter w:val="0"/>
  <w:revisionView w:markup="0"/>
  <w:documentProtection w:enforcement="0"/>
  <w:defaultTabStop w:val="24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zY5YjY5YzliNzg4NWZmYTU5M2ExYTJkNDkyY2M1ZjQifQ=="/>
  </w:docVars>
  <w:rsids>
    <w:rsidRoot w:val="00EF39AE"/>
    <w:rsid w:val="00010FFD"/>
    <w:rsid w:val="000139BD"/>
    <w:rsid w:val="000438BA"/>
    <w:rsid w:val="00045184"/>
    <w:rsid w:val="00057EA8"/>
    <w:rsid w:val="00080783"/>
    <w:rsid w:val="00082F4F"/>
    <w:rsid w:val="000A36CD"/>
    <w:rsid w:val="000C34F3"/>
    <w:rsid w:val="000C54FA"/>
    <w:rsid w:val="000C703F"/>
    <w:rsid w:val="00102C2D"/>
    <w:rsid w:val="00103698"/>
    <w:rsid w:val="00117EBE"/>
    <w:rsid w:val="00127E09"/>
    <w:rsid w:val="00131686"/>
    <w:rsid w:val="00135360"/>
    <w:rsid w:val="001822EA"/>
    <w:rsid w:val="00185B93"/>
    <w:rsid w:val="001C1412"/>
    <w:rsid w:val="001C1557"/>
    <w:rsid w:val="001D6DBD"/>
    <w:rsid w:val="0022258F"/>
    <w:rsid w:val="002323CA"/>
    <w:rsid w:val="00235192"/>
    <w:rsid w:val="00237233"/>
    <w:rsid w:val="002702CA"/>
    <w:rsid w:val="002C3E92"/>
    <w:rsid w:val="00317EE7"/>
    <w:rsid w:val="0038670A"/>
    <w:rsid w:val="003B11EC"/>
    <w:rsid w:val="003C1758"/>
    <w:rsid w:val="003D629C"/>
    <w:rsid w:val="003F5BB2"/>
    <w:rsid w:val="00402C71"/>
    <w:rsid w:val="004041D5"/>
    <w:rsid w:val="004137ED"/>
    <w:rsid w:val="00432B4A"/>
    <w:rsid w:val="00462B60"/>
    <w:rsid w:val="004A58A6"/>
    <w:rsid w:val="004B3237"/>
    <w:rsid w:val="004C2600"/>
    <w:rsid w:val="004D31CD"/>
    <w:rsid w:val="005271A1"/>
    <w:rsid w:val="0059438C"/>
    <w:rsid w:val="005A2A97"/>
    <w:rsid w:val="005C5615"/>
    <w:rsid w:val="005C6D00"/>
    <w:rsid w:val="005C7F0C"/>
    <w:rsid w:val="005D749C"/>
    <w:rsid w:val="005E724F"/>
    <w:rsid w:val="0061345C"/>
    <w:rsid w:val="0065592B"/>
    <w:rsid w:val="00655D6F"/>
    <w:rsid w:val="0066434C"/>
    <w:rsid w:val="00665C65"/>
    <w:rsid w:val="00665E3A"/>
    <w:rsid w:val="006663A8"/>
    <w:rsid w:val="006F481B"/>
    <w:rsid w:val="006F55A2"/>
    <w:rsid w:val="006F5A38"/>
    <w:rsid w:val="007152C2"/>
    <w:rsid w:val="00723734"/>
    <w:rsid w:val="00724AEE"/>
    <w:rsid w:val="00732DBA"/>
    <w:rsid w:val="00765D51"/>
    <w:rsid w:val="00785C80"/>
    <w:rsid w:val="00786424"/>
    <w:rsid w:val="00794AE3"/>
    <w:rsid w:val="007B165A"/>
    <w:rsid w:val="007C454A"/>
    <w:rsid w:val="007D58FA"/>
    <w:rsid w:val="007F147D"/>
    <w:rsid w:val="008600F5"/>
    <w:rsid w:val="00873E08"/>
    <w:rsid w:val="008767DA"/>
    <w:rsid w:val="008E26F1"/>
    <w:rsid w:val="008F5F8A"/>
    <w:rsid w:val="009143EF"/>
    <w:rsid w:val="00914D5E"/>
    <w:rsid w:val="00931D01"/>
    <w:rsid w:val="009370D8"/>
    <w:rsid w:val="0094793D"/>
    <w:rsid w:val="0097632D"/>
    <w:rsid w:val="009B0198"/>
    <w:rsid w:val="009D06D8"/>
    <w:rsid w:val="009E4B21"/>
    <w:rsid w:val="009E77BC"/>
    <w:rsid w:val="009F0F15"/>
    <w:rsid w:val="00A907EF"/>
    <w:rsid w:val="00A92BF7"/>
    <w:rsid w:val="00AB0848"/>
    <w:rsid w:val="00AB44C5"/>
    <w:rsid w:val="00AC2E15"/>
    <w:rsid w:val="00AD21C2"/>
    <w:rsid w:val="00AD5798"/>
    <w:rsid w:val="00B32BEB"/>
    <w:rsid w:val="00B65294"/>
    <w:rsid w:val="00B667FF"/>
    <w:rsid w:val="00B7017F"/>
    <w:rsid w:val="00B80D60"/>
    <w:rsid w:val="00B82B11"/>
    <w:rsid w:val="00BA7DDF"/>
    <w:rsid w:val="00BB3A71"/>
    <w:rsid w:val="00BC0703"/>
    <w:rsid w:val="00BC0D91"/>
    <w:rsid w:val="00BC15FE"/>
    <w:rsid w:val="00BC3A98"/>
    <w:rsid w:val="00BD5812"/>
    <w:rsid w:val="00C040E9"/>
    <w:rsid w:val="00C1412F"/>
    <w:rsid w:val="00C2183B"/>
    <w:rsid w:val="00C21EA7"/>
    <w:rsid w:val="00C84C6F"/>
    <w:rsid w:val="00C977DB"/>
    <w:rsid w:val="00CB15BB"/>
    <w:rsid w:val="00CC7F72"/>
    <w:rsid w:val="00CE2546"/>
    <w:rsid w:val="00D04788"/>
    <w:rsid w:val="00DA3AA7"/>
    <w:rsid w:val="00DB1FB7"/>
    <w:rsid w:val="00DC4ACD"/>
    <w:rsid w:val="00DC7E1B"/>
    <w:rsid w:val="00E3079D"/>
    <w:rsid w:val="00E663E7"/>
    <w:rsid w:val="00E805DA"/>
    <w:rsid w:val="00E966BF"/>
    <w:rsid w:val="00EA674C"/>
    <w:rsid w:val="00EC41F4"/>
    <w:rsid w:val="00EC5A6F"/>
    <w:rsid w:val="00ED5A7C"/>
    <w:rsid w:val="00EE6F4E"/>
    <w:rsid w:val="00EF39AE"/>
    <w:rsid w:val="00F03E11"/>
    <w:rsid w:val="00F06945"/>
    <w:rsid w:val="00F123DE"/>
    <w:rsid w:val="00F32299"/>
    <w:rsid w:val="00F441F1"/>
    <w:rsid w:val="00F5533F"/>
    <w:rsid w:val="00F74529"/>
    <w:rsid w:val="00F7650B"/>
    <w:rsid w:val="00FB3F4F"/>
    <w:rsid w:val="00FC1A83"/>
    <w:rsid w:val="00FD32A4"/>
    <w:rsid w:val="00FE69B8"/>
    <w:rsid w:val="00FF2733"/>
    <w:rsid w:val="15F78727"/>
    <w:rsid w:val="17FF8DF6"/>
    <w:rsid w:val="19CB3C6D"/>
    <w:rsid w:val="19DF8C9B"/>
    <w:rsid w:val="1DEED122"/>
    <w:rsid w:val="287F16F1"/>
    <w:rsid w:val="2BF7811F"/>
    <w:rsid w:val="2EB650BF"/>
    <w:rsid w:val="337F8F4D"/>
    <w:rsid w:val="37C71863"/>
    <w:rsid w:val="39BD8D27"/>
    <w:rsid w:val="39FBF6D9"/>
    <w:rsid w:val="3BF73E02"/>
    <w:rsid w:val="3D5E7C24"/>
    <w:rsid w:val="3DEFD49B"/>
    <w:rsid w:val="3EF7A85F"/>
    <w:rsid w:val="3EFDD396"/>
    <w:rsid w:val="3F3FF6AA"/>
    <w:rsid w:val="3F7F63F0"/>
    <w:rsid w:val="3FD7EA9A"/>
    <w:rsid w:val="3FF3F2A1"/>
    <w:rsid w:val="4467EEC3"/>
    <w:rsid w:val="4776B67B"/>
    <w:rsid w:val="47B9A2B8"/>
    <w:rsid w:val="47D35362"/>
    <w:rsid w:val="4ADF46D1"/>
    <w:rsid w:val="4DE7D483"/>
    <w:rsid w:val="4DFEFB67"/>
    <w:rsid w:val="4E77951A"/>
    <w:rsid w:val="4F5211CB"/>
    <w:rsid w:val="4FE32EF9"/>
    <w:rsid w:val="4FF2442A"/>
    <w:rsid w:val="55FF9D74"/>
    <w:rsid w:val="57FF2F31"/>
    <w:rsid w:val="59BDA6D6"/>
    <w:rsid w:val="59CD388A"/>
    <w:rsid w:val="5AF7EB08"/>
    <w:rsid w:val="5B6FABD4"/>
    <w:rsid w:val="5BD8B24D"/>
    <w:rsid w:val="5BDD4095"/>
    <w:rsid w:val="5C6F99A1"/>
    <w:rsid w:val="5CFE1C27"/>
    <w:rsid w:val="5EDD3120"/>
    <w:rsid w:val="5F3F853B"/>
    <w:rsid w:val="5F5998F6"/>
    <w:rsid w:val="5F7FF156"/>
    <w:rsid w:val="5FFB113A"/>
    <w:rsid w:val="62D575DD"/>
    <w:rsid w:val="63FF2B9C"/>
    <w:rsid w:val="67D7DFBA"/>
    <w:rsid w:val="6B6B0200"/>
    <w:rsid w:val="6BCFE4EC"/>
    <w:rsid w:val="6DB3A495"/>
    <w:rsid w:val="6DFF51A5"/>
    <w:rsid w:val="6E0D47BB"/>
    <w:rsid w:val="6E769A55"/>
    <w:rsid w:val="6EF7F41A"/>
    <w:rsid w:val="6F0F9A50"/>
    <w:rsid w:val="6F4DA5FF"/>
    <w:rsid w:val="6F5FAE54"/>
    <w:rsid w:val="6F76593F"/>
    <w:rsid w:val="6F7777CD"/>
    <w:rsid w:val="6FE6E65B"/>
    <w:rsid w:val="6FF2CD73"/>
    <w:rsid w:val="6FFD64CE"/>
    <w:rsid w:val="6FFEC8A7"/>
    <w:rsid w:val="6FFF4FCE"/>
    <w:rsid w:val="72F3C3C3"/>
    <w:rsid w:val="737ED3CC"/>
    <w:rsid w:val="73B79556"/>
    <w:rsid w:val="7683DE67"/>
    <w:rsid w:val="76F72B00"/>
    <w:rsid w:val="76F788C5"/>
    <w:rsid w:val="77DF514F"/>
    <w:rsid w:val="7877F24E"/>
    <w:rsid w:val="793F8770"/>
    <w:rsid w:val="7ADE963C"/>
    <w:rsid w:val="7BC7205A"/>
    <w:rsid w:val="7BFB8A9D"/>
    <w:rsid w:val="7C3D6436"/>
    <w:rsid w:val="7CFDC059"/>
    <w:rsid w:val="7DE67FDA"/>
    <w:rsid w:val="7DEF7D32"/>
    <w:rsid w:val="7E36647D"/>
    <w:rsid w:val="7EBE34A9"/>
    <w:rsid w:val="7EDD3084"/>
    <w:rsid w:val="7EDF0EA9"/>
    <w:rsid w:val="7EFF103E"/>
    <w:rsid w:val="7F27B6B5"/>
    <w:rsid w:val="7F7E6C07"/>
    <w:rsid w:val="7F7F40B5"/>
    <w:rsid w:val="7F9B825F"/>
    <w:rsid w:val="7FA0A637"/>
    <w:rsid w:val="7FBBF6F5"/>
    <w:rsid w:val="7FBF5496"/>
    <w:rsid w:val="7FD9568D"/>
    <w:rsid w:val="7FDF52A7"/>
    <w:rsid w:val="7FEB72DA"/>
    <w:rsid w:val="7FEE17CF"/>
    <w:rsid w:val="7FEE7905"/>
    <w:rsid w:val="7FEFE129"/>
    <w:rsid w:val="7FFA8ED4"/>
    <w:rsid w:val="7FFD17EA"/>
    <w:rsid w:val="87F9E70B"/>
    <w:rsid w:val="8FBF3AE1"/>
    <w:rsid w:val="8FEECCB9"/>
    <w:rsid w:val="9053E79F"/>
    <w:rsid w:val="98BE5C0A"/>
    <w:rsid w:val="9C5FFFC0"/>
    <w:rsid w:val="9FDF83C7"/>
    <w:rsid w:val="9FFE5707"/>
    <w:rsid w:val="A7F6A0E3"/>
    <w:rsid w:val="A8AF0BEF"/>
    <w:rsid w:val="ADF7F937"/>
    <w:rsid w:val="AFB37170"/>
    <w:rsid w:val="AFBF6F4F"/>
    <w:rsid w:val="AFCF1E3E"/>
    <w:rsid w:val="AFEA19C4"/>
    <w:rsid w:val="B5FDDFD7"/>
    <w:rsid w:val="B7441328"/>
    <w:rsid w:val="B7771DBA"/>
    <w:rsid w:val="BBE739A9"/>
    <w:rsid w:val="BBEF4EF4"/>
    <w:rsid w:val="BBFDF004"/>
    <w:rsid w:val="BBFEC2DE"/>
    <w:rsid w:val="BD279B5F"/>
    <w:rsid w:val="BDFFB0A3"/>
    <w:rsid w:val="BEFD2CD2"/>
    <w:rsid w:val="BEFFE912"/>
    <w:rsid w:val="BF77E073"/>
    <w:rsid w:val="BFBB3562"/>
    <w:rsid w:val="BFEBB81E"/>
    <w:rsid w:val="BFEEC01D"/>
    <w:rsid w:val="BFFF4AAD"/>
    <w:rsid w:val="BFFF98B9"/>
    <w:rsid w:val="C37E3140"/>
    <w:rsid w:val="CBFBEBF3"/>
    <w:rsid w:val="CF778499"/>
    <w:rsid w:val="CFA191CA"/>
    <w:rsid w:val="D09897E3"/>
    <w:rsid w:val="D27A1D78"/>
    <w:rsid w:val="D3F73BD2"/>
    <w:rsid w:val="D7B624A9"/>
    <w:rsid w:val="D7D5E4F8"/>
    <w:rsid w:val="D7EFFA60"/>
    <w:rsid w:val="D97D9A82"/>
    <w:rsid w:val="DABE2724"/>
    <w:rsid w:val="DABFCA52"/>
    <w:rsid w:val="DD7FCA16"/>
    <w:rsid w:val="DE7FB859"/>
    <w:rsid w:val="DEB8C787"/>
    <w:rsid w:val="DEEB0710"/>
    <w:rsid w:val="DEF9D807"/>
    <w:rsid w:val="DF1974BA"/>
    <w:rsid w:val="DF5F93AF"/>
    <w:rsid w:val="DF7F4230"/>
    <w:rsid w:val="DF7FBF95"/>
    <w:rsid w:val="DFBBCBEA"/>
    <w:rsid w:val="DFCFAF2C"/>
    <w:rsid w:val="DFEF4907"/>
    <w:rsid w:val="E2FCC6C4"/>
    <w:rsid w:val="E35D9C90"/>
    <w:rsid w:val="E36E2BFC"/>
    <w:rsid w:val="E77BCEB0"/>
    <w:rsid w:val="E7F70DA9"/>
    <w:rsid w:val="E7FE13E8"/>
    <w:rsid w:val="E7FFE265"/>
    <w:rsid w:val="EAFFDA57"/>
    <w:rsid w:val="EBDC8D7F"/>
    <w:rsid w:val="EBF861A6"/>
    <w:rsid w:val="EEFC2263"/>
    <w:rsid w:val="EF3F8962"/>
    <w:rsid w:val="EF7F74A0"/>
    <w:rsid w:val="EFBB7D3C"/>
    <w:rsid w:val="EFFE1298"/>
    <w:rsid w:val="F276E31E"/>
    <w:rsid w:val="F399C647"/>
    <w:rsid w:val="F3BE9906"/>
    <w:rsid w:val="F693A2E6"/>
    <w:rsid w:val="F6FF7088"/>
    <w:rsid w:val="F73FF6D7"/>
    <w:rsid w:val="F7D4DC82"/>
    <w:rsid w:val="F7E60548"/>
    <w:rsid w:val="F7FDB7C9"/>
    <w:rsid w:val="F7FF538A"/>
    <w:rsid w:val="F7FF988F"/>
    <w:rsid w:val="F95F84C6"/>
    <w:rsid w:val="F973F8B3"/>
    <w:rsid w:val="F9E17437"/>
    <w:rsid w:val="F9ED051D"/>
    <w:rsid w:val="F9FF8A3D"/>
    <w:rsid w:val="FA7BDDCD"/>
    <w:rsid w:val="FAF767F0"/>
    <w:rsid w:val="FB7F6020"/>
    <w:rsid w:val="FBCEBCA8"/>
    <w:rsid w:val="FC46F2AF"/>
    <w:rsid w:val="FDFF67AD"/>
    <w:rsid w:val="FE6FEE08"/>
    <w:rsid w:val="FE8BC56F"/>
    <w:rsid w:val="FEF7A4E8"/>
    <w:rsid w:val="FF6B2E49"/>
    <w:rsid w:val="FF7F6059"/>
    <w:rsid w:val="FF8E0D57"/>
    <w:rsid w:val="FFAE9480"/>
    <w:rsid w:val="FFAF346D"/>
    <w:rsid w:val="FFBD892C"/>
    <w:rsid w:val="FFDD7490"/>
    <w:rsid w:val="FFE9D22D"/>
    <w:rsid w:val="FFED4428"/>
    <w:rsid w:val="FFF36414"/>
    <w:rsid w:val="FFFDD2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semiHidden="0" w:name="annotation text"/>
    <w:lsdException w:unhideWhenUsed="0" w:uiPriority="0" w:semiHidden="0" w:name="header"/>
    <w:lsdException w:unhideWhenUsed="0"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semiHidden="0"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nhideWhenUsed="0" w:uiPriority="0" w:semiHidden="0" w:name="Closing"/>
    <w:lsdException w:uiPriority="99" w:name="Signature"/>
    <w:lsdException w:uiPriority="1" w:name="Default Paragraph Font"/>
    <w:lsdException w:unhideWhenUsed="0" w:uiPriority="0" w:semiHidden="0" w:name="Body Text"/>
    <w:lsdException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nhideWhenUsed="0" w:uiPriority="0" w:semiHidden="0" w:name="Body Text 3"/>
    <w:lsdException w:unhideWhenUsed="0" w:uiPriority="0" w:semiHidden="0" w:name="Body Text Indent 2"/>
    <w:lsdException w:uiPriority="99" w:name="Body Text Indent 3"/>
    <w:lsdException w:uiPriority="99" w:name="Block Text"/>
    <w:lsdException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nhideWhenUsed="0" w:uiPriority="0"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nhideWhenUsed="0" w:uiPriority="0" w:semiHidden="0" w:name="HTML Preformatted"/>
    <w:lsdException w:uiPriority="99" w:name="HTML Sample"/>
    <w:lsdException w:uiPriority="99" w:name="HTML Typewriter"/>
    <w:lsdException w:uiPriority="99" w:name="HTML Variable"/>
    <w:lsdException w:uiPriority="99" w:name="Normal Table"/>
    <w:lsdException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heme="minorBidi"/>
      <w:kern w:val="2"/>
      <w:sz w:val="21"/>
      <w:szCs w:val="22"/>
      <w:lang w:val="en-US" w:eastAsia="zh-CN" w:bidi="ar-SA"/>
    </w:rPr>
  </w:style>
  <w:style w:type="paragraph" w:styleId="2">
    <w:name w:val="heading 1"/>
    <w:basedOn w:val="1"/>
    <w:next w:val="3"/>
    <w:link w:val="42"/>
    <w:autoRedefine/>
    <w:qFormat/>
    <w:uiPriority w:val="0"/>
    <w:pPr>
      <w:keepNext/>
      <w:keepLines/>
      <w:numPr>
        <w:ilvl w:val="0"/>
        <w:numId w:val="1"/>
      </w:numPr>
      <w:adjustRightInd w:val="0"/>
      <w:spacing w:before="200" w:after="200" w:line="300" w:lineRule="auto"/>
      <w:jc w:val="left"/>
      <w:outlineLvl w:val="0"/>
      <w:pPrChange w:id="0" w:author="user" w:date="2024-08-25T20:25:00Z">
        <w:pPr>
          <w:keepNext/>
          <w:keepLines/>
          <w:widowControl w:val="0"/>
          <w:numPr>
            <w:numId w:val="1"/>
          </w:numPr>
          <w:adjustRightInd w:val="0"/>
          <w:spacing w:before="200" w:after="200" w:line="300" w:lineRule="auto"/>
          <w:ind w:left="432" w:hanging="432"/>
          <w:outlineLvl w:val="0"/>
        </w:pPr>
      </w:pPrChange>
    </w:pPr>
    <w:rPr>
      <w:rFonts w:eastAsia="黑体" w:cs="Times New Roman"/>
      <w:bCs/>
      <w:kern w:val="44"/>
      <w:sz w:val="30"/>
      <w:szCs w:val="30"/>
      <w:lang w:val="zh-CN"/>
      <w:rPrChange w:id="1" w:author="user" w:date="2024-08-25T20:25:00Z">
        <w:rPr>
          <w:rFonts w:eastAsia="黑体"/>
          <w:bCs/>
          <w:kern w:val="44"/>
          <w:sz w:val="30"/>
          <w:szCs w:val="30"/>
          <w:lang w:val="zh-CN" w:eastAsia="zh-CN" w:bidi="ar-SA"/>
        </w:rPr>
      </w:rPrChange>
    </w:rPr>
  </w:style>
  <w:style w:type="paragraph" w:styleId="4">
    <w:name w:val="heading 2"/>
    <w:basedOn w:val="2"/>
    <w:next w:val="3"/>
    <w:link w:val="32"/>
    <w:qFormat/>
    <w:uiPriority w:val="0"/>
    <w:pPr>
      <w:numPr>
        <w:ilvl w:val="1"/>
      </w:numPr>
      <w:spacing w:before="160" w:after="160"/>
      <w:outlineLvl w:val="1"/>
    </w:pPr>
    <w:rPr>
      <w:sz w:val="28"/>
      <w:szCs w:val="28"/>
    </w:rPr>
  </w:style>
  <w:style w:type="paragraph" w:styleId="5">
    <w:name w:val="heading 3"/>
    <w:basedOn w:val="2"/>
    <w:next w:val="3"/>
    <w:link w:val="33"/>
    <w:qFormat/>
    <w:uiPriority w:val="0"/>
    <w:pPr>
      <w:numPr>
        <w:ilvl w:val="2"/>
      </w:numPr>
      <w:spacing w:before="120" w:after="120"/>
      <w:outlineLvl w:val="2"/>
    </w:pPr>
    <w:rPr>
      <w:sz w:val="24"/>
      <w:szCs w:val="24"/>
    </w:rPr>
  </w:style>
  <w:style w:type="paragraph" w:styleId="6">
    <w:name w:val="heading 4"/>
    <w:basedOn w:val="1"/>
    <w:next w:val="3"/>
    <w:link w:val="31"/>
    <w:qFormat/>
    <w:uiPriority w:val="0"/>
    <w:pPr>
      <w:keepNext/>
      <w:keepLines/>
      <w:widowControl/>
      <w:numPr>
        <w:ilvl w:val="3"/>
        <w:numId w:val="1"/>
      </w:numPr>
      <w:tabs>
        <w:tab w:val="left" w:pos="377"/>
      </w:tabs>
      <w:spacing w:before="100" w:after="100"/>
      <w:outlineLvl w:val="3"/>
    </w:pPr>
    <w:rPr>
      <w:rFonts w:ascii="Times New Roman Bold" w:hAnsi="Times New Roman Bold" w:cs="Times New Roman"/>
      <w:b/>
      <w:bCs/>
      <w:kern w:val="0"/>
      <w:sz w:val="24"/>
      <w:szCs w:val="24"/>
      <w:lang w:val="zh-CN"/>
    </w:rPr>
  </w:style>
  <w:style w:type="paragraph" w:styleId="7">
    <w:name w:val="heading 5"/>
    <w:basedOn w:val="1"/>
    <w:next w:val="1"/>
    <w:semiHidden/>
    <w:unhideWhenUsed/>
    <w:qFormat/>
    <w:uiPriority w:val="9"/>
    <w:pPr>
      <w:keepNext/>
      <w:keepLines/>
      <w:numPr>
        <w:ilvl w:val="4"/>
        <w:numId w:val="1"/>
      </w:numPr>
      <w:spacing w:before="280" w:after="290" w:line="372" w:lineRule="auto"/>
      <w:outlineLvl w:val="4"/>
    </w:pPr>
    <w:rPr>
      <w:b/>
      <w:sz w:val="28"/>
    </w:rPr>
  </w:style>
  <w:style w:type="paragraph" w:styleId="8">
    <w:name w:val="heading 6"/>
    <w:basedOn w:val="1"/>
    <w:next w:val="1"/>
    <w:semiHidden/>
    <w:unhideWhenUsed/>
    <w:qFormat/>
    <w:uiPriority w:val="9"/>
    <w:pPr>
      <w:keepNext/>
      <w:keepLines/>
      <w:numPr>
        <w:ilvl w:val="5"/>
        <w:numId w:val="1"/>
      </w:numPr>
      <w:spacing w:before="240" w:after="64" w:line="317" w:lineRule="auto"/>
      <w:outlineLvl w:val="5"/>
    </w:pPr>
    <w:rPr>
      <w:rFonts w:ascii="Arial" w:hAnsi="Arial" w:eastAsia="黑体"/>
      <w:b/>
      <w:sz w:val="24"/>
    </w:rPr>
  </w:style>
  <w:style w:type="paragraph" w:styleId="9">
    <w:name w:val="heading 7"/>
    <w:basedOn w:val="1"/>
    <w:next w:val="1"/>
    <w:semiHidden/>
    <w:unhideWhenUsed/>
    <w:qFormat/>
    <w:uiPriority w:val="9"/>
    <w:pPr>
      <w:keepNext/>
      <w:keepLines/>
      <w:numPr>
        <w:ilvl w:val="6"/>
        <w:numId w:val="1"/>
      </w:numPr>
      <w:spacing w:before="240" w:after="64" w:line="317" w:lineRule="auto"/>
      <w:outlineLvl w:val="6"/>
    </w:pPr>
    <w:rPr>
      <w:b/>
      <w:sz w:val="24"/>
    </w:rPr>
  </w:style>
  <w:style w:type="paragraph" w:styleId="10">
    <w:name w:val="heading 8"/>
    <w:basedOn w:val="1"/>
    <w:next w:val="1"/>
    <w:semiHidden/>
    <w:unhideWhenUsed/>
    <w:qFormat/>
    <w:uiPriority w:val="9"/>
    <w:pPr>
      <w:keepNext/>
      <w:keepLines/>
      <w:numPr>
        <w:ilvl w:val="7"/>
        <w:numId w:val="1"/>
      </w:numPr>
      <w:spacing w:before="240" w:after="64" w:line="317" w:lineRule="auto"/>
      <w:outlineLvl w:val="7"/>
    </w:pPr>
    <w:rPr>
      <w:rFonts w:ascii="Arial" w:hAnsi="Arial" w:eastAsia="黑体"/>
      <w:sz w:val="24"/>
    </w:rPr>
  </w:style>
  <w:style w:type="paragraph" w:styleId="11">
    <w:name w:val="heading 9"/>
    <w:basedOn w:val="1"/>
    <w:next w:val="1"/>
    <w:semiHidden/>
    <w:unhideWhenUsed/>
    <w:qFormat/>
    <w:uiPriority w:val="9"/>
    <w:pPr>
      <w:keepNext/>
      <w:keepLines/>
      <w:numPr>
        <w:ilvl w:val="8"/>
        <w:numId w:val="1"/>
      </w:numPr>
      <w:spacing w:before="240" w:after="64" w:line="317" w:lineRule="auto"/>
      <w:outlineLvl w:val="8"/>
    </w:pPr>
    <w:rPr>
      <w:rFonts w:ascii="Arial" w:hAnsi="Arial" w:eastAsia="黑体"/>
    </w:rPr>
  </w:style>
  <w:style w:type="character" w:default="1" w:styleId="26">
    <w:name w:val="Default Paragraph Font"/>
    <w:semiHidden/>
    <w:unhideWhenUsed/>
    <w:uiPriority w:val="1"/>
  </w:style>
  <w:style w:type="table" w:default="1" w:styleId="25">
    <w:name w:val="Normal Table"/>
    <w:semiHidden/>
    <w:unhideWhenUsed/>
    <w:uiPriority w:val="99"/>
    <w:tblPr>
      <w:tblCellMar>
        <w:top w:w="0" w:type="dxa"/>
        <w:left w:w="108" w:type="dxa"/>
        <w:bottom w:w="0" w:type="dxa"/>
        <w:right w:w="108" w:type="dxa"/>
      </w:tblCellMar>
    </w:tblPr>
  </w:style>
  <w:style w:type="paragraph" w:customStyle="1" w:styleId="3">
    <w:name w:val="论文正文"/>
    <w:basedOn w:val="1"/>
    <w:link w:val="65"/>
    <w:qFormat/>
    <w:uiPriority w:val="0"/>
    <w:pPr>
      <w:spacing w:line="300" w:lineRule="auto"/>
      <w:ind w:firstLine="200" w:firstLineChars="200"/>
      <w:jc w:val="left"/>
      <w:pPrChange w:id="2" w:author="校玮 张" w:date="2024-08-27T11:03:00Z">
        <w:pPr>
          <w:widowControl w:val="0"/>
        </w:pPr>
      </w:pPrChange>
    </w:pPr>
    <w:rPr>
      <w:sz w:val="24"/>
      <w:rPrChange w:id="4" w:author="校玮 张" w:date="2024-08-27T11:03:00Z">
        <w:rPr>
          <w:rFonts w:eastAsia="宋体" w:cstheme="minorBidi"/>
          <w:kern w:val="2"/>
          <w:sz w:val="24"/>
          <w:szCs w:val="22"/>
          <w:lang w:val="en-US" w:eastAsia="zh-CN" w:bidi="ar-SA"/>
        </w:rPr>
      </w:rPrChange>
    </w:rPr>
  </w:style>
  <w:style w:type="paragraph" w:styleId="12">
    <w:name w:val="caption"/>
    <w:basedOn w:val="1"/>
    <w:next w:val="1"/>
    <w:autoRedefine/>
    <w:unhideWhenUsed/>
    <w:qFormat/>
    <w:uiPriority w:val="35"/>
    <w:pPr>
      <w:spacing w:line="300" w:lineRule="auto"/>
      <w:ind w:firstLine="420" w:firstLineChars="200"/>
      <w:jc w:val="center"/>
      <w:pPrChange w:id="6" w:author="校玮 张" w:date="2024-08-27T10:35:00Z">
        <w:pPr>
          <w:widowControl w:val="0"/>
          <w:jc w:val="center"/>
        </w:pPr>
      </w:pPrChange>
    </w:pPr>
    <w:rPr>
      <w:rFonts w:ascii="宋体" w:hAnsi="宋体"/>
      <w:rPrChange w:id="8" w:author="校玮 张" w:date="2024-08-27T10:35:00Z">
        <w:rPr>
          <w:rFonts w:ascii="Arial" w:hAnsi="Arial" w:eastAsiaTheme="minorEastAsia" w:cstheme="minorBidi"/>
          <w:kern w:val="2"/>
          <w:sz w:val="21"/>
          <w:szCs w:val="22"/>
          <w:lang w:val="en-US" w:eastAsia="zh-CN" w:bidi="ar-SA"/>
        </w:rPr>
      </w:rPrChange>
    </w:rPr>
  </w:style>
  <w:style w:type="paragraph" w:styleId="13">
    <w:name w:val="annotation text"/>
    <w:basedOn w:val="1"/>
    <w:link w:val="48"/>
    <w:unhideWhenUsed/>
    <w:uiPriority w:val="99"/>
    <w:pPr>
      <w:jc w:val="left"/>
    </w:pPr>
    <w:rPr>
      <w:rFonts w:cs="Times New Roman"/>
      <w:szCs w:val="24"/>
    </w:rPr>
  </w:style>
  <w:style w:type="paragraph" w:styleId="14">
    <w:name w:val="Body Text 3"/>
    <w:basedOn w:val="1"/>
    <w:link w:val="41"/>
    <w:uiPriority w:val="0"/>
  </w:style>
  <w:style w:type="paragraph" w:styleId="15">
    <w:name w:val="Closing"/>
    <w:basedOn w:val="1"/>
    <w:link w:val="38"/>
    <w:uiPriority w:val="0"/>
    <w:pPr>
      <w:ind w:left="100" w:leftChars="2100"/>
    </w:pPr>
    <w:rPr>
      <w:rFonts w:ascii="黑体" w:eastAsia="黑体"/>
      <w:sz w:val="32"/>
      <w:szCs w:val="32"/>
    </w:rPr>
  </w:style>
  <w:style w:type="paragraph" w:styleId="16">
    <w:name w:val="toc 3"/>
    <w:basedOn w:val="1"/>
    <w:next w:val="1"/>
    <w:unhideWhenUsed/>
    <w:uiPriority w:val="39"/>
    <w:pPr>
      <w:spacing w:line="300" w:lineRule="auto"/>
      <w:ind w:left="840" w:leftChars="400"/>
    </w:pPr>
    <w:rPr>
      <w:rFonts w:asciiTheme="minorHAnsi" w:hAnsiTheme="minorHAnsi"/>
      <w:sz w:val="24"/>
    </w:rPr>
  </w:style>
  <w:style w:type="paragraph" w:styleId="17">
    <w:name w:val="Plain Text"/>
    <w:basedOn w:val="1"/>
    <w:link w:val="43"/>
    <w:uiPriority w:val="0"/>
    <w:rPr>
      <w:rFonts w:ascii="宋体" w:hAnsi="Courier New" w:cs="Courier New"/>
      <w:szCs w:val="21"/>
    </w:rPr>
  </w:style>
  <w:style w:type="paragraph" w:styleId="18">
    <w:name w:val="Balloon Text"/>
    <w:basedOn w:val="1"/>
    <w:link w:val="46"/>
    <w:uiPriority w:val="0"/>
    <w:rPr>
      <w:sz w:val="18"/>
      <w:szCs w:val="18"/>
    </w:rPr>
  </w:style>
  <w:style w:type="paragraph" w:styleId="19">
    <w:name w:val="footer"/>
    <w:basedOn w:val="1"/>
    <w:link w:val="45"/>
    <w:uiPriority w:val="99"/>
    <w:pPr>
      <w:tabs>
        <w:tab w:val="center" w:pos="4153"/>
        <w:tab w:val="right" w:pos="8306"/>
      </w:tabs>
      <w:snapToGrid w:val="0"/>
      <w:jc w:val="left"/>
    </w:pPr>
    <w:rPr>
      <w:sz w:val="18"/>
      <w:szCs w:val="18"/>
    </w:rPr>
  </w:style>
  <w:style w:type="paragraph" w:styleId="20">
    <w:name w:val="header"/>
    <w:basedOn w:val="1"/>
    <w:link w:val="40"/>
    <w:uiPriority w:val="0"/>
    <w:pPr>
      <w:pBdr>
        <w:bottom w:val="single" w:color="auto" w:sz="6" w:space="1"/>
      </w:pBdr>
      <w:tabs>
        <w:tab w:val="center" w:pos="4153"/>
        <w:tab w:val="right" w:pos="8306"/>
      </w:tabs>
      <w:snapToGrid w:val="0"/>
      <w:jc w:val="center"/>
    </w:pPr>
    <w:rPr>
      <w:sz w:val="18"/>
      <w:szCs w:val="18"/>
    </w:rPr>
  </w:style>
  <w:style w:type="paragraph" w:styleId="21">
    <w:name w:val="toc 1"/>
    <w:basedOn w:val="1"/>
    <w:next w:val="1"/>
    <w:unhideWhenUsed/>
    <w:uiPriority w:val="39"/>
    <w:pPr>
      <w:spacing w:line="300" w:lineRule="auto"/>
    </w:pPr>
    <w:rPr>
      <w:sz w:val="24"/>
    </w:rPr>
  </w:style>
  <w:style w:type="paragraph" w:styleId="22">
    <w:name w:val="toc 2"/>
    <w:basedOn w:val="21"/>
    <w:next w:val="1"/>
    <w:unhideWhenUsed/>
    <w:uiPriority w:val="39"/>
    <w:pPr>
      <w:ind w:left="420" w:leftChars="200"/>
    </w:pPr>
    <w:rPr>
      <w:rFonts w:asciiTheme="minorHAnsi" w:hAnsiTheme="minorHAnsi"/>
    </w:rPr>
  </w:style>
  <w:style w:type="paragraph" w:styleId="23">
    <w:name w:val="HTML Preformatted"/>
    <w:basedOn w:val="1"/>
    <w:link w:val="44"/>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sz w:val="24"/>
      <w:szCs w:val="24"/>
    </w:rPr>
  </w:style>
  <w:style w:type="paragraph" w:styleId="24">
    <w:name w:val="annotation subject"/>
    <w:basedOn w:val="13"/>
    <w:next w:val="13"/>
    <w:link w:val="47"/>
    <w:uiPriority w:val="0"/>
    <w:rPr>
      <w:rFonts w:asciiTheme="minorHAnsi" w:hAnsiTheme="minorHAnsi" w:eastAsiaTheme="minorEastAsia" w:cstheme="minorBidi"/>
      <w:b/>
      <w:bCs/>
    </w:rPr>
  </w:style>
  <w:style w:type="character" w:styleId="27">
    <w:name w:val="page number"/>
    <w:basedOn w:val="26"/>
    <w:uiPriority w:val="0"/>
  </w:style>
  <w:style w:type="character" w:styleId="28">
    <w:name w:val="FollowedHyperlink"/>
    <w:basedOn w:val="26"/>
    <w:semiHidden/>
    <w:unhideWhenUsed/>
    <w:uiPriority w:val="99"/>
    <w:rPr>
      <w:color w:val="800080"/>
      <w:u w:val="single"/>
    </w:rPr>
  </w:style>
  <w:style w:type="character" w:styleId="29">
    <w:name w:val="Hyperlink"/>
    <w:uiPriority w:val="99"/>
    <w:rPr>
      <w:color w:val="0000FF"/>
      <w:u w:val="single"/>
    </w:rPr>
  </w:style>
  <w:style w:type="character" w:styleId="30">
    <w:name w:val="annotation reference"/>
    <w:unhideWhenUsed/>
    <w:uiPriority w:val="99"/>
    <w:rPr>
      <w:sz w:val="21"/>
      <w:szCs w:val="21"/>
    </w:rPr>
  </w:style>
  <w:style w:type="character" w:customStyle="1" w:styleId="31">
    <w:name w:val="标题 4 字符1"/>
    <w:link w:val="6"/>
    <w:uiPriority w:val="0"/>
    <w:rPr>
      <w:rFonts w:ascii="Times New Roman Bold" w:hAnsi="Times New Roman Bold" w:eastAsia="宋体" w:cs="Times New Roman"/>
      <w:b/>
      <w:bCs/>
      <w:kern w:val="0"/>
      <w:sz w:val="24"/>
      <w:szCs w:val="24"/>
      <w:lang w:val="zh-CN" w:eastAsia="zh-CN"/>
    </w:rPr>
  </w:style>
  <w:style w:type="character" w:customStyle="1" w:styleId="32">
    <w:name w:val="标题 2 字符1"/>
    <w:link w:val="4"/>
    <w:uiPriority w:val="0"/>
    <w:rPr>
      <w:rFonts w:ascii="Times New Roman" w:hAnsi="Times New Roman" w:eastAsia="黑体" w:cs="Times New Roman"/>
      <w:bCs/>
      <w:sz w:val="28"/>
      <w:szCs w:val="28"/>
      <w:lang w:val="zh-CN" w:eastAsia="zh-CN"/>
    </w:rPr>
  </w:style>
  <w:style w:type="character" w:customStyle="1" w:styleId="33">
    <w:name w:val="标题 3 字符1"/>
    <w:link w:val="5"/>
    <w:uiPriority w:val="0"/>
    <w:rPr>
      <w:rFonts w:ascii="Times New Roman" w:hAnsi="Times New Roman" w:eastAsia="黑体" w:cs="Times New Roman"/>
      <w:bCs/>
      <w:sz w:val="24"/>
      <w:szCs w:val="24"/>
      <w:lang w:val="zh-CN" w:eastAsia="zh-CN"/>
    </w:rPr>
  </w:style>
  <w:style w:type="character" w:customStyle="1" w:styleId="34">
    <w:name w:val="标题 1 字符"/>
    <w:basedOn w:val="26"/>
    <w:uiPriority w:val="9"/>
    <w:rPr>
      <w:b/>
      <w:bCs/>
      <w:kern w:val="44"/>
      <w:sz w:val="44"/>
      <w:szCs w:val="44"/>
    </w:rPr>
  </w:style>
  <w:style w:type="character" w:customStyle="1" w:styleId="35">
    <w:name w:val="标题 2 字符"/>
    <w:basedOn w:val="26"/>
    <w:semiHidden/>
    <w:uiPriority w:val="9"/>
    <w:rPr>
      <w:rFonts w:asciiTheme="majorHAnsi" w:hAnsiTheme="majorHAnsi" w:eastAsiaTheme="majorEastAsia" w:cstheme="majorBidi"/>
      <w:b/>
      <w:bCs/>
      <w:sz w:val="32"/>
      <w:szCs w:val="32"/>
    </w:rPr>
  </w:style>
  <w:style w:type="character" w:customStyle="1" w:styleId="36">
    <w:name w:val="标题 3 字符"/>
    <w:basedOn w:val="26"/>
    <w:semiHidden/>
    <w:uiPriority w:val="9"/>
    <w:rPr>
      <w:b/>
      <w:bCs/>
      <w:sz w:val="32"/>
      <w:szCs w:val="32"/>
    </w:rPr>
  </w:style>
  <w:style w:type="character" w:customStyle="1" w:styleId="37">
    <w:name w:val="标题 4 字符"/>
    <w:basedOn w:val="26"/>
    <w:semiHidden/>
    <w:uiPriority w:val="9"/>
    <w:rPr>
      <w:rFonts w:asciiTheme="majorHAnsi" w:hAnsiTheme="majorHAnsi" w:eastAsiaTheme="majorEastAsia" w:cstheme="majorBidi"/>
      <w:b/>
      <w:bCs/>
      <w:sz w:val="28"/>
      <w:szCs w:val="28"/>
    </w:rPr>
  </w:style>
  <w:style w:type="character" w:customStyle="1" w:styleId="38">
    <w:name w:val="结束语 字符1"/>
    <w:link w:val="15"/>
    <w:uiPriority w:val="0"/>
    <w:rPr>
      <w:rFonts w:ascii="黑体" w:eastAsia="黑体"/>
      <w:sz w:val="32"/>
      <w:szCs w:val="32"/>
    </w:rPr>
  </w:style>
  <w:style w:type="character" w:customStyle="1" w:styleId="39">
    <w:name w:val="批注文字 Char"/>
    <w:uiPriority w:val="99"/>
    <w:rPr>
      <w:kern w:val="2"/>
      <w:sz w:val="21"/>
      <w:szCs w:val="24"/>
    </w:rPr>
  </w:style>
  <w:style w:type="character" w:customStyle="1" w:styleId="40">
    <w:name w:val="页眉 字符1"/>
    <w:link w:val="20"/>
    <w:uiPriority w:val="0"/>
    <w:rPr>
      <w:sz w:val="18"/>
      <w:szCs w:val="18"/>
    </w:rPr>
  </w:style>
  <w:style w:type="character" w:customStyle="1" w:styleId="41">
    <w:name w:val="正文文本 3 字符1"/>
    <w:link w:val="14"/>
    <w:uiPriority w:val="0"/>
    <w:rPr>
      <w:rFonts w:cstheme="minorBidi"/>
      <w:kern w:val="2"/>
      <w:sz w:val="21"/>
      <w:szCs w:val="22"/>
    </w:rPr>
  </w:style>
  <w:style w:type="character" w:customStyle="1" w:styleId="42">
    <w:name w:val="标题 1 字符1"/>
    <w:link w:val="2"/>
    <w:uiPriority w:val="0"/>
    <w:rPr>
      <w:rFonts w:eastAsia="黑体"/>
      <w:bCs/>
      <w:kern w:val="44"/>
      <w:sz w:val="30"/>
      <w:szCs w:val="30"/>
      <w:lang w:val="zh-CN"/>
    </w:rPr>
  </w:style>
  <w:style w:type="character" w:customStyle="1" w:styleId="43">
    <w:name w:val="纯文本 字符1"/>
    <w:link w:val="17"/>
    <w:uiPriority w:val="0"/>
    <w:rPr>
      <w:rFonts w:ascii="宋体" w:hAnsi="Courier New" w:cs="Courier New"/>
      <w:szCs w:val="21"/>
    </w:rPr>
  </w:style>
  <w:style w:type="character" w:customStyle="1" w:styleId="44">
    <w:name w:val="HTML 预设格式 字符1"/>
    <w:link w:val="23"/>
    <w:uiPriority w:val="0"/>
    <w:rPr>
      <w:rFonts w:ascii="宋体" w:hAnsi="宋体" w:cs="宋体"/>
      <w:sz w:val="24"/>
      <w:szCs w:val="24"/>
    </w:rPr>
  </w:style>
  <w:style w:type="character" w:customStyle="1" w:styleId="45">
    <w:name w:val="页脚 字符1"/>
    <w:link w:val="19"/>
    <w:uiPriority w:val="99"/>
    <w:rPr>
      <w:sz w:val="18"/>
      <w:szCs w:val="18"/>
    </w:rPr>
  </w:style>
  <w:style w:type="character" w:customStyle="1" w:styleId="46">
    <w:name w:val="批注框文本 字符1"/>
    <w:link w:val="18"/>
    <w:uiPriority w:val="0"/>
    <w:rPr>
      <w:sz w:val="18"/>
      <w:szCs w:val="18"/>
    </w:rPr>
  </w:style>
  <w:style w:type="character" w:customStyle="1" w:styleId="47">
    <w:name w:val="批注主题 字符1"/>
    <w:link w:val="24"/>
    <w:uiPriority w:val="0"/>
    <w:rPr>
      <w:b/>
      <w:bCs/>
      <w:szCs w:val="24"/>
    </w:rPr>
  </w:style>
  <w:style w:type="character" w:customStyle="1" w:styleId="48">
    <w:name w:val="批注文字 字符"/>
    <w:basedOn w:val="26"/>
    <w:link w:val="13"/>
    <w:uiPriority w:val="99"/>
    <w:rPr>
      <w:rFonts w:ascii="Times New Roman" w:hAnsi="Times New Roman" w:eastAsia="宋体" w:cs="Times New Roman"/>
      <w:szCs w:val="24"/>
    </w:rPr>
  </w:style>
  <w:style w:type="character" w:customStyle="1" w:styleId="49">
    <w:name w:val="批注主题 字符"/>
    <w:basedOn w:val="48"/>
    <w:semiHidden/>
    <w:uiPriority w:val="99"/>
    <w:rPr>
      <w:rFonts w:ascii="Times New Roman" w:hAnsi="Times New Roman" w:eastAsia="宋体" w:cs="Times New Roman"/>
      <w:b/>
      <w:bCs/>
      <w:szCs w:val="24"/>
    </w:rPr>
  </w:style>
  <w:style w:type="character" w:customStyle="1" w:styleId="50">
    <w:name w:val="结束语 字符"/>
    <w:basedOn w:val="26"/>
    <w:semiHidden/>
    <w:uiPriority w:val="99"/>
  </w:style>
  <w:style w:type="character" w:customStyle="1" w:styleId="51">
    <w:name w:val="正文文本 3 字符"/>
    <w:basedOn w:val="26"/>
    <w:semiHidden/>
    <w:uiPriority w:val="99"/>
    <w:rPr>
      <w:sz w:val="16"/>
      <w:szCs w:val="16"/>
    </w:rPr>
  </w:style>
  <w:style w:type="character" w:customStyle="1" w:styleId="52">
    <w:name w:val="页眉 字符"/>
    <w:basedOn w:val="26"/>
    <w:semiHidden/>
    <w:uiPriority w:val="99"/>
    <w:rPr>
      <w:sz w:val="18"/>
      <w:szCs w:val="18"/>
    </w:rPr>
  </w:style>
  <w:style w:type="character" w:customStyle="1" w:styleId="53">
    <w:name w:val="页脚 字符"/>
    <w:basedOn w:val="26"/>
    <w:semiHidden/>
    <w:uiPriority w:val="99"/>
    <w:rPr>
      <w:sz w:val="18"/>
      <w:szCs w:val="18"/>
    </w:rPr>
  </w:style>
  <w:style w:type="character" w:customStyle="1" w:styleId="54">
    <w:name w:val="正文文本 字符"/>
    <w:basedOn w:val="26"/>
    <w:semiHidden/>
    <w:uiPriority w:val="99"/>
  </w:style>
  <w:style w:type="character" w:customStyle="1" w:styleId="55">
    <w:name w:val="正文文本缩进 字符"/>
    <w:basedOn w:val="26"/>
    <w:semiHidden/>
    <w:uiPriority w:val="99"/>
  </w:style>
  <w:style w:type="paragraph" w:customStyle="1" w:styleId="56">
    <w:name w:val="_Style 47"/>
    <w:basedOn w:val="1"/>
    <w:next w:val="1"/>
    <w:uiPriority w:val="39"/>
    <w:pPr>
      <w:widowControl/>
      <w:spacing w:line="300" w:lineRule="auto"/>
    </w:pPr>
    <w:rPr>
      <w:rFonts w:cs="Times New Roman"/>
      <w:kern w:val="0"/>
      <w:sz w:val="24"/>
      <w:szCs w:val="24"/>
    </w:rPr>
  </w:style>
  <w:style w:type="character" w:customStyle="1" w:styleId="57">
    <w:name w:val="正文文本缩进 2 字符"/>
    <w:basedOn w:val="26"/>
    <w:semiHidden/>
    <w:uiPriority w:val="99"/>
  </w:style>
  <w:style w:type="character" w:customStyle="1" w:styleId="58">
    <w:name w:val="纯文本 字符"/>
    <w:basedOn w:val="26"/>
    <w:semiHidden/>
    <w:uiPriority w:val="99"/>
    <w:rPr>
      <w:rFonts w:hAnsi="Courier New" w:cs="Courier New" w:asciiTheme="minorEastAsia"/>
    </w:rPr>
  </w:style>
  <w:style w:type="character" w:customStyle="1" w:styleId="59">
    <w:name w:val="批注框文本 字符"/>
    <w:basedOn w:val="26"/>
    <w:semiHidden/>
    <w:uiPriority w:val="99"/>
    <w:rPr>
      <w:sz w:val="18"/>
      <w:szCs w:val="18"/>
    </w:rPr>
  </w:style>
  <w:style w:type="character" w:customStyle="1" w:styleId="60">
    <w:name w:val="HTML 预设格式 字符"/>
    <w:basedOn w:val="26"/>
    <w:semiHidden/>
    <w:uiPriority w:val="99"/>
    <w:rPr>
      <w:rFonts w:ascii="Courier New" w:hAnsi="Courier New" w:cs="Courier New"/>
      <w:sz w:val="20"/>
      <w:szCs w:val="20"/>
    </w:rPr>
  </w:style>
  <w:style w:type="paragraph" w:customStyle="1" w:styleId="61">
    <w:name w:val="Default"/>
    <w:uiPriority w:val="0"/>
    <w:pPr>
      <w:widowControl w:val="0"/>
      <w:autoSpaceDE w:val="0"/>
      <w:autoSpaceDN w:val="0"/>
      <w:adjustRightInd w:val="0"/>
    </w:pPr>
    <w:rPr>
      <w:rFonts w:ascii="宋体" w:hAnsi="Times New Roman" w:eastAsia="宋体" w:cs="宋体"/>
      <w:color w:val="000000"/>
      <w:sz w:val="24"/>
      <w:szCs w:val="24"/>
      <w:lang w:val="en-US" w:eastAsia="zh-CN" w:bidi="ar-SA"/>
    </w:rPr>
  </w:style>
  <w:style w:type="paragraph" w:customStyle="1" w:styleId="62">
    <w:name w:val="标题1-居中-无自动编号"/>
    <w:basedOn w:val="2"/>
    <w:next w:val="3"/>
    <w:link w:val="67"/>
    <w:uiPriority w:val="0"/>
    <w:pPr>
      <w:numPr>
        <w:numId w:val="0"/>
      </w:numPr>
      <w:jc w:val="center"/>
    </w:pPr>
    <w:rPr>
      <w:rFonts w:hint="eastAsia"/>
    </w:rPr>
  </w:style>
  <w:style w:type="paragraph" w:customStyle="1" w:styleId="63">
    <w:name w:val="修订1"/>
    <w:hidden/>
    <w:unhideWhenUsed/>
    <w:uiPriority w:val="99"/>
    <w:rPr>
      <w:rFonts w:ascii="Times New Roman" w:hAnsi="Times New Roman" w:eastAsia="宋体" w:cstheme="minorBidi"/>
      <w:kern w:val="2"/>
      <w:sz w:val="21"/>
      <w:szCs w:val="22"/>
      <w:lang w:val="en-US" w:eastAsia="zh-CN" w:bidi="ar-SA"/>
    </w:rPr>
  </w:style>
  <w:style w:type="paragraph" w:customStyle="1" w:styleId="64">
    <w:name w:val="修订2"/>
    <w:hidden/>
    <w:unhideWhenUsed/>
    <w:uiPriority w:val="99"/>
    <w:rPr>
      <w:rFonts w:ascii="Times New Roman" w:hAnsi="Times New Roman" w:eastAsia="宋体" w:cstheme="minorBidi"/>
      <w:kern w:val="2"/>
      <w:sz w:val="21"/>
      <w:szCs w:val="22"/>
      <w:lang w:val="en-US" w:eastAsia="zh-CN" w:bidi="ar-SA"/>
    </w:rPr>
  </w:style>
  <w:style w:type="character" w:customStyle="1" w:styleId="65">
    <w:name w:val="论文正文 Char"/>
    <w:basedOn w:val="26"/>
    <w:link w:val="3"/>
    <w:uiPriority w:val="0"/>
    <w:rPr>
      <w:rFonts w:cstheme="minorBidi"/>
      <w:kern w:val="2"/>
      <w:sz w:val="24"/>
      <w:szCs w:val="22"/>
    </w:rPr>
  </w:style>
  <w:style w:type="paragraph" w:customStyle="1" w:styleId="66">
    <w:name w:val="Revision"/>
    <w:hidden/>
    <w:unhideWhenUsed/>
    <w:uiPriority w:val="99"/>
    <w:rPr>
      <w:rFonts w:ascii="Times New Roman" w:hAnsi="Times New Roman" w:eastAsia="宋体" w:cstheme="minorBidi"/>
      <w:kern w:val="2"/>
      <w:sz w:val="21"/>
      <w:szCs w:val="22"/>
      <w:lang w:val="en-US" w:eastAsia="zh-CN" w:bidi="ar-SA"/>
    </w:rPr>
  </w:style>
  <w:style w:type="character" w:customStyle="1" w:styleId="67">
    <w:name w:val="标题1-居中-无自动编号 字符"/>
    <w:basedOn w:val="42"/>
    <w:link w:val="62"/>
    <w:uiPriority w:val="0"/>
    <w:rPr>
      <w:rFonts w:eastAsia="黑体"/>
      <w:kern w:val="44"/>
      <w:sz w:val="30"/>
      <w:szCs w:val="30"/>
      <w:lang w:val="zh-CN"/>
    </w:rPr>
  </w:style>
</w:styles>
</file>

<file path=word/_rels/document.xml.rels><?xml version="1.0" encoding="UTF-8" standalone="yes"?>
<Relationships xmlns="http://schemas.openxmlformats.org/package/2006/relationships"><Relationship Id="rId9" Type="http://schemas.openxmlformats.org/officeDocument/2006/relationships/footer" Target="foot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6" Type="http://schemas.microsoft.com/office/2011/relationships/people" Target="people.xml"/><Relationship Id="rId25" Type="http://schemas.openxmlformats.org/officeDocument/2006/relationships/fontTable" Target="fontTable.xml"/><Relationship Id="rId24" Type="http://schemas.openxmlformats.org/officeDocument/2006/relationships/numbering" Target="numbering.xml"/><Relationship Id="rId23" Type="http://schemas.openxmlformats.org/officeDocument/2006/relationships/customXml" Target="../customXml/item1.xml"/><Relationship Id="rId22" Type="http://schemas.openxmlformats.org/officeDocument/2006/relationships/image" Target="media/image10.png"/><Relationship Id="rId21" Type="http://schemas.openxmlformats.org/officeDocument/2006/relationships/image" Target="media/image9.png"/><Relationship Id="rId20" Type="http://schemas.openxmlformats.org/officeDocument/2006/relationships/image" Target="media/image8.png"/><Relationship Id="rId2" Type="http://schemas.openxmlformats.org/officeDocument/2006/relationships/settings" Target="settings.xml"/><Relationship Id="rId19" Type="http://schemas.openxmlformats.org/officeDocument/2006/relationships/image" Target="media/image7.png"/><Relationship Id="rId18" Type="http://schemas.openxmlformats.org/officeDocument/2006/relationships/image" Target="media/image6.wmf"/><Relationship Id="rId17" Type="http://schemas.openxmlformats.org/officeDocument/2006/relationships/oleObject" Target="embeddings/oleObject1.bin"/><Relationship Id="rId16" Type="http://schemas.openxmlformats.org/officeDocument/2006/relationships/image" Target="media/image5.png"/><Relationship Id="rId15" Type="http://schemas.openxmlformats.org/officeDocument/2006/relationships/image" Target="media/image4.png"/><Relationship Id="rId14"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image" Target="media/image1.png"/><Relationship Id="rId11" Type="http://schemas.openxmlformats.org/officeDocument/2006/relationships/theme" Target="theme/theme1.xml"/><Relationship Id="rId10" Type="http://schemas.openxmlformats.org/officeDocument/2006/relationships/footer" Target="footer5.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HP</Company>
  <Pages>32</Pages>
  <Words>3654</Words>
  <Characters>20831</Characters>
  <Lines>173</Lines>
  <Paragraphs>48</Paragraphs>
  <TotalTime>1</TotalTime>
  <ScaleCrop>false</ScaleCrop>
  <LinksUpToDate>false</LinksUpToDate>
  <CharactersWithSpaces>24437</CharactersWithSpaces>
  <Application>WPS Office_6.11.0.8885_F1E327BC-269C-435d-A152-05C5408002CA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2024-08-27T19:36:00Z</dcterms:created>
  <dc:creator>黄海平;张校玮</dc:creator>
  <cp:lastModifiedBy>张校玮</cp:lastModifiedBy>
  <cp:lastPrinted>2018-12-10T14:35:00Z</cp:lastPrinted>
  <dcterms:modified xsi:type="dcterms:W3CDTF">2024-09-18T14:05:20Z</dcterms:modified>
  <dc:title>SJQU-QR-JW-149（A2）本科毕业设计（论文）正文模板及格式</dc:title>
  <cp:revision>77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2052-6.11.0.8885</vt:lpwstr>
  </property>
  <property fmtid="{D5CDD505-2E9C-101B-9397-08002B2CF9AE}" pid="3" name="ICV">
    <vt:lpwstr>0AFC4FE5850157BEE8707B667156C21D_42</vt:lpwstr>
  </property>
</Properties>
</file>